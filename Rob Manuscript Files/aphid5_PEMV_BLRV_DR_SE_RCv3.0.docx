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9B32" w14:textId="77777777" w:rsidR="00656ED0" w:rsidRPr="00337464" w:rsidRDefault="00656ED0" w:rsidP="003D2019">
      <w:pPr>
        <w:spacing w:line="259" w:lineRule="auto"/>
        <w:rPr>
          <w:rFonts w:cs="Times New Roman"/>
          <w:b/>
          <w:bCs/>
          <w:sz w:val="24"/>
          <w:szCs w:val="24"/>
          <w:lang w:val="en-US"/>
          <w:rPrChange w:id="0" w:author="Clark, Robert Emerson" w:date="2023-06-14T14:40:00Z">
            <w:rPr>
              <w:rFonts w:cs="Times New Roman"/>
              <w:b/>
              <w:bCs/>
              <w:lang w:val="en-US"/>
            </w:rPr>
          </w:rPrChange>
        </w:rPr>
        <w:pPrChange w:id="1" w:author="Clark, Robert Emerson" w:date="2023-06-14T14:57:00Z">
          <w:pPr>
            <w:spacing w:line="480" w:lineRule="auto"/>
          </w:pPr>
        </w:pPrChange>
      </w:pPr>
      <w:r w:rsidRPr="00337464">
        <w:rPr>
          <w:rFonts w:cs="Times New Roman"/>
          <w:b/>
          <w:bCs/>
          <w:sz w:val="24"/>
          <w:szCs w:val="24"/>
          <w:lang w:val="en-US"/>
          <w:rPrChange w:id="2" w:author="Clark, Robert Emerson" w:date="2023-06-14T14:40:00Z">
            <w:rPr>
              <w:rFonts w:cs="Times New Roman"/>
              <w:b/>
              <w:bCs/>
              <w:lang w:val="en-US"/>
            </w:rPr>
          </w:rPrChange>
        </w:rPr>
        <w:t>Abstract</w:t>
      </w:r>
    </w:p>
    <w:p w14:paraId="72F3EC1F" w14:textId="0358137C" w:rsidR="001A39A5" w:rsidRPr="00337464" w:rsidRDefault="001128AB" w:rsidP="00B16FA5">
      <w:pPr>
        <w:spacing w:line="480" w:lineRule="auto"/>
        <w:rPr>
          <w:rFonts w:cs="Times New Roman"/>
          <w:sz w:val="24"/>
          <w:szCs w:val="24"/>
          <w:lang w:val="en-US"/>
          <w:rPrChange w:id="3" w:author="Clark, Robert Emerson" w:date="2023-06-14T14:40:00Z">
            <w:rPr>
              <w:rFonts w:cs="Times New Roman"/>
              <w:lang w:val="en-US"/>
            </w:rPr>
          </w:rPrChange>
        </w:rPr>
      </w:pPr>
      <w:r w:rsidRPr="00337464">
        <w:rPr>
          <w:rFonts w:cs="Times New Roman"/>
          <w:sz w:val="24"/>
          <w:szCs w:val="24"/>
          <w:lang w:val="en-US"/>
          <w:rPrChange w:id="4" w:author="Clark, Robert Emerson" w:date="2023-06-14T14:40:00Z">
            <w:rPr>
              <w:rFonts w:cs="Times New Roman"/>
              <w:lang w:val="en-US"/>
            </w:rPr>
          </w:rPrChange>
        </w:rPr>
        <w:t xml:space="preserve">Many plant </w:t>
      </w:r>
      <w:r w:rsidR="00D40EEC" w:rsidRPr="00337464">
        <w:rPr>
          <w:rFonts w:cs="Times New Roman"/>
          <w:sz w:val="24"/>
          <w:szCs w:val="24"/>
          <w:lang w:val="en-US"/>
          <w:rPrChange w:id="5" w:author="Clark, Robert Emerson" w:date="2023-06-14T14:40:00Z">
            <w:rPr>
              <w:rFonts w:cs="Times New Roman"/>
              <w:lang w:val="en-US"/>
            </w:rPr>
          </w:rPrChange>
        </w:rPr>
        <w:t xml:space="preserve">pathogens manipulate host preference and performance of their vectors </w:t>
      </w:r>
      <w:del w:id="6" w:author="Robert Clark" w:date="2023-06-12T13:46:00Z">
        <w:r w:rsidRPr="00337464" w:rsidDel="005B6C97">
          <w:rPr>
            <w:rFonts w:cs="Times New Roman"/>
            <w:sz w:val="24"/>
            <w:szCs w:val="24"/>
            <w:lang w:val="en-US"/>
            <w:rPrChange w:id="7" w:author="Clark, Robert Emerson" w:date="2023-06-14T14:40:00Z">
              <w:rPr>
                <w:rFonts w:cs="Times New Roman"/>
                <w:lang w:val="en-US"/>
              </w:rPr>
            </w:rPrChange>
          </w:rPr>
          <w:delText>in ways that can</w:delText>
        </w:r>
      </w:del>
      <w:ins w:id="8" w:author="Robert Clark" w:date="2023-06-12T13:46:00Z">
        <w:r w:rsidR="005B6C97" w:rsidRPr="00337464">
          <w:rPr>
            <w:rFonts w:cs="Times New Roman"/>
            <w:sz w:val="24"/>
            <w:szCs w:val="24"/>
            <w:lang w:val="en-US"/>
            <w:rPrChange w:id="9" w:author="Clark, Robert Emerson" w:date="2023-06-14T14:40:00Z">
              <w:rPr>
                <w:rFonts w:cs="Times New Roman"/>
                <w:lang w:val="en-US"/>
              </w:rPr>
            </w:rPrChange>
          </w:rPr>
          <w:t>to</w:t>
        </w:r>
      </w:ins>
      <w:r w:rsidRPr="00337464">
        <w:rPr>
          <w:rFonts w:cs="Times New Roman"/>
          <w:sz w:val="24"/>
          <w:szCs w:val="24"/>
          <w:lang w:val="en-US"/>
          <w:rPrChange w:id="10" w:author="Clark, Robert Emerson" w:date="2023-06-14T14:40:00Z">
            <w:rPr>
              <w:rFonts w:cs="Times New Roman"/>
              <w:lang w:val="en-US"/>
            </w:rPr>
          </w:rPrChange>
        </w:rPr>
        <w:t xml:space="preserve"> improve their transmission. </w:t>
      </w:r>
      <w:ins w:id="11" w:author="Robert Clark" w:date="2023-06-12T13:47:00Z">
        <w:r w:rsidR="005B6C97" w:rsidRPr="00337464">
          <w:rPr>
            <w:rFonts w:cs="Times New Roman"/>
            <w:sz w:val="24"/>
            <w:szCs w:val="24"/>
            <w:lang w:val="en-US"/>
            <w:rPrChange w:id="12" w:author="Clark, Robert Emerson" w:date="2023-06-14T14:40:00Z">
              <w:rPr>
                <w:rFonts w:cs="Times New Roman"/>
                <w:lang w:val="en-US"/>
              </w:rPr>
            </w:rPrChange>
          </w:rPr>
          <w:t xml:space="preserve">Insect vectors themselves also develop host-race </w:t>
        </w:r>
      </w:ins>
      <w:ins w:id="13" w:author="Robert Clark" w:date="2023-06-12T13:48:00Z">
        <w:r w:rsidR="005B6C97" w:rsidRPr="00337464">
          <w:rPr>
            <w:rFonts w:cs="Times New Roman"/>
            <w:sz w:val="24"/>
            <w:szCs w:val="24"/>
            <w:lang w:val="en-US"/>
            <w:rPrChange w:id="14" w:author="Clark, Robert Emerson" w:date="2023-06-14T14:40:00Z">
              <w:rPr>
                <w:rFonts w:cs="Times New Roman"/>
                <w:lang w:val="en-US"/>
              </w:rPr>
            </w:rPrChange>
          </w:rPr>
          <w:t>specialization</w:t>
        </w:r>
      </w:ins>
      <w:ins w:id="15" w:author="Robert Clark" w:date="2023-06-12T13:47:00Z">
        <w:r w:rsidR="005B6C97" w:rsidRPr="00337464">
          <w:rPr>
            <w:rFonts w:cs="Times New Roman"/>
            <w:sz w:val="24"/>
            <w:szCs w:val="24"/>
            <w:lang w:val="en-US"/>
            <w:rPrChange w:id="16" w:author="Clark, Robert Emerson" w:date="2023-06-14T14:40:00Z">
              <w:rPr>
                <w:rFonts w:cs="Times New Roman"/>
                <w:lang w:val="en-US"/>
              </w:rPr>
            </w:rPrChange>
          </w:rPr>
          <w:t xml:space="preserve"> which impacts preference and performance on specific host plants. </w:t>
        </w:r>
      </w:ins>
      <w:r w:rsidR="009D0B5E" w:rsidRPr="00337464">
        <w:rPr>
          <w:rFonts w:cs="Times New Roman"/>
          <w:sz w:val="24"/>
          <w:szCs w:val="24"/>
          <w:lang w:val="en-US"/>
          <w:rPrChange w:id="17" w:author="Clark, Robert Emerson" w:date="2023-06-14T14:40:00Z">
            <w:rPr>
              <w:rFonts w:cs="Times New Roman"/>
              <w:lang w:val="en-US"/>
            </w:rPr>
          </w:rPrChange>
        </w:rPr>
        <w:t xml:space="preserve">Research on </w:t>
      </w:r>
      <w:del w:id="18" w:author="Robert Clark" w:date="2023-06-12T13:48:00Z">
        <w:r w:rsidR="009D0B5E" w:rsidRPr="00337464" w:rsidDel="005B6C97">
          <w:rPr>
            <w:rFonts w:cs="Times New Roman"/>
            <w:sz w:val="24"/>
            <w:szCs w:val="24"/>
            <w:lang w:val="en-US"/>
            <w:rPrChange w:id="19" w:author="Clark, Robert Emerson" w:date="2023-06-14T14:40:00Z">
              <w:rPr>
                <w:rFonts w:cs="Times New Roman"/>
                <w:lang w:val="en-US"/>
              </w:rPr>
            </w:rPrChange>
          </w:rPr>
          <w:delText xml:space="preserve">these </w:delText>
        </w:r>
      </w:del>
      <w:ins w:id="20" w:author="Robert Clark" w:date="2023-06-12T13:48:00Z">
        <w:r w:rsidR="005B6C97" w:rsidRPr="00337464">
          <w:rPr>
            <w:rFonts w:cs="Times New Roman"/>
            <w:sz w:val="24"/>
            <w:szCs w:val="24"/>
            <w:lang w:val="en-US"/>
            <w:rPrChange w:id="21" w:author="Clark, Robert Emerson" w:date="2023-06-14T14:40:00Z">
              <w:rPr>
                <w:rFonts w:cs="Times New Roman"/>
                <w:lang w:val="en-US"/>
              </w:rPr>
            </w:rPrChange>
          </w:rPr>
          <w:t xml:space="preserve">both </w:t>
        </w:r>
      </w:ins>
      <w:r w:rsidR="009D0B5E" w:rsidRPr="00337464">
        <w:rPr>
          <w:rFonts w:cs="Times New Roman"/>
          <w:sz w:val="24"/>
          <w:szCs w:val="24"/>
          <w:lang w:val="en-US"/>
          <w:rPrChange w:id="22" w:author="Clark, Robert Emerson" w:date="2023-06-14T14:40:00Z">
            <w:rPr>
              <w:rFonts w:cs="Times New Roman"/>
              <w:lang w:val="en-US"/>
            </w:rPr>
          </w:rPrChange>
        </w:rPr>
        <w:t xml:space="preserve">phenomena </w:t>
      </w:r>
      <w:del w:id="23" w:author="Robert Clark" w:date="2023-06-12T13:48:00Z">
        <w:r w:rsidR="009D0B5E" w:rsidRPr="00337464" w:rsidDel="005B6C97">
          <w:rPr>
            <w:rFonts w:cs="Times New Roman"/>
            <w:sz w:val="24"/>
            <w:szCs w:val="24"/>
            <w:lang w:val="en-US"/>
            <w:rPrChange w:id="24" w:author="Clark, Robert Emerson" w:date="2023-06-14T14:40:00Z">
              <w:rPr>
                <w:rFonts w:cs="Times New Roman"/>
                <w:lang w:val="en-US"/>
              </w:rPr>
            </w:rPrChange>
          </w:rPr>
          <w:delText>has been</w:delText>
        </w:r>
      </w:del>
      <w:ins w:id="25" w:author="Robert Clark" w:date="2023-06-12T13:48:00Z">
        <w:r w:rsidR="005B6C97" w:rsidRPr="00337464">
          <w:rPr>
            <w:rFonts w:cs="Times New Roman"/>
            <w:sz w:val="24"/>
            <w:szCs w:val="24"/>
            <w:lang w:val="en-US"/>
            <w:rPrChange w:id="26" w:author="Clark, Robert Emerson" w:date="2023-06-14T14:40:00Z">
              <w:rPr>
                <w:rFonts w:cs="Times New Roman"/>
                <w:lang w:val="en-US"/>
              </w:rPr>
            </w:rPrChange>
          </w:rPr>
          <w:t>is often</w:t>
        </w:r>
      </w:ins>
      <w:r w:rsidR="009D0B5E" w:rsidRPr="00337464">
        <w:rPr>
          <w:rFonts w:cs="Times New Roman"/>
          <w:sz w:val="24"/>
          <w:szCs w:val="24"/>
          <w:lang w:val="en-US"/>
          <w:rPrChange w:id="27" w:author="Clark, Robert Emerson" w:date="2023-06-14T14:40:00Z">
            <w:rPr>
              <w:rFonts w:cs="Times New Roman"/>
              <w:lang w:val="en-US"/>
            </w:rPr>
          </w:rPrChange>
        </w:rPr>
        <w:t xml:space="preserve"> confined to </w:t>
      </w:r>
      <w:del w:id="28" w:author="Robert Clark" w:date="2023-06-12T13:48:00Z">
        <w:r w:rsidR="009D0B5E" w:rsidRPr="00337464" w:rsidDel="005B6C97">
          <w:rPr>
            <w:rFonts w:cs="Times New Roman"/>
            <w:sz w:val="24"/>
            <w:szCs w:val="24"/>
            <w:lang w:val="en-US"/>
            <w:rPrChange w:id="29" w:author="Clark, Robert Emerson" w:date="2023-06-14T14:40:00Z">
              <w:rPr>
                <w:rFonts w:cs="Times New Roman"/>
                <w:lang w:val="en-US"/>
              </w:rPr>
            </w:rPrChange>
          </w:rPr>
          <w:delText>examining intraspecific transmission of the pathogens, but most pathogens and their vectors utilize more than one plant host</w:delText>
        </w:r>
      </w:del>
      <w:ins w:id="30" w:author="Robert Clark" w:date="2023-06-12T13:48:00Z">
        <w:r w:rsidR="005B6C97" w:rsidRPr="00337464">
          <w:rPr>
            <w:rFonts w:cs="Times New Roman"/>
            <w:sz w:val="24"/>
            <w:szCs w:val="24"/>
            <w:lang w:val="en-US"/>
            <w:rPrChange w:id="31" w:author="Clark, Robert Emerson" w:date="2023-06-14T14:40:00Z">
              <w:rPr>
                <w:rFonts w:cs="Times New Roman"/>
                <w:lang w:val="en-US"/>
              </w:rPr>
            </w:rPrChange>
          </w:rPr>
          <w:t>independent experiments evaluating manipulation and host-race specialization</w:t>
        </w:r>
      </w:ins>
      <w:ins w:id="32" w:author="Robert Clark" w:date="2023-06-14T09:47:00Z">
        <w:r w:rsidR="002E5298" w:rsidRPr="00337464">
          <w:rPr>
            <w:rFonts w:cs="Times New Roman"/>
            <w:sz w:val="24"/>
            <w:szCs w:val="24"/>
            <w:lang w:val="en-US"/>
            <w:rPrChange w:id="33" w:author="Clark, Robert Emerson" w:date="2023-06-14T14:40:00Z">
              <w:rPr>
                <w:rFonts w:cs="Times New Roman"/>
                <w:lang w:val="en-US"/>
              </w:rPr>
            </w:rPrChange>
          </w:rPr>
          <w:t>. Consequently,</w:t>
        </w:r>
      </w:ins>
      <w:ins w:id="34" w:author="Robert Clark" w:date="2023-06-12T13:49:00Z">
        <w:r w:rsidR="005B6C97" w:rsidRPr="00337464">
          <w:rPr>
            <w:rFonts w:cs="Times New Roman"/>
            <w:sz w:val="24"/>
            <w:szCs w:val="24"/>
            <w:lang w:val="en-US"/>
            <w:rPrChange w:id="35" w:author="Clark, Robert Emerson" w:date="2023-06-14T14:40:00Z">
              <w:rPr>
                <w:rFonts w:cs="Times New Roman"/>
                <w:lang w:val="en-US"/>
              </w:rPr>
            </w:rPrChange>
          </w:rPr>
          <w:t xml:space="preserve"> </w:t>
        </w:r>
      </w:ins>
      <w:ins w:id="36" w:author="Robert Clark" w:date="2023-06-14T09:47:00Z">
        <w:r w:rsidR="002E5298" w:rsidRPr="00337464">
          <w:rPr>
            <w:rFonts w:cs="Times New Roman"/>
            <w:sz w:val="24"/>
            <w:szCs w:val="24"/>
            <w:lang w:val="en-US"/>
            <w:rPrChange w:id="37" w:author="Clark, Robert Emerson" w:date="2023-06-14T14:40:00Z">
              <w:rPr>
                <w:rFonts w:cs="Times New Roman"/>
                <w:lang w:val="en-US"/>
              </w:rPr>
            </w:rPrChange>
          </w:rPr>
          <w:t>effects if</w:t>
        </w:r>
      </w:ins>
      <w:ins w:id="38" w:author="Robert Clark" w:date="2023-06-12T13:49:00Z">
        <w:r w:rsidR="005B6C97" w:rsidRPr="00337464">
          <w:rPr>
            <w:rFonts w:cs="Times New Roman"/>
            <w:sz w:val="24"/>
            <w:szCs w:val="24"/>
            <w:lang w:val="en-US"/>
            <w:rPrChange w:id="39" w:author="Clark, Robert Emerson" w:date="2023-06-14T14:40:00Z">
              <w:rPr>
                <w:rFonts w:cs="Times New Roman"/>
                <w:lang w:val="en-US"/>
              </w:rPr>
            </w:rPrChange>
          </w:rPr>
          <w:t xml:space="preserve"> virus infection and host-race asso</w:t>
        </w:r>
      </w:ins>
      <w:ins w:id="40" w:author="Robert Clark" w:date="2023-06-12T13:50:00Z">
        <w:r w:rsidR="005B6C97" w:rsidRPr="00337464">
          <w:rPr>
            <w:rFonts w:cs="Times New Roman"/>
            <w:sz w:val="24"/>
            <w:szCs w:val="24"/>
            <w:lang w:val="en-US"/>
            <w:rPrChange w:id="41" w:author="Clark, Robert Emerson" w:date="2023-06-14T14:40:00Z">
              <w:rPr>
                <w:rFonts w:cs="Times New Roman"/>
                <w:lang w:val="en-US"/>
              </w:rPr>
            </w:rPrChange>
          </w:rPr>
          <w:t>ciations</w:t>
        </w:r>
      </w:ins>
      <w:ins w:id="42" w:author="Robert Clark" w:date="2023-06-14T09:47:00Z">
        <w:r w:rsidR="002E5298" w:rsidRPr="00337464">
          <w:rPr>
            <w:rFonts w:cs="Times New Roman"/>
            <w:sz w:val="24"/>
            <w:szCs w:val="24"/>
            <w:lang w:val="en-US"/>
            <w:rPrChange w:id="43" w:author="Clark, Robert Emerson" w:date="2023-06-14T14:40:00Z">
              <w:rPr>
                <w:rFonts w:cs="Times New Roman"/>
                <w:lang w:val="en-US"/>
              </w:rPr>
            </w:rPrChange>
          </w:rPr>
          <w:t xml:space="preserve"> on vectors are rarely</w:t>
        </w:r>
      </w:ins>
      <w:ins w:id="44" w:author="Robert Clark" w:date="2023-06-12T13:50:00Z">
        <w:r w:rsidR="005B6C97" w:rsidRPr="00337464">
          <w:rPr>
            <w:rFonts w:cs="Times New Roman"/>
            <w:sz w:val="24"/>
            <w:szCs w:val="24"/>
            <w:lang w:val="en-US"/>
            <w:rPrChange w:id="45" w:author="Clark, Robert Emerson" w:date="2023-06-14T14:40:00Z">
              <w:rPr>
                <w:rFonts w:cs="Times New Roman"/>
                <w:lang w:val="en-US"/>
              </w:rPr>
            </w:rPrChange>
          </w:rPr>
          <w:t xml:space="preserve"> considered together in the same</w:t>
        </w:r>
      </w:ins>
      <w:ins w:id="46" w:author="Robert Clark" w:date="2023-06-14T09:47:00Z">
        <w:r w:rsidR="002E5298" w:rsidRPr="00337464">
          <w:rPr>
            <w:rFonts w:cs="Times New Roman"/>
            <w:sz w:val="24"/>
            <w:szCs w:val="24"/>
            <w:lang w:val="en-US"/>
            <w:rPrChange w:id="47" w:author="Clark, Robert Emerson" w:date="2023-06-14T14:40:00Z">
              <w:rPr>
                <w:rFonts w:cs="Times New Roman"/>
                <w:lang w:val="en-US"/>
              </w:rPr>
            </w:rPrChange>
          </w:rPr>
          <w:t xml:space="preserve"> </w:t>
        </w:r>
      </w:ins>
      <w:ins w:id="48" w:author="Robert Clark" w:date="2023-06-12T13:50:00Z">
        <w:r w:rsidR="005B6C97" w:rsidRPr="00337464">
          <w:rPr>
            <w:rFonts w:cs="Times New Roman"/>
            <w:sz w:val="24"/>
            <w:szCs w:val="24"/>
            <w:lang w:val="en-US"/>
            <w:rPrChange w:id="49" w:author="Clark, Robert Emerson" w:date="2023-06-14T14:40:00Z">
              <w:rPr>
                <w:rFonts w:cs="Times New Roman"/>
                <w:lang w:val="en-US"/>
              </w:rPr>
            </w:rPrChange>
          </w:rPr>
          <w:t>framework</w:t>
        </w:r>
      </w:ins>
      <w:r w:rsidR="009D0B5E" w:rsidRPr="00337464">
        <w:rPr>
          <w:rFonts w:cs="Times New Roman"/>
          <w:sz w:val="24"/>
          <w:szCs w:val="24"/>
          <w:lang w:val="en-US"/>
          <w:rPrChange w:id="50" w:author="Clark, Robert Emerson" w:date="2023-06-14T14:40:00Z">
            <w:rPr>
              <w:rFonts w:cs="Times New Roman"/>
              <w:lang w:val="en-US"/>
            </w:rPr>
          </w:rPrChange>
        </w:rPr>
        <w:t xml:space="preserve">. </w:t>
      </w:r>
      <w:r w:rsidR="00D40EEC" w:rsidRPr="00337464">
        <w:rPr>
          <w:rFonts w:cs="Times New Roman"/>
          <w:sz w:val="24"/>
          <w:szCs w:val="24"/>
          <w:lang w:val="en-US"/>
          <w:rPrChange w:id="51" w:author="Clark, Robert Emerson" w:date="2023-06-14T14:40:00Z">
            <w:rPr>
              <w:rFonts w:cs="Times New Roman"/>
              <w:lang w:val="en-US"/>
            </w:rPr>
          </w:rPrChange>
        </w:rPr>
        <w:t xml:space="preserve">For example, </w:t>
      </w:r>
      <w:r w:rsidR="00D40EEC" w:rsidRPr="00337464">
        <w:rPr>
          <w:rFonts w:cs="Times New Roman"/>
          <w:i/>
          <w:iCs/>
          <w:sz w:val="24"/>
          <w:szCs w:val="24"/>
          <w:lang w:val="en-US"/>
          <w:rPrChange w:id="52" w:author="Clark, Robert Emerson" w:date="2023-06-14T14:40:00Z">
            <w:rPr>
              <w:rFonts w:cs="Times New Roman"/>
              <w:i/>
              <w:iCs/>
              <w:lang w:val="en-US"/>
            </w:rPr>
          </w:rPrChange>
        </w:rPr>
        <w:t>Pea enation mosaic virus</w:t>
      </w:r>
      <w:r w:rsidR="00D40EEC" w:rsidRPr="00337464">
        <w:rPr>
          <w:rFonts w:cs="Times New Roman"/>
          <w:sz w:val="24"/>
          <w:szCs w:val="24"/>
          <w:lang w:val="en-US"/>
          <w:rPrChange w:id="53" w:author="Clark, Robert Emerson" w:date="2023-06-14T14:40:00Z">
            <w:rPr>
              <w:rFonts w:cs="Times New Roman"/>
              <w:lang w:val="en-US"/>
            </w:rPr>
          </w:rPrChange>
        </w:rPr>
        <w:t xml:space="preserve"> (PEMV) and </w:t>
      </w:r>
      <w:r w:rsidR="00D40EEC" w:rsidRPr="00337464">
        <w:rPr>
          <w:rFonts w:cs="Times New Roman"/>
          <w:i/>
          <w:iCs/>
          <w:sz w:val="24"/>
          <w:szCs w:val="24"/>
          <w:lang w:val="en-US"/>
          <w:rPrChange w:id="54" w:author="Clark, Robert Emerson" w:date="2023-06-14T14:40:00Z">
            <w:rPr>
              <w:rFonts w:cs="Times New Roman"/>
              <w:i/>
              <w:iCs/>
              <w:lang w:val="en-US"/>
            </w:rPr>
          </w:rPrChange>
        </w:rPr>
        <w:t>Bean leafroll virus</w:t>
      </w:r>
      <w:r w:rsidR="00D40EEC" w:rsidRPr="00337464">
        <w:rPr>
          <w:rFonts w:cs="Times New Roman"/>
          <w:sz w:val="24"/>
          <w:szCs w:val="24"/>
          <w:lang w:val="en-US"/>
          <w:rPrChange w:id="55" w:author="Clark, Robert Emerson" w:date="2023-06-14T14:40:00Z">
            <w:rPr>
              <w:rFonts w:cs="Times New Roman"/>
              <w:lang w:val="en-US"/>
            </w:rPr>
          </w:rPrChange>
        </w:rPr>
        <w:t xml:space="preserve"> (BLRV)</w:t>
      </w:r>
      <w:r w:rsidRPr="00337464">
        <w:rPr>
          <w:rFonts w:cs="Times New Roman"/>
          <w:sz w:val="24"/>
          <w:szCs w:val="24"/>
          <w:lang w:val="en-US"/>
          <w:rPrChange w:id="56" w:author="Clark, Robert Emerson" w:date="2023-06-14T14:40:00Z">
            <w:rPr>
              <w:rFonts w:cs="Times New Roman"/>
              <w:lang w:val="en-US"/>
            </w:rPr>
          </w:rPrChange>
        </w:rPr>
        <w:t xml:space="preserve"> modify the preference, performance, or both</w:t>
      </w:r>
      <w:r w:rsidR="009D0B5E" w:rsidRPr="00337464">
        <w:rPr>
          <w:rFonts w:cs="Times New Roman"/>
          <w:sz w:val="24"/>
          <w:szCs w:val="24"/>
          <w:lang w:val="en-US"/>
          <w:rPrChange w:id="57" w:author="Clark, Robert Emerson" w:date="2023-06-14T14:40:00Z">
            <w:rPr>
              <w:rFonts w:cs="Times New Roman"/>
              <w:lang w:val="en-US"/>
            </w:rPr>
          </w:rPrChange>
        </w:rPr>
        <w:t>,</w:t>
      </w:r>
      <w:r w:rsidRPr="00337464">
        <w:rPr>
          <w:rFonts w:cs="Times New Roman"/>
          <w:sz w:val="24"/>
          <w:szCs w:val="24"/>
          <w:lang w:val="en-US"/>
          <w:rPrChange w:id="58" w:author="Clark, Robert Emerson" w:date="2023-06-14T14:40:00Z">
            <w:rPr>
              <w:rFonts w:cs="Times New Roman"/>
              <w:lang w:val="en-US"/>
            </w:rPr>
          </w:rPrChange>
        </w:rPr>
        <w:t xml:space="preserve"> of their principal vector, the pea aphid, </w:t>
      </w:r>
      <w:proofErr w:type="spellStart"/>
      <w:r w:rsidRPr="00337464">
        <w:rPr>
          <w:rFonts w:cs="Times New Roman"/>
          <w:i/>
          <w:iCs/>
          <w:sz w:val="24"/>
          <w:szCs w:val="24"/>
          <w:lang w:val="en-US"/>
          <w:rPrChange w:id="59" w:author="Clark, Robert Emerson" w:date="2023-06-14T14:40:00Z">
            <w:rPr>
              <w:rFonts w:cs="Times New Roman"/>
              <w:i/>
              <w:iCs/>
              <w:lang w:val="en-US"/>
            </w:rPr>
          </w:rPrChange>
        </w:rPr>
        <w:t>Acyrthosiphon</w:t>
      </w:r>
      <w:proofErr w:type="spellEnd"/>
      <w:r w:rsidRPr="00337464">
        <w:rPr>
          <w:rFonts w:cs="Times New Roman"/>
          <w:i/>
          <w:iCs/>
          <w:sz w:val="24"/>
          <w:szCs w:val="24"/>
          <w:lang w:val="en-US"/>
          <w:rPrChange w:id="60" w:author="Clark, Robert Emerson" w:date="2023-06-14T14:40:00Z">
            <w:rPr>
              <w:rFonts w:cs="Times New Roman"/>
              <w:i/>
              <w:iCs/>
              <w:lang w:val="en-US"/>
            </w:rPr>
          </w:rPrChange>
        </w:rPr>
        <w:t xml:space="preserve"> </w:t>
      </w:r>
      <w:proofErr w:type="spellStart"/>
      <w:r w:rsidRPr="00337464">
        <w:rPr>
          <w:rFonts w:cs="Times New Roman"/>
          <w:i/>
          <w:iCs/>
          <w:sz w:val="24"/>
          <w:szCs w:val="24"/>
          <w:lang w:val="en-US"/>
          <w:rPrChange w:id="61" w:author="Clark, Robert Emerson" w:date="2023-06-14T14:40:00Z">
            <w:rPr>
              <w:rFonts w:cs="Times New Roman"/>
              <w:i/>
              <w:iCs/>
              <w:lang w:val="en-US"/>
            </w:rPr>
          </w:rPrChange>
        </w:rPr>
        <w:t>pisum</w:t>
      </w:r>
      <w:proofErr w:type="spellEnd"/>
      <w:r w:rsidR="009D0B5E" w:rsidRPr="00337464">
        <w:rPr>
          <w:rFonts w:cs="Times New Roman"/>
          <w:i/>
          <w:iCs/>
          <w:sz w:val="24"/>
          <w:szCs w:val="24"/>
          <w:lang w:val="en-US"/>
          <w:rPrChange w:id="62" w:author="Clark, Robert Emerson" w:date="2023-06-14T14:40:00Z">
            <w:rPr>
              <w:rFonts w:cs="Times New Roman"/>
              <w:i/>
              <w:iCs/>
              <w:lang w:val="en-US"/>
            </w:rPr>
          </w:rPrChange>
        </w:rPr>
        <w:t xml:space="preserve"> </w:t>
      </w:r>
      <w:r w:rsidR="009D0B5E" w:rsidRPr="00337464">
        <w:rPr>
          <w:rFonts w:cs="Times New Roman"/>
          <w:iCs/>
          <w:sz w:val="24"/>
          <w:szCs w:val="24"/>
          <w:lang w:val="en-US"/>
          <w:rPrChange w:id="63" w:author="Clark, Robert Emerson" w:date="2023-06-14T14:40:00Z">
            <w:rPr>
              <w:rFonts w:cs="Times New Roman"/>
              <w:iCs/>
              <w:lang w:val="en-US"/>
            </w:rPr>
          </w:rPrChange>
        </w:rPr>
        <w:t xml:space="preserve">on its host </w:t>
      </w:r>
      <w:r w:rsidR="009D0B5E" w:rsidRPr="00337464">
        <w:rPr>
          <w:rFonts w:cs="Times New Roman"/>
          <w:i/>
          <w:sz w:val="24"/>
          <w:szCs w:val="24"/>
          <w:lang w:val="en-US"/>
          <w:rPrChange w:id="64" w:author="Clark, Robert Emerson" w:date="2023-06-14T14:40:00Z">
            <w:rPr>
              <w:rFonts w:cs="Times New Roman"/>
              <w:i/>
              <w:lang w:val="en-US"/>
            </w:rPr>
          </w:rPrChange>
        </w:rPr>
        <w:t xml:space="preserve">Pisum sativum, </w:t>
      </w:r>
      <w:r w:rsidR="009D0B5E" w:rsidRPr="00337464">
        <w:rPr>
          <w:rFonts w:cs="Times New Roman"/>
          <w:sz w:val="24"/>
          <w:szCs w:val="24"/>
          <w:lang w:val="en-US"/>
          <w:rPrChange w:id="65" w:author="Clark, Robert Emerson" w:date="2023-06-14T14:40:00Z">
            <w:rPr>
              <w:rFonts w:cs="Times New Roman"/>
              <w:lang w:val="en-US"/>
            </w:rPr>
          </w:rPrChange>
        </w:rPr>
        <w:t>but the viruses and aphids have multiple host species</w:t>
      </w:r>
      <w:r w:rsidRPr="00337464">
        <w:rPr>
          <w:rFonts w:cs="Times New Roman"/>
          <w:sz w:val="24"/>
          <w:szCs w:val="24"/>
          <w:lang w:val="en-US"/>
          <w:rPrChange w:id="66" w:author="Clark, Robert Emerson" w:date="2023-06-14T14:40:00Z">
            <w:rPr>
              <w:rFonts w:cs="Times New Roman"/>
              <w:lang w:val="en-US"/>
            </w:rPr>
          </w:rPrChange>
        </w:rPr>
        <w:t>.</w:t>
      </w:r>
      <w:ins w:id="67" w:author="Robert Clark" w:date="2023-06-12T13:50:00Z">
        <w:r w:rsidR="005B6C97" w:rsidRPr="00337464">
          <w:rPr>
            <w:rFonts w:cs="Times New Roman"/>
            <w:sz w:val="24"/>
            <w:szCs w:val="24"/>
            <w:lang w:val="en-US"/>
            <w:rPrChange w:id="68" w:author="Clark, Robert Emerson" w:date="2023-06-14T14:40:00Z">
              <w:rPr>
                <w:rFonts w:cs="Times New Roman"/>
                <w:lang w:val="en-US"/>
              </w:rPr>
            </w:rPrChange>
          </w:rPr>
          <w:t xml:space="preserve"> Several host plant species have </w:t>
        </w:r>
      </w:ins>
      <w:proofErr w:type="gramStart"/>
      <w:ins w:id="69" w:author="Robert Clark" w:date="2023-06-14T09:47:00Z">
        <w:r w:rsidR="002E5298" w:rsidRPr="00337464">
          <w:rPr>
            <w:rFonts w:cs="Times New Roman"/>
            <w:sz w:val="24"/>
            <w:szCs w:val="24"/>
            <w:lang w:val="en-US"/>
            <w:rPrChange w:id="70" w:author="Clark, Robert Emerson" w:date="2023-06-14T14:40:00Z">
              <w:rPr>
                <w:rFonts w:cs="Times New Roman"/>
                <w:lang w:val="en-US"/>
              </w:rPr>
            </w:rPrChange>
          </w:rPr>
          <w:t>empirically-</w:t>
        </w:r>
      </w:ins>
      <w:ins w:id="71" w:author="Robert Clark" w:date="2023-06-14T09:48:00Z">
        <w:r w:rsidR="002E5298" w:rsidRPr="00337464">
          <w:rPr>
            <w:rFonts w:cs="Times New Roman"/>
            <w:sz w:val="24"/>
            <w:szCs w:val="24"/>
            <w:lang w:val="en-US"/>
            <w:rPrChange w:id="72" w:author="Clark, Robert Emerson" w:date="2023-06-14T14:40:00Z">
              <w:rPr>
                <w:rFonts w:cs="Times New Roman"/>
                <w:lang w:val="en-US"/>
              </w:rPr>
            </w:rPrChange>
          </w:rPr>
          <w:t>established</w:t>
        </w:r>
      </w:ins>
      <w:proofErr w:type="gramEnd"/>
      <w:ins w:id="73" w:author="Robert Clark" w:date="2023-06-12T13:50:00Z">
        <w:r w:rsidR="005B6C97" w:rsidRPr="00337464">
          <w:rPr>
            <w:rFonts w:cs="Times New Roman"/>
            <w:sz w:val="24"/>
            <w:szCs w:val="24"/>
            <w:lang w:val="en-US"/>
            <w:rPrChange w:id="74" w:author="Clark, Robert Emerson" w:date="2023-06-14T14:40:00Z">
              <w:rPr>
                <w:rFonts w:cs="Times New Roman"/>
                <w:lang w:val="en-US"/>
              </w:rPr>
            </w:rPrChange>
          </w:rPr>
          <w:t xml:space="preserve"> host-race associations </w:t>
        </w:r>
      </w:ins>
      <w:ins w:id="75" w:author="Robert Clark" w:date="2023-06-14T09:48:00Z">
        <w:r w:rsidR="002E5298" w:rsidRPr="00337464">
          <w:rPr>
            <w:rFonts w:cs="Times New Roman"/>
            <w:sz w:val="24"/>
            <w:szCs w:val="24"/>
            <w:lang w:val="en-US"/>
            <w:rPrChange w:id="76" w:author="Clark, Robert Emerson" w:date="2023-06-14T14:40:00Z">
              <w:rPr>
                <w:rFonts w:cs="Times New Roman"/>
                <w:lang w:val="en-US"/>
              </w:rPr>
            </w:rPrChange>
          </w:rPr>
          <w:t>that alter</w:t>
        </w:r>
      </w:ins>
      <w:ins w:id="77" w:author="Robert Clark" w:date="2023-06-12T13:50:00Z">
        <w:r w:rsidR="005B6C97" w:rsidRPr="00337464">
          <w:rPr>
            <w:rFonts w:cs="Times New Roman"/>
            <w:sz w:val="24"/>
            <w:szCs w:val="24"/>
            <w:lang w:val="en-US"/>
            <w:rPrChange w:id="78" w:author="Clark, Robert Emerson" w:date="2023-06-14T14:40:00Z">
              <w:rPr>
                <w:rFonts w:cs="Times New Roman"/>
                <w:lang w:val="en-US"/>
              </w:rPr>
            </w:rPrChange>
          </w:rPr>
          <w:t xml:space="preserve"> preference and performance </w:t>
        </w:r>
      </w:ins>
      <w:ins w:id="79" w:author="Robert Clark" w:date="2023-06-14T09:48:00Z">
        <w:r w:rsidR="002E5298" w:rsidRPr="00337464">
          <w:rPr>
            <w:rFonts w:cs="Times New Roman"/>
            <w:sz w:val="24"/>
            <w:szCs w:val="24"/>
            <w:lang w:val="en-US"/>
            <w:rPrChange w:id="80" w:author="Clark, Robert Emerson" w:date="2023-06-14T14:40:00Z">
              <w:rPr>
                <w:rFonts w:cs="Times New Roman"/>
                <w:lang w:val="en-US"/>
              </w:rPr>
            </w:rPrChange>
          </w:rPr>
          <w:t>of pea aphids</w:t>
        </w:r>
      </w:ins>
      <w:ins w:id="81" w:author="Robert Clark" w:date="2023-06-12T13:50:00Z">
        <w:r w:rsidR="005B6C97" w:rsidRPr="00337464">
          <w:rPr>
            <w:rFonts w:cs="Times New Roman"/>
            <w:sz w:val="24"/>
            <w:szCs w:val="24"/>
            <w:lang w:val="en-US"/>
            <w:rPrChange w:id="82" w:author="Clark, Robert Emerson" w:date="2023-06-14T14:40:00Z">
              <w:rPr>
                <w:rFonts w:cs="Times New Roman"/>
                <w:lang w:val="en-US"/>
              </w:rPr>
            </w:rPrChange>
          </w:rPr>
          <w:t>.</w:t>
        </w:r>
      </w:ins>
      <w:r w:rsidRPr="00337464">
        <w:rPr>
          <w:rFonts w:cs="Times New Roman"/>
          <w:sz w:val="24"/>
          <w:szCs w:val="24"/>
          <w:lang w:val="en-US"/>
          <w:rPrChange w:id="83" w:author="Clark, Robert Emerson" w:date="2023-06-14T14:40:00Z">
            <w:rPr>
              <w:rFonts w:cs="Times New Roman"/>
              <w:lang w:val="en-US"/>
            </w:rPr>
          </w:rPrChange>
        </w:rPr>
        <w:t xml:space="preserve"> </w:t>
      </w:r>
      <w:r w:rsidR="00D40EEC" w:rsidRPr="00337464">
        <w:rPr>
          <w:rFonts w:cs="Times New Roman"/>
          <w:sz w:val="24"/>
          <w:szCs w:val="24"/>
          <w:lang w:val="en-US"/>
          <w:rPrChange w:id="84" w:author="Clark, Robert Emerson" w:date="2023-06-14T14:40:00Z">
            <w:rPr>
              <w:rFonts w:cs="Times New Roman"/>
              <w:lang w:val="en-US"/>
            </w:rPr>
          </w:rPrChange>
        </w:rPr>
        <w:t>Here, we evaluate host</w:t>
      </w:r>
      <w:ins w:id="85" w:author="Robert Clark" w:date="2023-06-14T09:48:00Z">
        <w:r w:rsidR="00AF44D7" w:rsidRPr="00337464">
          <w:rPr>
            <w:rFonts w:cs="Times New Roman"/>
            <w:sz w:val="24"/>
            <w:szCs w:val="24"/>
            <w:lang w:val="en-US"/>
            <w:rPrChange w:id="86" w:author="Clark, Robert Emerson" w:date="2023-06-14T14:40:00Z">
              <w:rPr>
                <w:rFonts w:cs="Times New Roman"/>
                <w:lang w:val="en-US"/>
              </w:rPr>
            </w:rPrChange>
          </w:rPr>
          <w:t>-</w:t>
        </w:r>
      </w:ins>
      <w:r w:rsidR="00D40EEC" w:rsidRPr="00337464">
        <w:rPr>
          <w:rFonts w:cs="Times New Roman"/>
          <w:sz w:val="24"/>
          <w:szCs w:val="24"/>
          <w:lang w:val="en-US"/>
          <w:rPrChange w:id="87" w:author="Clark, Robert Emerson" w:date="2023-06-14T14:40:00Z">
            <w:rPr>
              <w:rFonts w:cs="Times New Roman"/>
              <w:lang w:val="en-US"/>
            </w:rPr>
          </w:rPrChange>
        </w:rPr>
        <w:t xml:space="preserve">plant preference and performance </w:t>
      </w:r>
      <w:del w:id="88" w:author="Robert Clark" w:date="2023-06-12T13:51:00Z">
        <w:r w:rsidR="00D40EEC" w:rsidRPr="00337464" w:rsidDel="005B6C97">
          <w:rPr>
            <w:rFonts w:cs="Times New Roman"/>
            <w:sz w:val="24"/>
            <w:szCs w:val="24"/>
            <w:lang w:val="en-US"/>
            <w:rPrChange w:id="89" w:author="Clark, Robert Emerson" w:date="2023-06-14T14:40:00Z">
              <w:rPr>
                <w:rFonts w:cs="Times New Roman"/>
                <w:lang w:val="en-US"/>
              </w:rPr>
            </w:rPrChange>
          </w:rPr>
          <w:delText xml:space="preserve">of five pea aphid </w:delText>
        </w:r>
        <w:r w:rsidR="0089160B" w:rsidRPr="00337464" w:rsidDel="005B6C97">
          <w:rPr>
            <w:rFonts w:cs="Times New Roman"/>
            <w:sz w:val="24"/>
            <w:szCs w:val="24"/>
            <w:lang w:val="en-US"/>
            <w:rPrChange w:id="90" w:author="Clark, Robert Emerson" w:date="2023-06-14T14:40:00Z">
              <w:rPr>
                <w:rFonts w:cs="Times New Roman"/>
                <w:lang w:val="en-US"/>
              </w:rPr>
            </w:rPrChange>
          </w:rPr>
          <w:delText>bio</w:delText>
        </w:r>
        <w:r w:rsidR="00D40EEC" w:rsidRPr="00337464" w:rsidDel="005B6C97">
          <w:rPr>
            <w:rFonts w:cs="Times New Roman"/>
            <w:sz w:val="24"/>
            <w:szCs w:val="24"/>
            <w:lang w:val="en-US"/>
            <w:rPrChange w:id="91" w:author="Clark, Robert Emerson" w:date="2023-06-14T14:40:00Z">
              <w:rPr>
                <w:rFonts w:cs="Times New Roman"/>
                <w:lang w:val="en-US"/>
              </w:rPr>
            </w:rPrChange>
          </w:rPr>
          <w:delText xml:space="preserve">types </w:delText>
        </w:r>
        <w:r w:rsidR="00B728D6" w:rsidRPr="00337464" w:rsidDel="005B6C97">
          <w:rPr>
            <w:rFonts w:cs="Times New Roman"/>
            <w:sz w:val="24"/>
            <w:szCs w:val="24"/>
            <w:lang w:val="en-US"/>
            <w:rPrChange w:id="92" w:author="Clark, Robert Emerson" w:date="2023-06-14T14:40:00Z">
              <w:rPr>
                <w:rFonts w:cs="Times New Roman"/>
                <w:lang w:val="en-US"/>
              </w:rPr>
            </w:rPrChange>
          </w:rPr>
          <w:delText xml:space="preserve">on </w:delText>
        </w:r>
        <w:r w:rsidR="00D40EEC" w:rsidRPr="00337464" w:rsidDel="005B6C97">
          <w:rPr>
            <w:rFonts w:cs="Times New Roman"/>
            <w:sz w:val="24"/>
            <w:szCs w:val="24"/>
            <w:lang w:val="en-US"/>
            <w:rPrChange w:id="93" w:author="Clark, Robert Emerson" w:date="2023-06-14T14:40:00Z">
              <w:rPr>
                <w:rFonts w:cs="Times New Roman"/>
                <w:lang w:val="en-US"/>
              </w:rPr>
            </w:rPrChange>
          </w:rPr>
          <w:delText>five hostplant species after being exposed to PEMV</w:delText>
        </w:r>
        <w:r w:rsidR="004F4B72" w:rsidRPr="00337464" w:rsidDel="005B6C97">
          <w:rPr>
            <w:rFonts w:cs="Times New Roman"/>
            <w:sz w:val="24"/>
            <w:szCs w:val="24"/>
            <w:lang w:val="en-US"/>
            <w:rPrChange w:id="94" w:author="Clark, Robert Emerson" w:date="2023-06-14T14:40:00Z">
              <w:rPr>
                <w:rFonts w:cs="Times New Roman"/>
                <w:lang w:val="en-US"/>
              </w:rPr>
            </w:rPrChange>
          </w:rPr>
          <w:delText xml:space="preserve"> or</w:delText>
        </w:r>
        <w:r w:rsidR="009D0B5E" w:rsidRPr="00337464" w:rsidDel="005B6C97">
          <w:rPr>
            <w:rFonts w:cs="Times New Roman"/>
            <w:sz w:val="24"/>
            <w:szCs w:val="24"/>
            <w:lang w:val="en-US"/>
            <w:rPrChange w:id="95" w:author="Clark, Robert Emerson" w:date="2023-06-14T14:40:00Z">
              <w:rPr>
                <w:rFonts w:cs="Times New Roman"/>
                <w:lang w:val="en-US"/>
              </w:rPr>
            </w:rPrChange>
          </w:rPr>
          <w:delText xml:space="preserve"> </w:delText>
        </w:r>
        <w:r w:rsidR="00D40EEC" w:rsidRPr="00337464" w:rsidDel="005B6C97">
          <w:rPr>
            <w:rFonts w:cs="Times New Roman"/>
            <w:sz w:val="24"/>
            <w:szCs w:val="24"/>
            <w:lang w:val="en-US"/>
            <w:rPrChange w:id="96" w:author="Clark, Robert Emerson" w:date="2023-06-14T14:40:00Z">
              <w:rPr>
                <w:rFonts w:cs="Times New Roman"/>
                <w:lang w:val="en-US"/>
              </w:rPr>
            </w:rPrChange>
          </w:rPr>
          <w:delText>BLRV</w:delText>
        </w:r>
        <w:r w:rsidR="009D0B5E" w:rsidRPr="00337464" w:rsidDel="005B6C97">
          <w:rPr>
            <w:rFonts w:cs="Times New Roman"/>
            <w:sz w:val="24"/>
            <w:szCs w:val="24"/>
            <w:lang w:val="en-US"/>
            <w:rPrChange w:id="97" w:author="Clark, Robert Emerson" w:date="2023-06-14T14:40:00Z">
              <w:rPr>
                <w:rFonts w:cs="Times New Roman"/>
                <w:lang w:val="en-US"/>
              </w:rPr>
            </w:rPrChange>
          </w:rPr>
          <w:delText>, or</w:delText>
        </w:r>
        <w:r w:rsidR="00D40EEC" w:rsidRPr="00337464" w:rsidDel="005B6C97">
          <w:rPr>
            <w:rFonts w:cs="Times New Roman"/>
            <w:sz w:val="24"/>
            <w:szCs w:val="24"/>
            <w:lang w:val="en-US"/>
            <w:rPrChange w:id="98" w:author="Clark, Robert Emerson" w:date="2023-06-14T14:40:00Z">
              <w:rPr>
                <w:rFonts w:cs="Times New Roman"/>
                <w:lang w:val="en-US"/>
              </w:rPr>
            </w:rPrChange>
          </w:rPr>
          <w:delText xml:space="preserve"> sham-inoculated</w:delText>
        </w:r>
      </w:del>
      <w:ins w:id="99" w:author="Robert Clark" w:date="2023-06-12T13:51:00Z">
        <w:r w:rsidR="005B6C97" w:rsidRPr="00337464">
          <w:rPr>
            <w:rFonts w:cs="Times New Roman"/>
            <w:sz w:val="24"/>
            <w:szCs w:val="24"/>
            <w:lang w:val="en-US"/>
            <w:rPrChange w:id="100" w:author="Clark, Robert Emerson" w:date="2023-06-14T14:40:00Z">
              <w:rPr>
                <w:rFonts w:cs="Times New Roman"/>
                <w:lang w:val="en-US"/>
              </w:rPr>
            </w:rPrChange>
          </w:rPr>
          <w:t>in a factorial experiment with five aphid biotypes, five host-plant species, and two viruses (PEMV</w:t>
        </w:r>
      </w:ins>
      <w:ins w:id="101" w:author="Robert Clark" w:date="2023-06-12T13:52:00Z">
        <w:r w:rsidR="005B6C97" w:rsidRPr="00337464">
          <w:rPr>
            <w:rFonts w:cs="Times New Roman"/>
            <w:sz w:val="24"/>
            <w:szCs w:val="24"/>
            <w:lang w:val="en-US"/>
            <w:rPrChange w:id="102" w:author="Clark, Robert Emerson" w:date="2023-06-14T14:40:00Z">
              <w:rPr>
                <w:rFonts w:cs="Times New Roman"/>
                <w:lang w:val="en-US"/>
              </w:rPr>
            </w:rPrChange>
          </w:rPr>
          <w:t xml:space="preserve"> &amp; BLRV)</w:t>
        </w:r>
      </w:ins>
      <w:ins w:id="103" w:author="Robert Clark" w:date="2023-06-12T13:51:00Z">
        <w:r w:rsidR="005B6C97" w:rsidRPr="00337464">
          <w:rPr>
            <w:rFonts w:cs="Times New Roman"/>
            <w:sz w:val="24"/>
            <w:szCs w:val="24"/>
            <w:lang w:val="en-US"/>
            <w:rPrChange w:id="104" w:author="Clark, Robert Emerson" w:date="2023-06-14T14:40:00Z">
              <w:rPr>
                <w:rFonts w:cs="Times New Roman"/>
                <w:lang w:val="en-US"/>
              </w:rPr>
            </w:rPrChange>
          </w:rPr>
          <w:t xml:space="preserve"> compared to a sham-control</w:t>
        </w:r>
      </w:ins>
      <w:r w:rsidR="00D40EEC" w:rsidRPr="00337464">
        <w:rPr>
          <w:rFonts w:cs="Times New Roman"/>
          <w:sz w:val="24"/>
          <w:szCs w:val="24"/>
          <w:lang w:val="en-US"/>
          <w:rPrChange w:id="105" w:author="Clark, Robert Emerson" w:date="2023-06-14T14:40:00Z">
            <w:rPr>
              <w:rFonts w:cs="Times New Roman"/>
              <w:lang w:val="en-US"/>
            </w:rPr>
          </w:rPrChange>
        </w:rPr>
        <w:t>. Aphid performance</w:t>
      </w:r>
      <w:r w:rsidR="00B728D6" w:rsidRPr="00337464">
        <w:rPr>
          <w:rFonts w:cs="Times New Roman"/>
          <w:sz w:val="24"/>
          <w:szCs w:val="24"/>
          <w:lang w:val="en-US"/>
          <w:rPrChange w:id="106" w:author="Clark, Robert Emerson" w:date="2023-06-14T14:40:00Z">
            <w:rPr>
              <w:rFonts w:cs="Times New Roman"/>
              <w:lang w:val="en-US"/>
            </w:rPr>
          </w:rPrChange>
        </w:rPr>
        <w:t>,</w:t>
      </w:r>
      <w:r w:rsidR="00D40EEC" w:rsidRPr="00337464">
        <w:rPr>
          <w:rFonts w:cs="Times New Roman"/>
          <w:sz w:val="24"/>
          <w:szCs w:val="24"/>
          <w:lang w:val="en-US"/>
          <w:rPrChange w:id="107" w:author="Clark, Robert Emerson" w:date="2023-06-14T14:40:00Z">
            <w:rPr>
              <w:rFonts w:cs="Times New Roman"/>
              <w:lang w:val="en-US"/>
            </w:rPr>
          </w:rPrChange>
        </w:rPr>
        <w:t xml:space="preserve"> measured as the rate of increase </w:t>
      </w:r>
      <w:r w:rsidR="00B728D6" w:rsidRPr="00337464">
        <w:rPr>
          <w:rFonts w:cs="Times New Roman"/>
          <w:sz w:val="24"/>
          <w:szCs w:val="24"/>
          <w:lang w:val="en-US"/>
          <w:rPrChange w:id="108" w:author="Clark, Robert Emerson" w:date="2023-06-14T14:40:00Z">
            <w:rPr>
              <w:rFonts w:cs="Times New Roman"/>
              <w:lang w:val="en-US"/>
            </w:rPr>
          </w:rPrChange>
        </w:rPr>
        <w:t xml:space="preserve">on </w:t>
      </w:r>
      <w:r w:rsidR="00D40EEC" w:rsidRPr="00337464">
        <w:rPr>
          <w:rFonts w:cs="Times New Roman"/>
          <w:sz w:val="24"/>
          <w:szCs w:val="24"/>
          <w:lang w:val="en-US"/>
          <w:rPrChange w:id="109" w:author="Clark, Robert Emerson" w:date="2023-06-14T14:40:00Z">
            <w:rPr>
              <w:rFonts w:cs="Times New Roman"/>
              <w:lang w:val="en-US"/>
            </w:rPr>
          </w:rPrChange>
        </w:rPr>
        <w:t xml:space="preserve">potted plants, </w:t>
      </w:r>
      <w:r w:rsidR="00B728D6" w:rsidRPr="00337464">
        <w:rPr>
          <w:rFonts w:cs="Times New Roman"/>
          <w:sz w:val="24"/>
          <w:szCs w:val="24"/>
          <w:lang w:val="en-US"/>
          <w:rPrChange w:id="110" w:author="Clark, Robert Emerson" w:date="2023-06-14T14:40:00Z">
            <w:rPr>
              <w:rFonts w:cs="Times New Roman"/>
              <w:lang w:val="en-US"/>
            </w:rPr>
          </w:rPrChange>
        </w:rPr>
        <w:t xml:space="preserve">differed </w:t>
      </w:r>
      <w:r w:rsidR="00D40EEC" w:rsidRPr="00337464">
        <w:rPr>
          <w:rFonts w:cs="Times New Roman"/>
          <w:sz w:val="24"/>
          <w:szCs w:val="24"/>
          <w:lang w:val="en-US"/>
          <w:rPrChange w:id="111" w:author="Clark, Robert Emerson" w:date="2023-06-14T14:40:00Z">
            <w:rPr>
              <w:rFonts w:cs="Times New Roman"/>
              <w:lang w:val="en-US"/>
            </w:rPr>
          </w:rPrChange>
        </w:rPr>
        <w:t xml:space="preserve">among hostplant species depending on their </w:t>
      </w:r>
      <w:r w:rsidR="009D1A11" w:rsidRPr="00337464">
        <w:rPr>
          <w:rFonts w:cs="Times New Roman"/>
          <w:sz w:val="24"/>
          <w:szCs w:val="24"/>
          <w:lang w:val="en-US"/>
          <w:rPrChange w:id="112" w:author="Clark, Robert Emerson" w:date="2023-06-14T14:40:00Z">
            <w:rPr>
              <w:rFonts w:cs="Times New Roman"/>
              <w:lang w:val="en-US"/>
            </w:rPr>
          </w:rPrChange>
        </w:rPr>
        <w:t>bio</w:t>
      </w:r>
      <w:r w:rsidR="00D40EEC" w:rsidRPr="00337464">
        <w:rPr>
          <w:rFonts w:cs="Times New Roman"/>
          <w:sz w:val="24"/>
          <w:szCs w:val="24"/>
          <w:lang w:val="en-US"/>
          <w:rPrChange w:id="113" w:author="Clark, Robert Emerson" w:date="2023-06-14T14:40:00Z">
            <w:rPr>
              <w:rFonts w:cs="Times New Roman"/>
              <w:lang w:val="en-US"/>
            </w:rPr>
          </w:rPrChange>
        </w:rPr>
        <w:t>type</w:t>
      </w:r>
      <w:r w:rsidR="00B728D6" w:rsidRPr="00337464">
        <w:rPr>
          <w:rFonts w:cs="Times New Roman"/>
          <w:sz w:val="24"/>
          <w:szCs w:val="24"/>
          <w:lang w:val="en-US"/>
          <w:rPrChange w:id="114" w:author="Clark, Robert Emerson" w:date="2023-06-14T14:40:00Z">
            <w:rPr>
              <w:rFonts w:cs="Times New Roman"/>
              <w:lang w:val="en-US"/>
            </w:rPr>
          </w:rPrChange>
        </w:rPr>
        <w:t>,</w:t>
      </w:r>
      <w:r w:rsidR="009D0B5E" w:rsidRPr="00337464">
        <w:rPr>
          <w:rFonts w:cs="Times New Roman"/>
          <w:sz w:val="24"/>
          <w:szCs w:val="24"/>
          <w:lang w:val="en-US"/>
          <w:rPrChange w:id="115" w:author="Clark, Robert Emerson" w:date="2023-06-14T14:40:00Z">
            <w:rPr>
              <w:rFonts w:cs="Times New Roman"/>
              <w:lang w:val="en-US"/>
            </w:rPr>
          </w:rPrChange>
        </w:rPr>
        <w:t xml:space="preserve"> and </w:t>
      </w:r>
      <w:r w:rsidR="00B728D6" w:rsidRPr="00337464">
        <w:rPr>
          <w:rFonts w:cs="Times New Roman"/>
          <w:sz w:val="24"/>
          <w:szCs w:val="24"/>
          <w:lang w:val="en-US"/>
          <w:rPrChange w:id="116" w:author="Clark, Robert Emerson" w:date="2023-06-14T14:40:00Z">
            <w:rPr>
              <w:rFonts w:cs="Times New Roman"/>
              <w:lang w:val="en-US"/>
            </w:rPr>
          </w:rPrChange>
        </w:rPr>
        <w:t>their</w:t>
      </w:r>
      <w:r w:rsidR="009D0B5E" w:rsidRPr="00337464">
        <w:rPr>
          <w:rFonts w:cs="Times New Roman"/>
          <w:sz w:val="24"/>
          <w:szCs w:val="24"/>
          <w:lang w:val="en-US"/>
          <w:rPrChange w:id="117" w:author="Clark, Robert Emerson" w:date="2023-06-14T14:40:00Z">
            <w:rPr>
              <w:rFonts w:cs="Times New Roman"/>
              <w:lang w:val="en-US"/>
            </w:rPr>
          </w:rPrChange>
        </w:rPr>
        <w:t xml:space="preserve"> relative performance among these host</w:t>
      </w:r>
      <w:r w:rsidR="00B728D6" w:rsidRPr="00337464">
        <w:rPr>
          <w:rFonts w:cs="Times New Roman"/>
          <w:sz w:val="24"/>
          <w:szCs w:val="24"/>
          <w:lang w:val="en-US"/>
          <w:rPrChange w:id="118" w:author="Clark, Robert Emerson" w:date="2023-06-14T14:40:00Z">
            <w:rPr>
              <w:rFonts w:cs="Times New Roman"/>
              <w:lang w:val="en-US"/>
            </w:rPr>
          </w:rPrChange>
        </w:rPr>
        <w:t>plant</w:t>
      </w:r>
      <w:r w:rsidR="009D0B5E" w:rsidRPr="00337464">
        <w:rPr>
          <w:rFonts w:cs="Times New Roman"/>
          <w:sz w:val="24"/>
          <w:szCs w:val="24"/>
          <w:lang w:val="en-US"/>
          <w:rPrChange w:id="119" w:author="Clark, Robert Emerson" w:date="2023-06-14T14:40:00Z">
            <w:rPr>
              <w:rFonts w:cs="Times New Roman"/>
              <w:lang w:val="en-US"/>
            </w:rPr>
          </w:rPrChange>
        </w:rPr>
        <w:t>s was altered by virus infection</w:t>
      </w:r>
      <w:r w:rsidR="00D40EEC" w:rsidRPr="00337464">
        <w:rPr>
          <w:rFonts w:cs="Times New Roman"/>
          <w:sz w:val="24"/>
          <w:szCs w:val="24"/>
          <w:lang w:val="en-US"/>
          <w:rPrChange w:id="120" w:author="Clark, Robert Emerson" w:date="2023-06-14T14:40:00Z">
            <w:rPr>
              <w:rFonts w:cs="Times New Roman"/>
              <w:lang w:val="en-US"/>
            </w:rPr>
          </w:rPrChange>
        </w:rPr>
        <w:t xml:space="preserve">. </w:t>
      </w:r>
      <w:r w:rsidR="00B728D6" w:rsidRPr="00337464">
        <w:rPr>
          <w:rFonts w:cs="Times New Roman"/>
          <w:sz w:val="24"/>
          <w:szCs w:val="24"/>
          <w:lang w:val="en-US"/>
          <w:rPrChange w:id="121" w:author="Clark, Robert Emerson" w:date="2023-06-14T14:40:00Z">
            <w:rPr>
              <w:rFonts w:cs="Times New Roman"/>
              <w:lang w:val="en-US"/>
            </w:rPr>
          </w:rPrChange>
        </w:rPr>
        <w:t xml:space="preserve">Preference, measured using a free-choice bioassay in which aphids were released in an arena where they could settle on any of the five plant species, also differed among aphid </w:t>
      </w:r>
      <w:r w:rsidR="00666F49" w:rsidRPr="00337464">
        <w:rPr>
          <w:rFonts w:cs="Times New Roman"/>
          <w:sz w:val="24"/>
          <w:szCs w:val="24"/>
          <w:lang w:val="en-US"/>
          <w:rPrChange w:id="122" w:author="Clark, Robert Emerson" w:date="2023-06-14T14:40:00Z">
            <w:rPr>
              <w:rFonts w:cs="Times New Roman"/>
              <w:lang w:val="en-US"/>
            </w:rPr>
          </w:rPrChange>
        </w:rPr>
        <w:t>biotype</w:t>
      </w:r>
      <w:r w:rsidR="00B728D6" w:rsidRPr="00337464">
        <w:rPr>
          <w:rFonts w:cs="Times New Roman"/>
          <w:sz w:val="24"/>
          <w:szCs w:val="24"/>
          <w:lang w:val="en-US"/>
          <w:rPrChange w:id="123" w:author="Clark, Robert Emerson" w:date="2023-06-14T14:40:00Z">
            <w:rPr>
              <w:rFonts w:cs="Times New Roman"/>
              <w:lang w:val="en-US"/>
            </w:rPr>
          </w:rPrChange>
        </w:rPr>
        <w:t>s but was unaffected by virus infection status.</w:t>
      </w:r>
      <w:ins w:id="124" w:author="Robert Clark" w:date="2023-06-12T13:53:00Z">
        <w:r w:rsidR="008D4428" w:rsidRPr="00337464">
          <w:rPr>
            <w:rFonts w:cs="Times New Roman"/>
            <w:sz w:val="24"/>
            <w:szCs w:val="24"/>
            <w:lang w:val="en-US"/>
            <w:rPrChange w:id="125" w:author="Clark, Robert Emerson" w:date="2023-06-14T14:40:00Z">
              <w:rPr>
                <w:rFonts w:cs="Times New Roman"/>
                <w:lang w:val="en-US"/>
              </w:rPr>
            </w:rPrChange>
          </w:rPr>
          <w:t xml:space="preserve"> We did not observe evidence for infection status of host plants altering the performance of aphids biotypes</w:t>
        </w:r>
      </w:ins>
      <w:ins w:id="126" w:author="Robert Clark" w:date="2023-06-12T13:54:00Z">
        <w:r w:rsidR="008D4428" w:rsidRPr="00337464">
          <w:rPr>
            <w:rFonts w:cs="Times New Roman"/>
            <w:sz w:val="24"/>
            <w:szCs w:val="24"/>
            <w:lang w:val="en-US"/>
            <w:rPrChange w:id="127" w:author="Clark, Robert Emerson" w:date="2023-06-14T14:40:00Z">
              <w:rPr>
                <w:rFonts w:cs="Times New Roman"/>
                <w:lang w:val="en-US"/>
              </w:rPr>
            </w:rPrChange>
          </w:rPr>
          <w:t xml:space="preserve"> on their matching preferred hosts</w:t>
        </w:r>
      </w:ins>
      <w:ins w:id="128" w:author="Robert Clark" w:date="2023-06-12T13:53:00Z">
        <w:r w:rsidR="008D4428" w:rsidRPr="00337464">
          <w:rPr>
            <w:rFonts w:cs="Times New Roman"/>
            <w:sz w:val="24"/>
            <w:szCs w:val="24"/>
            <w:lang w:val="en-US"/>
            <w:rPrChange w:id="129" w:author="Clark, Robert Emerson" w:date="2023-06-14T14:40:00Z">
              <w:rPr>
                <w:rFonts w:cs="Times New Roman"/>
                <w:lang w:val="en-US"/>
              </w:rPr>
            </w:rPrChange>
          </w:rPr>
          <w:t>.</w:t>
        </w:r>
      </w:ins>
      <w:r w:rsidR="00B728D6" w:rsidRPr="00337464">
        <w:rPr>
          <w:rFonts w:cs="Times New Roman"/>
          <w:sz w:val="24"/>
          <w:szCs w:val="24"/>
          <w:lang w:val="en-US"/>
          <w:rPrChange w:id="130" w:author="Clark, Robert Emerson" w:date="2023-06-14T14:40:00Z">
            <w:rPr>
              <w:rFonts w:cs="Times New Roman"/>
              <w:lang w:val="en-US"/>
            </w:rPr>
          </w:rPrChange>
        </w:rPr>
        <w:t xml:space="preserve"> </w:t>
      </w:r>
      <w:r w:rsidR="00D40EEC" w:rsidRPr="00337464">
        <w:rPr>
          <w:rFonts w:cs="Times New Roman"/>
          <w:sz w:val="24"/>
          <w:szCs w:val="24"/>
          <w:lang w:val="en-US"/>
          <w:rPrChange w:id="131" w:author="Clark, Robert Emerson" w:date="2023-06-14T14:40:00Z">
            <w:rPr>
              <w:rFonts w:cs="Times New Roman"/>
              <w:lang w:val="en-US"/>
            </w:rPr>
          </w:rPrChange>
        </w:rPr>
        <w:t xml:space="preserve">These results show that host preference and performance is deeply </w:t>
      </w:r>
      <w:r w:rsidR="00D40EEC" w:rsidRPr="00337464">
        <w:rPr>
          <w:rFonts w:cs="Times New Roman"/>
          <w:sz w:val="24"/>
          <w:szCs w:val="24"/>
          <w:lang w:val="en-US"/>
          <w:rPrChange w:id="132" w:author="Clark, Robert Emerson" w:date="2023-06-14T14:40:00Z">
            <w:rPr>
              <w:rFonts w:cs="Times New Roman"/>
              <w:lang w:val="en-US"/>
            </w:rPr>
          </w:rPrChange>
        </w:rPr>
        <w:lastRenderedPageBreak/>
        <w:t xml:space="preserve">imprinted in aphid </w:t>
      </w:r>
      <w:r w:rsidR="00666F49" w:rsidRPr="00337464">
        <w:rPr>
          <w:rFonts w:cs="Times New Roman"/>
          <w:sz w:val="24"/>
          <w:szCs w:val="24"/>
          <w:lang w:val="en-US"/>
          <w:rPrChange w:id="133" w:author="Clark, Robert Emerson" w:date="2023-06-14T14:40:00Z">
            <w:rPr>
              <w:rFonts w:cs="Times New Roman"/>
              <w:lang w:val="en-US"/>
            </w:rPr>
          </w:rPrChange>
        </w:rPr>
        <w:t>biotype</w:t>
      </w:r>
      <w:r w:rsidR="00D40EEC" w:rsidRPr="00337464">
        <w:rPr>
          <w:rFonts w:cs="Times New Roman"/>
          <w:sz w:val="24"/>
          <w:szCs w:val="24"/>
          <w:lang w:val="en-US"/>
          <w:rPrChange w:id="134" w:author="Clark, Robert Emerson" w:date="2023-06-14T14:40:00Z">
            <w:rPr>
              <w:rFonts w:cs="Times New Roman"/>
              <w:lang w:val="en-US"/>
            </w:rPr>
          </w:rPrChange>
        </w:rPr>
        <w:t>s, and that such adaptations may become hardly reversible even in presence manipulating plant pathogens.</w:t>
      </w:r>
    </w:p>
    <w:p w14:paraId="506F1068" w14:textId="7EE3CF11" w:rsidR="00D90260" w:rsidRPr="00337464" w:rsidRDefault="00D90260" w:rsidP="00B16FA5">
      <w:pPr>
        <w:spacing w:line="480" w:lineRule="auto"/>
        <w:rPr>
          <w:rFonts w:cs="Times New Roman"/>
          <w:sz w:val="24"/>
          <w:szCs w:val="24"/>
          <w:lang w:val="en-US"/>
          <w:rPrChange w:id="135" w:author="Clark, Robert Emerson" w:date="2023-06-14T14:40:00Z">
            <w:rPr>
              <w:rFonts w:cs="Times New Roman"/>
              <w:lang w:val="en-US"/>
            </w:rPr>
          </w:rPrChange>
        </w:rPr>
      </w:pPr>
      <w:r w:rsidRPr="00337464">
        <w:rPr>
          <w:rFonts w:cs="Times New Roman"/>
          <w:sz w:val="24"/>
          <w:szCs w:val="24"/>
          <w:lang w:val="en-US"/>
          <w:rPrChange w:id="136" w:author="Clark, Robert Emerson" w:date="2023-06-14T14:40:00Z">
            <w:rPr>
              <w:rFonts w:cs="Times New Roman"/>
              <w:lang w:val="en-US"/>
            </w:rPr>
          </w:rPrChange>
        </w:rPr>
        <w:t xml:space="preserve">Keywords: </w:t>
      </w:r>
      <w:r w:rsidR="00AF0E3E" w:rsidRPr="00337464">
        <w:rPr>
          <w:rFonts w:cs="Times New Roman"/>
          <w:sz w:val="24"/>
          <w:szCs w:val="24"/>
          <w:lang w:val="en-US"/>
          <w:rPrChange w:id="137" w:author="Clark, Robert Emerson" w:date="2023-06-14T14:40:00Z">
            <w:rPr>
              <w:rFonts w:cs="Times New Roman"/>
              <w:lang w:val="en-US"/>
            </w:rPr>
          </w:rPrChange>
        </w:rPr>
        <w:t xml:space="preserve">insect </w:t>
      </w:r>
      <w:r w:rsidR="009D7E46" w:rsidRPr="00337464">
        <w:rPr>
          <w:rFonts w:cs="Times New Roman"/>
          <w:sz w:val="24"/>
          <w:szCs w:val="24"/>
          <w:lang w:val="en-US"/>
          <w:rPrChange w:id="138" w:author="Clark, Robert Emerson" w:date="2023-06-14T14:40:00Z">
            <w:rPr>
              <w:rFonts w:cs="Times New Roman"/>
              <w:lang w:val="en-US"/>
            </w:rPr>
          </w:rPrChange>
        </w:rPr>
        <w:t>bio</w:t>
      </w:r>
      <w:r w:rsidR="00AF0E3E" w:rsidRPr="00337464">
        <w:rPr>
          <w:rFonts w:cs="Times New Roman"/>
          <w:sz w:val="24"/>
          <w:szCs w:val="24"/>
          <w:lang w:val="en-US"/>
          <w:rPrChange w:id="139" w:author="Clark, Robert Emerson" w:date="2023-06-14T14:40:00Z">
            <w:rPr>
              <w:rFonts w:cs="Times New Roman"/>
              <w:lang w:val="en-US"/>
            </w:rPr>
          </w:rPrChange>
        </w:rPr>
        <w:t xml:space="preserve">types, </w:t>
      </w:r>
      <w:r w:rsidR="008A17BC" w:rsidRPr="00337464">
        <w:rPr>
          <w:rFonts w:cs="Times New Roman"/>
          <w:sz w:val="24"/>
          <w:szCs w:val="24"/>
          <w:lang w:val="en-US"/>
          <w:rPrChange w:id="140" w:author="Clark, Robert Emerson" w:date="2023-06-14T14:40:00Z">
            <w:rPr>
              <w:rFonts w:cs="Times New Roman"/>
              <w:lang w:val="en-US"/>
            </w:rPr>
          </w:rPrChange>
        </w:rPr>
        <w:t xml:space="preserve">inter-specific transmission, </w:t>
      </w:r>
      <w:r w:rsidR="00AF0E3E" w:rsidRPr="00337464">
        <w:rPr>
          <w:rFonts w:cs="Times New Roman"/>
          <w:sz w:val="24"/>
          <w:szCs w:val="24"/>
          <w:lang w:val="en-US"/>
          <w:rPrChange w:id="141" w:author="Clark, Robert Emerson" w:date="2023-06-14T14:40:00Z">
            <w:rPr>
              <w:rFonts w:cs="Times New Roman"/>
              <w:lang w:val="en-US"/>
            </w:rPr>
          </w:rPrChange>
        </w:rPr>
        <w:t xml:space="preserve">Bean leafroll virus, </w:t>
      </w:r>
      <w:r w:rsidR="003374A2" w:rsidRPr="00337464">
        <w:rPr>
          <w:rFonts w:cs="Times New Roman"/>
          <w:sz w:val="24"/>
          <w:szCs w:val="24"/>
          <w:lang w:val="en-US"/>
          <w:rPrChange w:id="142" w:author="Clark, Robert Emerson" w:date="2023-06-14T14:40:00Z">
            <w:rPr>
              <w:rFonts w:cs="Times New Roman"/>
              <w:lang w:val="en-US"/>
            </w:rPr>
          </w:rPrChange>
        </w:rPr>
        <w:t>p</w:t>
      </w:r>
      <w:r w:rsidR="00754B92" w:rsidRPr="00337464">
        <w:rPr>
          <w:rFonts w:cs="Times New Roman"/>
          <w:sz w:val="24"/>
          <w:szCs w:val="24"/>
          <w:lang w:val="en-US"/>
          <w:rPrChange w:id="143" w:author="Clark, Robert Emerson" w:date="2023-06-14T14:40:00Z">
            <w:rPr>
              <w:rFonts w:cs="Times New Roman"/>
              <w:lang w:val="en-US"/>
            </w:rPr>
          </w:rPrChange>
        </w:rPr>
        <w:t xml:space="preserve">ea aphid, </w:t>
      </w:r>
      <w:r w:rsidR="00937220" w:rsidRPr="00337464">
        <w:rPr>
          <w:rFonts w:cs="Times New Roman"/>
          <w:sz w:val="24"/>
          <w:szCs w:val="24"/>
          <w:lang w:val="en-US"/>
          <w:rPrChange w:id="144" w:author="Clark, Robert Emerson" w:date="2023-06-14T14:40:00Z">
            <w:rPr>
              <w:rFonts w:cs="Times New Roman"/>
              <w:lang w:val="en-US"/>
            </w:rPr>
          </w:rPrChange>
        </w:rPr>
        <w:t xml:space="preserve">Pea enation mosaic virus, </w:t>
      </w:r>
      <w:r w:rsidR="003374A2" w:rsidRPr="00337464">
        <w:rPr>
          <w:rFonts w:cs="Times New Roman"/>
          <w:sz w:val="24"/>
          <w:szCs w:val="24"/>
          <w:lang w:val="en-US"/>
          <w:rPrChange w:id="145" w:author="Clark, Robert Emerson" w:date="2023-06-14T14:40:00Z">
            <w:rPr>
              <w:rFonts w:cs="Times New Roman"/>
              <w:lang w:val="en-US"/>
            </w:rPr>
          </w:rPrChange>
        </w:rPr>
        <w:t>virus reservoir</w:t>
      </w:r>
      <w:r w:rsidR="008A17BC" w:rsidRPr="00337464">
        <w:rPr>
          <w:rFonts w:cs="Times New Roman"/>
          <w:sz w:val="24"/>
          <w:szCs w:val="24"/>
          <w:lang w:val="en-US"/>
          <w:rPrChange w:id="146" w:author="Clark, Robert Emerson" w:date="2023-06-14T14:40:00Z">
            <w:rPr>
              <w:rFonts w:cs="Times New Roman"/>
              <w:lang w:val="en-US"/>
            </w:rPr>
          </w:rPrChange>
        </w:rPr>
        <w:t>.</w:t>
      </w:r>
    </w:p>
    <w:p w14:paraId="2DF42761" w14:textId="04C2417A" w:rsidR="003F20FC" w:rsidRPr="00337464" w:rsidRDefault="003E58A6" w:rsidP="00B16FA5">
      <w:pPr>
        <w:pStyle w:val="Heading1"/>
        <w:spacing w:line="480" w:lineRule="auto"/>
        <w:rPr>
          <w:rFonts w:cs="Times New Roman"/>
          <w:sz w:val="24"/>
          <w:szCs w:val="24"/>
          <w:lang w:val="en-US"/>
          <w:rPrChange w:id="147" w:author="Clark, Robert Emerson" w:date="2023-06-14T14:40:00Z">
            <w:rPr>
              <w:rFonts w:cs="Times New Roman"/>
              <w:lang w:val="en-US"/>
            </w:rPr>
          </w:rPrChange>
        </w:rPr>
      </w:pPr>
      <w:r w:rsidRPr="00337464">
        <w:rPr>
          <w:rFonts w:cs="Times New Roman"/>
          <w:sz w:val="24"/>
          <w:szCs w:val="24"/>
          <w:lang w:val="en-US"/>
          <w:rPrChange w:id="148" w:author="Clark, Robert Emerson" w:date="2023-06-14T14:40:00Z">
            <w:rPr>
              <w:rFonts w:cs="Times New Roman"/>
              <w:lang w:val="en-US"/>
            </w:rPr>
          </w:rPrChange>
        </w:rPr>
        <w:t>Introduction</w:t>
      </w:r>
    </w:p>
    <w:p w14:paraId="2484B585" w14:textId="3F06769E" w:rsidR="00585DE2" w:rsidRPr="00337464" w:rsidRDefault="00FD3180" w:rsidP="00B16FA5">
      <w:pPr>
        <w:spacing w:line="480" w:lineRule="auto"/>
        <w:rPr>
          <w:rFonts w:cs="Times New Roman"/>
          <w:sz w:val="24"/>
          <w:szCs w:val="24"/>
          <w:lang w:val="en-US"/>
          <w:rPrChange w:id="149" w:author="Clark, Robert Emerson" w:date="2023-06-14T14:40:00Z">
            <w:rPr>
              <w:rFonts w:cs="Times New Roman"/>
              <w:lang w:val="en-US"/>
            </w:rPr>
          </w:rPrChange>
        </w:rPr>
      </w:pPr>
      <w:r w:rsidRPr="00337464">
        <w:rPr>
          <w:rFonts w:cs="Times New Roman"/>
          <w:sz w:val="24"/>
          <w:szCs w:val="24"/>
          <w:lang w:val="en-US"/>
          <w:rPrChange w:id="150" w:author="Clark, Robert Emerson" w:date="2023-06-14T14:40:00Z">
            <w:rPr>
              <w:rFonts w:cs="Times New Roman"/>
              <w:lang w:val="en-US"/>
            </w:rPr>
          </w:rPrChange>
        </w:rPr>
        <w:t xml:space="preserve">Almost half of the emerging plant infectious diseases worldwide are caused by viruses </w:t>
      </w:r>
      <w:r w:rsidRPr="00337464">
        <w:rPr>
          <w:rFonts w:cs="Times New Roman"/>
          <w:sz w:val="24"/>
          <w:szCs w:val="24"/>
          <w:lang w:val="en-US"/>
          <w:rPrChange w:id="151" w:author="Clark, Robert Emerson" w:date="2023-06-14T14:40:00Z">
            <w:rPr>
              <w:rFonts w:cs="Times New Roman"/>
              <w:lang w:val="en-US"/>
            </w:rPr>
          </w:rPrChange>
        </w:rPr>
        <w:fldChar w:fldCharType="begin"/>
      </w:r>
      <w:r w:rsidR="004A4F67" w:rsidRPr="00337464">
        <w:rPr>
          <w:rFonts w:cs="Times New Roman"/>
          <w:sz w:val="24"/>
          <w:szCs w:val="24"/>
          <w:lang w:val="en-US"/>
          <w:rPrChange w:id="152" w:author="Clark, Robert Emerson" w:date="2023-06-14T14:40:00Z">
            <w:rPr>
              <w:rFonts w:cs="Times New Roman"/>
              <w:lang w:val="en-US"/>
            </w:rPr>
          </w:rPrChange>
        </w:rPr>
        <w:instrText xml:space="preserve"> ADDIN EN.CITE &lt;EndNote&gt;&lt;Cite&gt;&lt;Author&gt;Anderson&lt;/Author&gt;&lt;Year&gt;2004&lt;/Year&gt;&lt;RecNum&gt;1976&lt;/RecNum&gt;&lt;DisplayText&gt;(Anderson et al., 2004)&lt;/DisplayText&gt;&lt;record&gt;&lt;rec-number&gt;1976&lt;/rec-number&gt;&lt;foreign-keys&gt;&lt;key app="EN" db-id="vv5z5rzf7tsernexazoxwp5hrep9zftffrwv" timestamp="1679090329" guid="a87d6bf4-f444-4671-a4f3-bb332b757235"&gt;1976&lt;/key&gt;&lt;/foreign-keys&gt;&lt;ref-type name="Journal Article"&gt;17&lt;/ref-type&gt;&lt;contributors&gt;&lt;authors&gt;&lt;author&gt;Anderson, Pamela K.&lt;/author&gt;&lt;author&gt;Cunningham, Andrew A.&lt;/author&gt;&lt;author&gt;Patel, Nikkita G.&lt;/author&gt;&lt;author&gt;Morales, Francisco J.&lt;/author&gt;&lt;author&gt;Epstein, Paul R.&lt;/author&gt;&lt;author&gt;Daszak, Peter&lt;/author&gt;&lt;/authors&gt;&lt;/contributors&gt;&lt;titles&gt;&lt;title&gt;Emerging infectious diseases of plants: pathogen pollution, climate change and agrotechnology drivers&lt;/title&gt;&lt;secondary-title&gt;Trends in Ecology &amp;amp; Evolution&lt;/secondary-title&gt;&lt;/titles&gt;&lt;periodical&gt;&lt;full-title&gt;Trends in Ecology &amp;amp; Evolution&lt;/full-title&gt;&lt;/periodical&gt;&lt;pages&gt;535-544&lt;/pages&gt;&lt;volume&gt;19&lt;/volume&gt;&lt;number&gt;10&lt;/number&gt;&lt;dates&gt;&lt;year&gt;2004&lt;/year&gt;&lt;pub-dates&gt;&lt;date&gt;2004/10/01/&lt;/date&gt;&lt;/pub-dates&gt;&lt;/dates&gt;&lt;isbn&gt;0169-5347&lt;/isbn&gt;&lt;urls&gt;&lt;related-urls&gt;&lt;url&gt;https://www.sciencedirect.com/science/article/pii/S0169534704002186&lt;/url&gt;&lt;/related-urls&gt;&lt;/urls&gt;&lt;electronic-resource-num&gt;https://doi.org/10.1016/j.tree.2004.07.021&lt;/electronic-resource-num&gt;&lt;/record&gt;&lt;/Cite&gt;&lt;/EndNote&gt;</w:instrText>
      </w:r>
      <w:r w:rsidRPr="00337464">
        <w:rPr>
          <w:rFonts w:cs="Times New Roman"/>
          <w:sz w:val="24"/>
          <w:szCs w:val="24"/>
          <w:lang w:val="en-US"/>
          <w:rPrChange w:id="153" w:author="Clark, Robert Emerson" w:date="2023-06-14T14:40:00Z">
            <w:rPr>
              <w:rFonts w:cs="Times New Roman"/>
              <w:lang w:val="en-US"/>
            </w:rPr>
          </w:rPrChange>
        </w:rPr>
        <w:fldChar w:fldCharType="separate"/>
      </w:r>
      <w:r w:rsidRPr="00337464">
        <w:rPr>
          <w:rFonts w:cs="Times New Roman"/>
          <w:noProof/>
          <w:sz w:val="24"/>
          <w:szCs w:val="24"/>
          <w:lang w:val="en-US"/>
          <w:rPrChange w:id="154" w:author="Clark, Robert Emerson" w:date="2023-06-14T14:40:00Z">
            <w:rPr>
              <w:rFonts w:cs="Times New Roman"/>
              <w:noProof/>
              <w:lang w:val="en-US"/>
            </w:rPr>
          </w:rPrChange>
        </w:rPr>
        <w:t>(Anderson et al., 2004)</w:t>
      </w:r>
      <w:r w:rsidRPr="00337464">
        <w:rPr>
          <w:rFonts w:cs="Times New Roman"/>
          <w:sz w:val="24"/>
          <w:szCs w:val="24"/>
          <w:lang w:val="en-US"/>
          <w:rPrChange w:id="155" w:author="Clark, Robert Emerson" w:date="2023-06-14T14:40:00Z">
            <w:rPr>
              <w:rFonts w:cs="Times New Roman"/>
              <w:lang w:val="en-US"/>
            </w:rPr>
          </w:rPrChange>
        </w:rPr>
        <w:fldChar w:fldCharType="end"/>
      </w:r>
      <w:r w:rsidR="00024A4A" w:rsidRPr="00337464">
        <w:rPr>
          <w:rFonts w:cs="Times New Roman"/>
          <w:sz w:val="24"/>
          <w:szCs w:val="24"/>
          <w:lang w:val="en-US"/>
          <w:rPrChange w:id="156" w:author="Clark, Robert Emerson" w:date="2023-06-14T14:40:00Z">
            <w:rPr>
              <w:rFonts w:cs="Times New Roman"/>
              <w:lang w:val="en-US"/>
            </w:rPr>
          </w:rPrChange>
        </w:rPr>
        <w:t xml:space="preserve"> and t</w:t>
      </w:r>
      <w:r w:rsidR="00993FA2" w:rsidRPr="00337464">
        <w:rPr>
          <w:rFonts w:cs="Times New Roman"/>
          <w:sz w:val="24"/>
          <w:szCs w:val="24"/>
          <w:lang w:val="en-US"/>
          <w:rPrChange w:id="157" w:author="Clark, Robert Emerson" w:date="2023-06-14T14:40:00Z">
            <w:rPr>
              <w:rFonts w:cs="Times New Roman"/>
              <w:lang w:val="en-US"/>
            </w:rPr>
          </w:rPrChange>
        </w:rPr>
        <w:t>he</w:t>
      </w:r>
      <w:r w:rsidR="00EF392E" w:rsidRPr="00337464">
        <w:rPr>
          <w:rFonts w:cs="Times New Roman"/>
          <w:sz w:val="24"/>
          <w:szCs w:val="24"/>
          <w:lang w:val="en-US"/>
          <w:rPrChange w:id="158" w:author="Clark, Robert Emerson" w:date="2023-06-14T14:40:00Z">
            <w:rPr>
              <w:rFonts w:cs="Times New Roman"/>
              <w:lang w:val="en-US"/>
            </w:rPr>
          </w:rPrChange>
        </w:rPr>
        <w:t>ir</w:t>
      </w:r>
      <w:r w:rsidR="00993FA2" w:rsidRPr="00337464">
        <w:rPr>
          <w:rFonts w:cs="Times New Roman"/>
          <w:sz w:val="24"/>
          <w:szCs w:val="24"/>
          <w:lang w:val="en-US"/>
          <w:rPrChange w:id="159" w:author="Clark, Robert Emerson" w:date="2023-06-14T14:40:00Z">
            <w:rPr>
              <w:rFonts w:cs="Times New Roman"/>
              <w:lang w:val="en-US"/>
            </w:rPr>
          </w:rPrChange>
        </w:rPr>
        <w:t xml:space="preserve"> success as pathogens </w:t>
      </w:r>
      <w:r w:rsidR="00FA6795" w:rsidRPr="00337464">
        <w:rPr>
          <w:rFonts w:cs="Times New Roman"/>
          <w:sz w:val="24"/>
          <w:szCs w:val="24"/>
          <w:lang w:val="en-US"/>
          <w:rPrChange w:id="160" w:author="Clark, Robert Emerson" w:date="2023-06-14T14:40:00Z">
            <w:rPr>
              <w:rFonts w:cs="Times New Roman"/>
              <w:lang w:val="en-US"/>
            </w:rPr>
          </w:rPrChange>
        </w:rPr>
        <w:t xml:space="preserve">is </w:t>
      </w:r>
      <w:r w:rsidR="002E14FF" w:rsidRPr="00337464">
        <w:rPr>
          <w:rFonts w:cs="Times New Roman"/>
          <w:sz w:val="24"/>
          <w:szCs w:val="24"/>
          <w:lang w:val="en-US"/>
          <w:rPrChange w:id="161" w:author="Clark, Robert Emerson" w:date="2023-06-14T14:40:00Z">
            <w:rPr>
              <w:rFonts w:cs="Times New Roman"/>
              <w:lang w:val="en-US"/>
            </w:rPr>
          </w:rPrChange>
        </w:rPr>
        <w:t xml:space="preserve">increasingly threatening global food security </w:t>
      </w:r>
      <w:r w:rsidR="002E14FF" w:rsidRPr="00337464">
        <w:rPr>
          <w:rFonts w:cs="Times New Roman"/>
          <w:sz w:val="24"/>
          <w:szCs w:val="24"/>
          <w:lang w:val="en-US"/>
          <w:rPrChange w:id="162" w:author="Clark, Robert Emerson" w:date="2023-06-14T14:40:00Z">
            <w:rPr>
              <w:rFonts w:cs="Times New Roman"/>
              <w:lang w:val="en-US"/>
            </w:rPr>
          </w:rPrChange>
        </w:rPr>
        <w:fldChar w:fldCharType="begin"/>
      </w:r>
      <w:r w:rsidR="004A4F67" w:rsidRPr="00337464">
        <w:rPr>
          <w:rFonts w:cs="Times New Roman"/>
          <w:sz w:val="24"/>
          <w:szCs w:val="24"/>
          <w:lang w:val="en-US"/>
          <w:rPrChange w:id="163" w:author="Clark, Robert Emerson" w:date="2023-06-14T14:40:00Z">
            <w:rPr>
              <w:rFonts w:cs="Times New Roman"/>
              <w:lang w:val="en-US"/>
            </w:rPr>
          </w:rPrChange>
        </w:rPr>
        <w:instrText xml:space="preserve"> ADDIN EN.CITE &lt;EndNote&gt;&lt;Cite&gt;&lt;Author&gt;Nicaise&lt;/Author&gt;&lt;Year&gt;2014&lt;/Year&gt;&lt;RecNum&gt;1978&lt;/RecNum&gt;&lt;DisplayText&gt;(Nicaise, 2014)&lt;/DisplayText&gt;&lt;record&gt;&lt;rec-number&gt;1978&lt;/rec-number&gt;&lt;foreign-keys&gt;&lt;key app="EN" db-id="vv5z5rzf7tsernexazoxwp5hrep9zftffrwv" timestamp="1679093715" guid="4dd7dbea-7f0f-44b7-a196-a4e852b8603d"&gt;1978&lt;/key&gt;&lt;/foreign-keys&gt;&lt;ref-type name="Journal Article"&gt;17&lt;/ref-type&gt;&lt;contributors&gt;&lt;authors&gt;&lt;author&gt;Nicaise, Valérie&lt;/author&gt;&lt;/authors&gt;&lt;/contributors&gt;&lt;auth-address&gt;Dr Valérie Nicaise,Fruit Biology and Pathology, Virology Laboratory, Institut National de la Recherche Agronomique, University of Bordeaux,UMR 1332, Villenave d’Ornon, France,vnicaise@bordeaux.inra.fr&lt;/auth-address&gt;&lt;titles&gt;&lt;title&gt;Crop immunity against viruses: outcomes and future challenges&lt;/title&gt;&lt;secondary-title&gt;Frontiers in Plant Science&lt;/secondary-title&gt;&lt;short-title&gt;Plant immunity against viruses&lt;/short-title&gt;&lt;/titles&gt;&lt;periodical&gt;&lt;full-title&gt;Frontiers in Plant Science&lt;/full-title&gt;&lt;/periodical&gt;&lt;volume&gt;5&lt;/volume&gt;&lt;keywords&gt;&lt;keyword&gt;Plant virus,R gene,recessive resistance,Gene Silencing,systemic acquired resistance,PAMP-triggered immunity,Crop Improvement&lt;/keyword&gt;&lt;/keywords&gt;&lt;dates&gt;&lt;year&gt;2014&lt;/year&gt;&lt;pub-dates&gt;&lt;date&gt;2014-November-21&lt;/date&gt;&lt;/pub-dates&gt;&lt;/dates&gt;&lt;isbn&gt;1664-462X&lt;/isbn&gt;&lt;work-type&gt;Review&lt;/work-type&gt;&lt;urls&gt;&lt;related-urls&gt;&lt;url&gt;https://www.frontiersin.org/articles/10.3389/fpls.2014.00660&lt;/url&gt;&lt;/related-urls&gt;&lt;/urls&gt;&lt;electronic-resource-num&gt;10.3389/fpls.2014.00660&lt;/electronic-resource-num&gt;&lt;language&gt;English&lt;/language&gt;&lt;/record&gt;&lt;/Cite&gt;&lt;/EndNote&gt;</w:instrText>
      </w:r>
      <w:r w:rsidR="002E14FF" w:rsidRPr="00337464">
        <w:rPr>
          <w:rFonts w:cs="Times New Roman"/>
          <w:sz w:val="24"/>
          <w:szCs w:val="24"/>
          <w:lang w:val="en-US"/>
          <w:rPrChange w:id="164" w:author="Clark, Robert Emerson" w:date="2023-06-14T14:40:00Z">
            <w:rPr>
              <w:rFonts w:cs="Times New Roman"/>
              <w:lang w:val="en-US"/>
            </w:rPr>
          </w:rPrChange>
        </w:rPr>
        <w:fldChar w:fldCharType="separate"/>
      </w:r>
      <w:r w:rsidR="002E14FF" w:rsidRPr="00337464">
        <w:rPr>
          <w:rFonts w:cs="Times New Roman"/>
          <w:noProof/>
          <w:sz w:val="24"/>
          <w:szCs w:val="24"/>
          <w:lang w:val="en-US"/>
          <w:rPrChange w:id="165" w:author="Clark, Robert Emerson" w:date="2023-06-14T14:40:00Z">
            <w:rPr>
              <w:rFonts w:cs="Times New Roman"/>
              <w:noProof/>
              <w:lang w:val="en-US"/>
            </w:rPr>
          </w:rPrChange>
        </w:rPr>
        <w:t>(Nicaise, 2014)</w:t>
      </w:r>
      <w:r w:rsidR="002E14FF" w:rsidRPr="00337464">
        <w:rPr>
          <w:rFonts w:cs="Times New Roman"/>
          <w:sz w:val="24"/>
          <w:szCs w:val="24"/>
          <w:lang w:val="en-US"/>
          <w:rPrChange w:id="166" w:author="Clark, Robert Emerson" w:date="2023-06-14T14:40:00Z">
            <w:rPr>
              <w:rFonts w:cs="Times New Roman"/>
              <w:lang w:val="en-US"/>
            </w:rPr>
          </w:rPrChange>
        </w:rPr>
        <w:fldChar w:fldCharType="end"/>
      </w:r>
      <w:r w:rsidR="002E14FF" w:rsidRPr="00337464">
        <w:rPr>
          <w:rFonts w:cs="Times New Roman"/>
          <w:sz w:val="24"/>
          <w:szCs w:val="24"/>
          <w:lang w:val="en-US"/>
          <w:rPrChange w:id="167" w:author="Clark, Robert Emerson" w:date="2023-06-14T14:40:00Z">
            <w:rPr>
              <w:rFonts w:cs="Times New Roman"/>
              <w:lang w:val="en-US"/>
            </w:rPr>
          </w:rPrChange>
        </w:rPr>
        <w:t xml:space="preserve">. </w:t>
      </w:r>
      <w:r w:rsidR="00024A4A" w:rsidRPr="00337464">
        <w:rPr>
          <w:rFonts w:cs="Times New Roman"/>
          <w:sz w:val="24"/>
          <w:szCs w:val="24"/>
          <w:lang w:val="en-US"/>
          <w:rPrChange w:id="168" w:author="Clark, Robert Emerson" w:date="2023-06-14T14:40:00Z">
            <w:rPr>
              <w:rFonts w:cs="Times New Roman"/>
              <w:lang w:val="en-US"/>
            </w:rPr>
          </w:rPrChange>
        </w:rPr>
        <w:t xml:space="preserve">Most plant viruses depend upon vectors for their transmission, typically </w:t>
      </w:r>
      <w:r w:rsidR="009D5D3F" w:rsidRPr="00337464">
        <w:rPr>
          <w:rFonts w:cs="Times New Roman"/>
          <w:sz w:val="24"/>
          <w:szCs w:val="24"/>
          <w:lang w:val="en-US"/>
          <w:rPrChange w:id="169" w:author="Clark, Robert Emerson" w:date="2023-06-14T14:40:00Z">
            <w:rPr>
              <w:rFonts w:cs="Times New Roman"/>
              <w:lang w:val="en-US"/>
            </w:rPr>
          </w:rPrChange>
        </w:rPr>
        <w:t xml:space="preserve">generalist </w:t>
      </w:r>
      <w:r w:rsidR="005F279C" w:rsidRPr="00337464">
        <w:rPr>
          <w:rFonts w:cs="Times New Roman"/>
          <w:sz w:val="24"/>
          <w:szCs w:val="24"/>
          <w:lang w:val="en-US"/>
          <w:rPrChange w:id="170" w:author="Clark, Robert Emerson" w:date="2023-06-14T14:40:00Z">
            <w:rPr>
              <w:rFonts w:cs="Times New Roman"/>
              <w:lang w:val="en-US"/>
            </w:rPr>
          </w:rPrChange>
        </w:rPr>
        <w:t xml:space="preserve">insect </w:t>
      </w:r>
      <w:r w:rsidR="009D5D3F" w:rsidRPr="00337464">
        <w:rPr>
          <w:rFonts w:cs="Times New Roman"/>
          <w:sz w:val="24"/>
          <w:szCs w:val="24"/>
          <w:lang w:val="en-US"/>
          <w:rPrChange w:id="171" w:author="Clark, Robert Emerson" w:date="2023-06-14T14:40:00Z">
            <w:rPr>
              <w:rFonts w:cs="Times New Roman"/>
              <w:lang w:val="en-US"/>
            </w:rPr>
          </w:rPrChange>
        </w:rPr>
        <w:t xml:space="preserve">herbivores with </w:t>
      </w:r>
      <w:del w:id="172" w:author="Robert Clark" w:date="2023-06-12T13:56:00Z">
        <w:r w:rsidR="009D5D3F" w:rsidRPr="00337464" w:rsidDel="001D5860">
          <w:rPr>
            <w:rFonts w:cs="Times New Roman"/>
            <w:sz w:val="24"/>
            <w:szCs w:val="24"/>
            <w:lang w:val="en-US"/>
            <w:rPrChange w:id="173" w:author="Clark, Robert Emerson" w:date="2023-06-14T14:40:00Z">
              <w:rPr>
                <w:rFonts w:cs="Times New Roman"/>
                <w:lang w:val="en-US"/>
              </w:rPr>
            </w:rPrChange>
          </w:rPr>
          <w:delText>pierce</w:delText>
        </w:r>
      </w:del>
      <w:ins w:id="174" w:author="Robert Clark" w:date="2023-06-12T13:56:00Z">
        <w:r w:rsidR="001D5860" w:rsidRPr="00337464">
          <w:rPr>
            <w:rFonts w:cs="Times New Roman"/>
            <w:sz w:val="24"/>
            <w:szCs w:val="24"/>
            <w:lang w:val="en-US"/>
            <w:rPrChange w:id="175" w:author="Clark, Robert Emerson" w:date="2023-06-14T14:40:00Z">
              <w:rPr>
                <w:rFonts w:cs="Times New Roman"/>
                <w:lang w:val="en-US"/>
              </w:rPr>
            </w:rPrChange>
          </w:rPr>
          <w:t>piercing</w:t>
        </w:r>
      </w:ins>
      <w:r w:rsidR="009D5D3F" w:rsidRPr="00337464">
        <w:rPr>
          <w:rFonts w:cs="Times New Roman"/>
          <w:sz w:val="24"/>
          <w:szCs w:val="24"/>
          <w:lang w:val="en-US"/>
          <w:rPrChange w:id="176" w:author="Clark, Robert Emerson" w:date="2023-06-14T14:40:00Z">
            <w:rPr>
              <w:rFonts w:cs="Times New Roman"/>
              <w:lang w:val="en-US"/>
            </w:rPr>
          </w:rPrChange>
        </w:rPr>
        <w:t xml:space="preserve">-sucking </w:t>
      </w:r>
      <w:r w:rsidR="009A144E" w:rsidRPr="00337464">
        <w:rPr>
          <w:rFonts w:cs="Times New Roman"/>
          <w:sz w:val="24"/>
          <w:szCs w:val="24"/>
          <w:lang w:val="en-US"/>
          <w:rPrChange w:id="177" w:author="Clark, Robert Emerson" w:date="2023-06-14T14:40:00Z">
            <w:rPr>
              <w:rFonts w:cs="Times New Roman"/>
              <w:lang w:val="en-US"/>
            </w:rPr>
          </w:rPrChange>
        </w:rPr>
        <w:t>mouthparts</w:t>
      </w:r>
      <w:r w:rsidR="005D298C" w:rsidRPr="00337464">
        <w:rPr>
          <w:rFonts w:cs="Times New Roman"/>
          <w:sz w:val="24"/>
          <w:szCs w:val="24"/>
          <w:lang w:val="en-US"/>
          <w:rPrChange w:id="178" w:author="Clark, Robert Emerson" w:date="2023-06-14T14:40:00Z">
            <w:rPr>
              <w:rFonts w:cs="Times New Roman"/>
              <w:lang w:val="en-US"/>
            </w:rPr>
          </w:rPrChange>
        </w:rPr>
        <w:t xml:space="preserve"> </w:t>
      </w:r>
      <w:r w:rsidR="004A4F67" w:rsidRPr="00337464">
        <w:rPr>
          <w:rFonts w:cs="Times New Roman"/>
          <w:sz w:val="24"/>
          <w:szCs w:val="24"/>
          <w:lang w:val="en-US"/>
          <w:rPrChange w:id="179" w:author="Clark, Robert Emerson" w:date="2023-06-14T14:40:00Z">
            <w:rPr>
              <w:rFonts w:cs="Times New Roman"/>
              <w:lang w:val="en-US"/>
            </w:rPr>
          </w:rPrChange>
        </w:rPr>
        <w:fldChar w:fldCharType="begin"/>
      </w:r>
      <w:r w:rsidR="00A1056B" w:rsidRPr="00337464">
        <w:rPr>
          <w:rFonts w:cs="Times New Roman"/>
          <w:sz w:val="24"/>
          <w:szCs w:val="24"/>
          <w:lang w:val="en-US"/>
          <w:rPrChange w:id="180" w:author="Clark, Robert Emerson" w:date="2023-06-14T14:40:00Z">
            <w:rPr>
              <w:rFonts w:cs="Times New Roman"/>
              <w:lang w:val="en-US"/>
            </w:rPr>
          </w:rPrChange>
        </w:rPr>
        <w:instrText xml:space="preserve"> ADDIN EN.CITE &lt;EndNote&gt;&lt;Cite&gt;&lt;Author&gt;Gray&lt;/Author&gt;&lt;Year&gt;1999&lt;/Year&gt;&lt;RecNum&gt;2057&lt;/RecNum&gt;&lt;DisplayText&gt;(Gray and Banerjee, 1999)&lt;/DisplayText&gt;&lt;record&gt;&lt;rec-number&gt;2057&lt;/rec-number&gt;&lt;foreign-keys&gt;&lt;key app="EN" db-id="vv5z5rzf7tsernexazoxwp5hrep9zftffrwv" timestamp="1686452208" guid="e5608fc1-c913-4b7a-b788-97885fa34cd0"&gt;2057&lt;/key&gt;&lt;/foreign-keys&gt;&lt;ref-type name="Journal Article"&gt;17&lt;/ref-type&gt;&lt;contributors&gt;&lt;authors&gt;&lt;author&gt;Gray, S. M.&lt;/author&gt;&lt;author&gt;Banerjee, N.&lt;/author&gt;&lt;/authors&gt;&lt;/contributors&gt;&lt;auth-address&gt;Plant Protection Research Unit, Agricultural Research Service, U.S. Department of Agriculture, Ithaca, New York 14853, USA. SMG3@Cornell.edu&lt;/auth-address&gt;&lt;titles&gt;&lt;title&gt;Mechanisms of arthropod transmission of plant and animal viruses&lt;/title&gt;&lt;secondary-title&gt;Microbiol Mol Biol Rev&lt;/secondary-title&gt;&lt;/titles&gt;&lt;periodical&gt;&lt;full-title&gt;Microbiol Mol Biol Rev&lt;/full-title&gt;&lt;/periodical&gt;&lt;pages&gt;128-48&lt;/pages&gt;&lt;volume&gt;63&lt;/volume&gt;&lt;number&gt;1&lt;/number&gt;&lt;keywords&gt;&lt;keyword&gt;Animals&lt;/keyword&gt;&lt;keyword&gt;Arbovirus Infections/*transmission/virology&lt;/keyword&gt;&lt;keyword&gt;Arboviruses&lt;/keyword&gt;&lt;keyword&gt;Arthropod Vectors/ultrastructure/*virology&lt;/keyword&gt;&lt;keyword&gt;Arthropods/*virology&lt;/keyword&gt;&lt;keyword&gt;Feeding Behavior&lt;/keyword&gt;&lt;keyword&gt;Plant Diseases/*virology&lt;/keyword&gt;&lt;keyword&gt;Plants/*virology&lt;/keyword&gt;&lt;keyword&gt;Species Specificity&lt;/keyword&gt;&lt;/keywords&gt;&lt;dates&gt;&lt;year&gt;1999&lt;/year&gt;&lt;pub-dates&gt;&lt;date&gt;Mar&lt;/date&gt;&lt;/pub-dates&gt;&lt;/dates&gt;&lt;isbn&gt;1092-2172 (Print)&amp;#xD;1092-2172&lt;/isbn&gt;&lt;accession-num&gt;10066833&lt;/accession-num&gt;&lt;urls&gt;&lt;/urls&gt;&lt;custom2&gt;PMC98959&lt;/custom2&gt;&lt;electronic-resource-num&gt;10.1128/mmbr.63.1.128-148.1999&lt;/electronic-resource-num&gt;&lt;remote-database-provider&gt;NLM&lt;/remote-database-provider&gt;&lt;language&gt;eng&lt;/language&gt;&lt;/record&gt;&lt;/Cite&gt;&lt;/EndNote&gt;</w:instrText>
      </w:r>
      <w:r w:rsidR="004A4F67" w:rsidRPr="00337464">
        <w:rPr>
          <w:rFonts w:cs="Times New Roman"/>
          <w:sz w:val="24"/>
          <w:szCs w:val="24"/>
          <w:lang w:val="en-US"/>
          <w:rPrChange w:id="181" w:author="Clark, Robert Emerson" w:date="2023-06-14T14:40:00Z">
            <w:rPr>
              <w:rFonts w:cs="Times New Roman"/>
              <w:lang w:val="en-US"/>
            </w:rPr>
          </w:rPrChange>
        </w:rPr>
        <w:fldChar w:fldCharType="separate"/>
      </w:r>
      <w:r w:rsidR="004A4F67" w:rsidRPr="00337464">
        <w:rPr>
          <w:rFonts w:cs="Times New Roman"/>
          <w:noProof/>
          <w:sz w:val="24"/>
          <w:szCs w:val="24"/>
          <w:lang w:val="en-US"/>
          <w:rPrChange w:id="182" w:author="Clark, Robert Emerson" w:date="2023-06-14T14:40:00Z">
            <w:rPr>
              <w:rFonts w:cs="Times New Roman"/>
              <w:noProof/>
              <w:lang w:val="en-US"/>
            </w:rPr>
          </w:rPrChange>
        </w:rPr>
        <w:t>(Gray and Banerjee, 1999)</w:t>
      </w:r>
      <w:r w:rsidR="004A4F67" w:rsidRPr="00337464">
        <w:rPr>
          <w:rFonts w:cs="Times New Roman"/>
          <w:sz w:val="24"/>
          <w:szCs w:val="24"/>
          <w:lang w:val="en-US"/>
          <w:rPrChange w:id="183" w:author="Clark, Robert Emerson" w:date="2023-06-14T14:40:00Z">
            <w:rPr>
              <w:rFonts w:cs="Times New Roman"/>
              <w:lang w:val="en-US"/>
            </w:rPr>
          </w:rPrChange>
        </w:rPr>
        <w:fldChar w:fldCharType="end"/>
      </w:r>
      <w:r w:rsidR="004A4F67" w:rsidRPr="00337464">
        <w:rPr>
          <w:rFonts w:cs="Times New Roman"/>
          <w:sz w:val="24"/>
          <w:szCs w:val="24"/>
          <w:lang w:val="en-US"/>
          <w:rPrChange w:id="184" w:author="Clark, Robert Emerson" w:date="2023-06-14T14:40:00Z">
            <w:rPr>
              <w:rFonts w:cs="Times New Roman"/>
              <w:lang w:val="en-US"/>
            </w:rPr>
          </w:rPrChange>
        </w:rPr>
        <w:t>.</w:t>
      </w:r>
      <w:r w:rsidR="00E41C61" w:rsidRPr="00337464">
        <w:rPr>
          <w:rFonts w:cs="Times New Roman"/>
          <w:sz w:val="24"/>
          <w:szCs w:val="24"/>
          <w:lang w:val="en-US"/>
          <w:rPrChange w:id="185" w:author="Clark, Robert Emerson" w:date="2023-06-14T14:40:00Z">
            <w:rPr>
              <w:rFonts w:cs="Times New Roman"/>
              <w:lang w:val="en-US"/>
            </w:rPr>
          </w:rPrChange>
        </w:rPr>
        <w:t xml:space="preserve"> Evidence is accumulating that many of these plant viruses, and other vector-borne plant pathogens, alter </w:t>
      </w:r>
      <w:r w:rsidR="0048331B" w:rsidRPr="00337464">
        <w:rPr>
          <w:rFonts w:cs="Times New Roman"/>
          <w:sz w:val="24"/>
          <w:szCs w:val="24"/>
          <w:lang w:val="en-US"/>
          <w:rPrChange w:id="186" w:author="Clark, Robert Emerson" w:date="2023-06-14T14:40:00Z">
            <w:rPr>
              <w:rFonts w:cs="Times New Roman"/>
              <w:lang w:val="en-US"/>
            </w:rPr>
          </w:rPrChange>
        </w:rPr>
        <w:t>host</w:t>
      </w:r>
      <w:ins w:id="187" w:author="Robert Clark" w:date="2023-06-12T13:56:00Z">
        <w:r w:rsidR="001D5860" w:rsidRPr="00337464">
          <w:rPr>
            <w:rFonts w:cs="Times New Roman"/>
            <w:sz w:val="24"/>
            <w:szCs w:val="24"/>
            <w:lang w:val="en-US"/>
            <w:rPrChange w:id="188" w:author="Clark, Robert Emerson" w:date="2023-06-14T14:40:00Z">
              <w:rPr>
                <w:rFonts w:cs="Times New Roman"/>
                <w:lang w:val="en-US"/>
              </w:rPr>
            </w:rPrChange>
          </w:rPr>
          <w:t>-</w:t>
        </w:r>
      </w:ins>
      <w:r w:rsidR="0048331B" w:rsidRPr="00337464">
        <w:rPr>
          <w:rFonts w:cs="Times New Roman"/>
          <w:sz w:val="24"/>
          <w:szCs w:val="24"/>
          <w:lang w:val="en-US"/>
          <w:rPrChange w:id="189" w:author="Clark, Robert Emerson" w:date="2023-06-14T14:40:00Z">
            <w:rPr>
              <w:rFonts w:cs="Times New Roman"/>
              <w:lang w:val="en-US"/>
            </w:rPr>
          </w:rPrChange>
        </w:rPr>
        <w:t>plant traits</w:t>
      </w:r>
      <w:r w:rsidR="00556D17" w:rsidRPr="00337464">
        <w:rPr>
          <w:rFonts w:cs="Times New Roman"/>
          <w:sz w:val="24"/>
          <w:szCs w:val="24"/>
          <w:lang w:val="en-US"/>
          <w:rPrChange w:id="190" w:author="Clark, Robert Emerson" w:date="2023-06-14T14:40:00Z">
            <w:rPr>
              <w:rFonts w:cs="Times New Roman"/>
              <w:lang w:val="en-US"/>
            </w:rPr>
          </w:rPrChange>
        </w:rPr>
        <w:t xml:space="preserve"> </w:t>
      </w:r>
      <w:r w:rsidR="0048331B" w:rsidRPr="00337464">
        <w:rPr>
          <w:rFonts w:cs="Times New Roman"/>
          <w:sz w:val="24"/>
          <w:szCs w:val="24"/>
          <w:lang w:val="en-US"/>
          <w:rPrChange w:id="191" w:author="Clark, Robert Emerson" w:date="2023-06-14T14:40:00Z">
            <w:rPr>
              <w:rFonts w:cs="Times New Roman"/>
              <w:lang w:val="en-US"/>
            </w:rPr>
          </w:rPrChange>
        </w:rPr>
        <w:t xml:space="preserve">or </w:t>
      </w:r>
      <w:r w:rsidR="00E3096F" w:rsidRPr="00337464">
        <w:rPr>
          <w:rFonts w:cs="Times New Roman"/>
          <w:sz w:val="24"/>
          <w:szCs w:val="24"/>
          <w:lang w:val="en-US"/>
          <w:rPrChange w:id="192" w:author="Clark, Robert Emerson" w:date="2023-06-14T14:40:00Z">
            <w:rPr>
              <w:rFonts w:cs="Times New Roman"/>
              <w:lang w:val="en-US"/>
            </w:rPr>
          </w:rPrChange>
        </w:rPr>
        <w:t xml:space="preserve">directly </w:t>
      </w:r>
      <w:r w:rsidR="00E41C61" w:rsidRPr="00337464">
        <w:rPr>
          <w:rFonts w:cs="Times New Roman"/>
          <w:sz w:val="24"/>
          <w:szCs w:val="24"/>
          <w:lang w:val="en-US"/>
          <w:rPrChange w:id="193" w:author="Clark, Robert Emerson" w:date="2023-06-14T14:40:00Z">
            <w:rPr>
              <w:rFonts w:cs="Times New Roman"/>
              <w:lang w:val="en-US"/>
            </w:rPr>
          </w:rPrChange>
        </w:rPr>
        <w:t xml:space="preserve">affect </w:t>
      </w:r>
      <w:r w:rsidR="00134CAB" w:rsidRPr="00337464">
        <w:rPr>
          <w:rFonts w:cs="Times New Roman"/>
          <w:sz w:val="24"/>
          <w:szCs w:val="24"/>
          <w:lang w:val="en-US"/>
          <w:rPrChange w:id="194" w:author="Clark, Robert Emerson" w:date="2023-06-14T14:40:00Z">
            <w:rPr>
              <w:rFonts w:cs="Times New Roman"/>
              <w:lang w:val="en-US"/>
            </w:rPr>
          </w:rPrChange>
        </w:rPr>
        <w:t>vector behavior</w:t>
      </w:r>
      <w:r w:rsidR="00E41C61" w:rsidRPr="00337464">
        <w:rPr>
          <w:rFonts w:cs="Times New Roman"/>
          <w:sz w:val="24"/>
          <w:szCs w:val="24"/>
          <w:lang w:val="en-US"/>
          <w:rPrChange w:id="195" w:author="Clark, Robert Emerson" w:date="2023-06-14T14:40:00Z">
            <w:rPr>
              <w:rFonts w:cs="Times New Roman"/>
              <w:lang w:val="en-US"/>
            </w:rPr>
          </w:rPrChange>
        </w:rPr>
        <w:t xml:space="preserve"> in a manner that </w:t>
      </w:r>
      <w:r w:rsidR="00134CAB" w:rsidRPr="00337464">
        <w:rPr>
          <w:rFonts w:cs="Times New Roman"/>
          <w:sz w:val="24"/>
          <w:szCs w:val="24"/>
          <w:lang w:val="en-US"/>
          <w:rPrChange w:id="196" w:author="Clark, Robert Emerson" w:date="2023-06-14T14:40:00Z">
            <w:rPr>
              <w:rFonts w:cs="Times New Roman"/>
              <w:lang w:val="en-US"/>
            </w:rPr>
          </w:rPrChange>
        </w:rPr>
        <w:t>enhance</w:t>
      </w:r>
      <w:r w:rsidR="00E41C61" w:rsidRPr="00337464">
        <w:rPr>
          <w:rFonts w:cs="Times New Roman"/>
          <w:sz w:val="24"/>
          <w:szCs w:val="24"/>
          <w:lang w:val="en-US"/>
          <w:rPrChange w:id="197" w:author="Clark, Robert Emerson" w:date="2023-06-14T14:40:00Z">
            <w:rPr>
              <w:rFonts w:cs="Times New Roman"/>
              <w:lang w:val="en-US"/>
            </w:rPr>
          </w:rPrChange>
        </w:rPr>
        <w:t>s</w:t>
      </w:r>
      <w:r w:rsidR="00803B11" w:rsidRPr="00337464">
        <w:rPr>
          <w:rFonts w:cs="Times New Roman"/>
          <w:sz w:val="24"/>
          <w:szCs w:val="24"/>
          <w:lang w:val="en-US"/>
          <w:rPrChange w:id="198" w:author="Clark, Robert Emerson" w:date="2023-06-14T14:40:00Z">
            <w:rPr>
              <w:rFonts w:cs="Times New Roman"/>
              <w:lang w:val="en-US"/>
            </w:rPr>
          </w:rPrChange>
        </w:rPr>
        <w:t xml:space="preserve"> the movement of virions</w:t>
      </w:r>
      <w:r w:rsidR="00A961C2" w:rsidRPr="00337464">
        <w:rPr>
          <w:rFonts w:cs="Times New Roman"/>
          <w:sz w:val="24"/>
          <w:szCs w:val="24"/>
          <w:lang w:val="en-US"/>
          <w:rPrChange w:id="199" w:author="Clark, Robert Emerson" w:date="2023-06-14T14:40:00Z">
            <w:rPr>
              <w:rFonts w:cs="Times New Roman"/>
              <w:lang w:val="en-US"/>
            </w:rPr>
          </w:rPrChange>
        </w:rPr>
        <w:t xml:space="preserve"> from infected </w:t>
      </w:r>
      <w:r w:rsidR="00BF7FA5" w:rsidRPr="00337464">
        <w:rPr>
          <w:rFonts w:cs="Times New Roman"/>
          <w:sz w:val="24"/>
          <w:szCs w:val="24"/>
          <w:lang w:val="en-US"/>
          <w:rPrChange w:id="200" w:author="Clark, Robert Emerson" w:date="2023-06-14T14:40:00Z">
            <w:rPr>
              <w:rFonts w:cs="Times New Roman"/>
              <w:lang w:val="en-US"/>
            </w:rPr>
          </w:rPrChange>
        </w:rPr>
        <w:t>to healthy hostplants</w:t>
      </w:r>
      <w:r w:rsidR="00134CAB" w:rsidRPr="00337464">
        <w:rPr>
          <w:rFonts w:cs="Times New Roman"/>
          <w:sz w:val="24"/>
          <w:szCs w:val="24"/>
          <w:lang w:val="en-US"/>
          <w:rPrChange w:id="201" w:author="Clark, Robert Emerson" w:date="2023-06-14T14:40:00Z">
            <w:rPr>
              <w:rFonts w:cs="Times New Roman"/>
              <w:lang w:val="en-US"/>
            </w:rPr>
          </w:rPrChange>
        </w:rPr>
        <w:t xml:space="preserve"> </w:t>
      </w:r>
      <w:r w:rsidR="00DE2109" w:rsidRPr="00337464">
        <w:rPr>
          <w:rFonts w:cs="Times New Roman"/>
          <w:sz w:val="24"/>
          <w:szCs w:val="24"/>
          <w:lang w:val="en-US"/>
          <w:rPrChange w:id="202" w:author="Clark, Robert Emerson" w:date="2023-06-14T14:40:00Z">
            <w:rPr>
              <w:rFonts w:cs="Times New Roman"/>
              <w:lang w:val="en-US"/>
            </w:rPr>
          </w:rPrChange>
        </w:rPr>
        <w:fldChar w:fldCharType="begin"/>
      </w:r>
      <w:r w:rsidR="004A4F67" w:rsidRPr="00337464">
        <w:rPr>
          <w:rFonts w:cs="Times New Roman"/>
          <w:sz w:val="24"/>
          <w:szCs w:val="24"/>
          <w:lang w:val="en-US"/>
          <w:rPrChange w:id="203" w:author="Clark, Robert Emerson" w:date="2023-06-14T14:40:00Z">
            <w:rPr>
              <w:rFonts w:cs="Times New Roman"/>
              <w:lang w:val="en-US"/>
            </w:rPr>
          </w:rPrChange>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DE2109" w:rsidRPr="00337464">
        <w:rPr>
          <w:rFonts w:cs="Times New Roman"/>
          <w:sz w:val="24"/>
          <w:szCs w:val="24"/>
          <w:lang w:val="en-US"/>
          <w:rPrChange w:id="204" w:author="Clark, Robert Emerson" w:date="2023-06-14T14:40:00Z">
            <w:rPr>
              <w:rFonts w:cs="Times New Roman"/>
              <w:lang w:val="en-US"/>
            </w:rPr>
          </w:rPrChange>
        </w:rPr>
        <w:fldChar w:fldCharType="separate"/>
      </w:r>
      <w:r w:rsidR="00DE2109" w:rsidRPr="00337464">
        <w:rPr>
          <w:rFonts w:cs="Times New Roman"/>
          <w:noProof/>
          <w:sz w:val="24"/>
          <w:szCs w:val="24"/>
          <w:lang w:val="en-US"/>
          <w:rPrChange w:id="205" w:author="Clark, Robert Emerson" w:date="2023-06-14T14:40:00Z">
            <w:rPr>
              <w:rFonts w:cs="Times New Roman"/>
              <w:noProof/>
              <w:lang w:val="en-US"/>
            </w:rPr>
          </w:rPrChange>
        </w:rPr>
        <w:t>(Eigenbrode et al., 2018)</w:t>
      </w:r>
      <w:r w:rsidR="00DE2109" w:rsidRPr="00337464">
        <w:rPr>
          <w:rFonts w:cs="Times New Roman"/>
          <w:sz w:val="24"/>
          <w:szCs w:val="24"/>
          <w:lang w:val="en-US"/>
          <w:rPrChange w:id="206" w:author="Clark, Robert Emerson" w:date="2023-06-14T14:40:00Z">
            <w:rPr>
              <w:rFonts w:cs="Times New Roman"/>
              <w:lang w:val="en-US"/>
            </w:rPr>
          </w:rPrChange>
        </w:rPr>
        <w:fldChar w:fldCharType="end"/>
      </w:r>
      <w:r w:rsidR="004465D5" w:rsidRPr="00337464">
        <w:rPr>
          <w:rFonts w:cs="Times New Roman"/>
          <w:sz w:val="24"/>
          <w:szCs w:val="24"/>
          <w:lang w:val="en-US"/>
          <w:rPrChange w:id="207" w:author="Clark, Robert Emerson" w:date="2023-06-14T14:40:00Z">
            <w:rPr>
              <w:rFonts w:cs="Times New Roman"/>
              <w:lang w:val="en-US"/>
            </w:rPr>
          </w:rPrChange>
        </w:rPr>
        <w:t>.</w:t>
      </w:r>
      <w:r w:rsidR="00E41C61" w:rsidRPr="00337464">
        <w:rPr>
          <w:rFonts w:cs="Times New Roman"/>
          <w:sz w:val="24"/>
          <w:szCs w:val="24"/>
          <w:lang w:val="en-US"/>
          <w:rPrChange w:id="208" w:author="Clark, Robert Emerson" w:date="2023-06-14T14:40:00Z">
            <w:rPr>
              <w:rFonts w:cs="Times New Roman"/>
              <w:lang w:val="en-US"/>
            </w:rPr>
          </w:rPrChange>
        </w:rPr>
        <w:t xml:space="preserve"> </w:t>
      </w:r>
      <w:commentRangeStart w:id="209"/>
      <w:ins w:id="210" w:author="Robert Clark" w:date="2023-06-12T13:59:00Z">
        <w:r w:rsidR="001D5860" w:rsidRPr="00337464">
          <w:rPr>
            <w:rFonts w:cs="Times New Roman"/>
            <w:sz w:val="24"/>
            <w:szCs w:val="24"/>
            <w:lang w:val="en-US"/>
            <w:rPrChange w:id="211" w:author="Clark, Robert Emerson" w:date="2023-06-14T14:40:00Z">
              <w:rPr>
                <w:rFonts w:cs="Times New Roman"/>
                <w:lang w:val="en-US"/>
              </w:rPr>
            </w:rPrChange>
          </w:rPr>
          <w:t xml:space="preserve">Vector manipulation has </w:t>
        </w:r>
      </w:ins>
      <w:ins w:id="212" w:author="Robert Clark" w:date="2023-06-12T14:00:00Z">
        <w:r w:rsidR="001D5860" w:rsidRPr="00337464">
          <w:rPr>
            <w:rFonts w:cs="Times New Roman"/>
            <w:sz w:val="24"/>
            <w:szCs w:val="24"/>
            <w:lang w:val="en-US"/>
            <w:rPrChange w:id="213" w:author="Clark, Robert Emerson" w:date="2023-06-14T14:40:00Z">
              <w:rPr>
                <w:rFonts w:cs="Times New Roman"/>
                <w:lang w:val="en-US"/>
              </w:rPr>
            </w:rPrChange>
          </w:rPr>
          <w:t>considerable</w:t>
        </w:r>
      </w:ins>
      <w:ins w:id="214" w:author="Robert Clark" w:date="2023-06-12T13:59:00Z">
        <w:r w:rsidR="001D5860" w:rsidRPr="00337464">
          <w:rPr>
            <w:rFonts w:cs="Times New Roman"/>
            <w:sz w:val="24"/>
            <w:szCs w:val="24"/>
            <w:lang w:val="en-US"/>
            <w:rPrChange w:id="215" w:author="Clark, Robert Emerson" w:date="2023-06-14T14:40:00Z">
              <w:rPr>
                <w:rFonts w:cs="Times New Roman"/>
                <w:lang w:val="en-US"/>
              </w:rPr>
            </w:rPrChange>
          </w:rPr>
          <w:t xml:space="preserve"> economic consequences for the emergence and spread of insect</w:t>
        </w:r>
      </w:ins>
      <w:ins w:id="216" w:author="Robert Clark" w:date="2023-06-12T14:00:00Z">
        <w:r w:rsidR="001D5860" w:rsidRPr="00337464">
          <w:rPr>
            <w:rFonts w:cs="Times New Roman"/>
            <w:sz w:val="24"/>
            <w:szCs w:val="24"/>
            <w:lang w:val="en-US"/>
            <w:rPrChange w:id="217" w:author="Clark, Robert Emerson" w:date="2023-06-14T14:40:00Z">
              <w:rPr>
                <w:rFonts w:cs="Times New Roman"/>
                <w:lang w:val="en-US"/>
              </w:rPr>
            </w:rPrChange>
          </w:rPr>
          <w:t xml:space="preserve">-transmitted plant viruses. It is suggested that by altering vector behavior, viruses can facilitate the movement of insect hosts to new crop varieties or species that would otherwise be </w:t>
        </w:r>
      </w:ins>
      <w:ins w:id="218" w:author="Robert Clark" w:date="2023-06-12T14:01:00Z">
        <w:r w:rsidR="001D5860" w:rsidRPr="00337464">
          <w:rPr>
            <w:rFonts w:cs="Times New Roman"/>
            <w:sz w:val="24"/>
            <w:szCs w:val="24"/>
            <w:lang w:val="en-US"/>
            <w:rPrChange w:id="219" w:author="Clark, Robert Emerson" w:date="2023-06-14T14:40:00Z">
              <w:rPr>
                <w:rFonts w:cs="Times New Roman"/>
                <w:lang w:val="en-US"/>
              </w:rPr>
            </w:rPrChange>
          </w:rPr>
          <w:t>avoided by the host herbivore</w:t>
        </w:r>
      </w:ins>
      <w:commentRangeEnd w:id="209"/>
      <w:ins w:id="220" w:author="Robert Clark" w:date="2023-06-12T14:03:00Z">
        <w:r w:rsidR="001304A5" w:rsidRPr="00337464">
          <w:rPr>
            <w:rStyle w:val="CommentReference"/>
            <w:rFonts w:cs="Times New Roman"/>
            <w:sz w:val="24"/>
            <w:szCs w:val="24"/>
            <w:rPrChange w:id="221" w:author="Clark, Robert Emerson" w:date="2023-06-14T14:40:00Z">
              <w:rPr>
                <w:rStyle w:val="CommentReference"/>
                <w:rFonts w:cs="Times New Roman"/>
              </w:rPr>
            </w:rPrChange>
          </w:rPr>
          <w:commentReference w:id="209"/>
        </w:r>
      </w:ins>
      <w:ins w:id="222" w:author="Robert Clark" w:date="2023-06-12T14:01:00Z">
        <w:r w:rsidR="001D5860" w:rsidRPr="00337464">
          <w:rPr>
            <w:rFonts w:cs="Times New Roman"/>
            <w:sz w:val="24"/>
            <w:szCs w:val="24"/>
            <w:lang w:val="en-US"/>
            <w:rPrChange w:id="223" w:author="Clark, Robert Emerson" w:date="2023-06-14T14:40:00Z">
              <w:rPr>
                <w:rFonts w:cs="Times New Roman"/>
                <w:lang w:val="en-US"/>
              </w:rPr>
            </w:rPrChange>
          </w:rPr>
          <w:t>. Similarly, it is predicted that increased performance of vectors on infected plants increases the risk of catastrophic outbreaks</w:t>
        </w:r>
      </w:ins>
      <w:ins w:id="224" w:author="Robert Clark" w:date="2023-06-12T14:02:00Z">
        <w:r w:rsidR="001D5860" w:rsidRPr="00337464">
          <w:rPr>
            <w:rFonts w:cs="Times New Roman"/>
            <w:sz w:val="24"/>
            <w:szCs w:val="24"/>
            <w:lang w:val="en-US"/>
            <w:rPrChange w:id="225" w:author="Clark, Robert Emerson" w:date="2023-06-14T14:40:00Z">
              <w:rPr>
                <w:rFonts w:cs="Times New Roman"/>
                <w:lang w:val="en-US"/>
              </w:rPr>
            </w:rPrChange>
          </w:rPr>
          <w:t>. Consequently, understanding vector manipulation and the ecological factors which impact vector manipulation is a core question in understanding insect-virus-</w:t>
        </w:r>
        <w:r w:rsidR="001304A5" w:rsidRPr="00337464">
          <w:rPr>
            <w:rFonts w:cs="Times New Roman"/>
            <w:sz w:val="24"/>
            <w:szCs w:val="24"/>
            <w:lang w:val="en-US"/>
            <w:rPrChange w:id="226" w:author="Clark, Robert Emerson" w:date="2023-06-14T14:40:00Z">
              <w:rPr>
                <w:rFonts w:cs="Times New Roman"/>
                <w:lang w:val="en-US"/>
              </w:rPr>
            </w:rPrChange>
          </w:rPr>
          <w:t>plant pathosystems.</w:t>
        </w:r>
      </w:ins>
    </w:p>
    <w:p w14:paraId="1C95832F" w14:textId="1DEA0D07" w:rsidR="00A6520D" w:rsidRPr="00337464" w:rsidDel="00AF44D7" w:rsidRDefault="00991426" w:rsidP="005314CB">
      <w:pPr>
        <w:spacing w:line="480" w:lineRule="auto"/>
        <w:rPr>
          <w:del w:id="227" w:author="Robert Clark" w:date="2023-06-14T09:52:00Z"/>
          <w:rFonts w:cs="Times New Roman"/>
          <w:sz w:val="24"/>
          <w:szCs w:val="24"/>
          <w:lang w:val="en-US"/>
          <w:rPrChange w:id="228" w:author="Clark, Robert Emerson" w:date="2023-06-14T14:40:00Z">
            <w:rPr>
              <w:del w:id="229" w:author="Robert Clark" w:date="2023-06-14T09:52:00Z"/>
              <w:rFonts w:cs="Times New Roman"/>
              <w:lang w:val="en-US"/>
            </w:rPr>
          </w:rPrChange>
        </w:rPr>
      </w:pPr>
      <w:r w:rsidRPr="00337464">
        <w:rPr>
          <w:rFonts w:cs="Times New Roman"/>
          <w:sz w:val="24"/>
          <w:szCs w:val="24"/>
          <w:lang w:val="en-US"/>
          <w:rPrChange w:id="230" w:author="Clark, Robert Emerson" w:date="2023-06-14T14:40:00Z">
            <w:rPr>
              <w:rFonts w:cs="Times New Roman"/>
              <w:lang w:val="en-US"/>
            </w:rPr>
          </w:rPrChange>
        </w:rPr>
        <w:t xml:space="preserve">The </w:t>
      </w:r>
      <w:r w:rsidR="00C10C09" w:rsidRPr="00337464">
        <w:rPr>
          <w:rFonts w:cs="Times New Roman"/>
          <w:sz w:val="24"/>
          <w:szCs w:val="24"/>
          <w:lang w:val="en-US"/>
          <w:rPrChange w:id="231" w:author="Clark, Robert Emerson" w:date="2023-06-14T14:40:00Z">
            <w:rPr>
              <w:rFonts w:cs="Times New Roman"/>
              <w:lang w:val="en-US"/>
            </w:rPr>
          </w:rPrChange>
        </w:rPr>
        <w:t>“</w:t>
      </w:r>
      <w:r w:rsidR="00585DE2" w:rsidRPr="00337464">
        <w:rPr>
          <w:rFonts w:cs="Times New Roman"/>
          <w:sz w:val="24"/>
          <w:szCs w:val="24"/>
          <w:lang w:val="en-US"/>
          <w:rPrChange w:id="232" w:author="Clark, Robert Emerson" w:date="2023-06-14T14:40:00Z">
            <w:rPr>
              <w:rFonts w:cs="Times New Roman"/>
              <w:lang w:val="en-US"/>
            </w:rPr>
          </w:rPrChange>
        </w:rPr>
        <w:t xml:space="preserve">vector </w:t>
      </w:r>
      <w:r w:rsidR="00482518" w:rsidRPr="00337464">
        <w:rPr>
          <w:rFonts w:cs="Times New Roman"/>
          <w:sz w:val="24"/>
          <w:szCs w:val="24"/>
          <w:lang w:val="en-US"/>
          <w:rPrChange w:id="233" w:author="Clark, Robert Emerson" w:date="2023-06-14T14:40:00Z">
            <w:rPr>
              <w:rFonts w:cs="Times New Roman"/>
              <w:lang w:val="en-US"/>
            </w:rPr>
          </w:rPrChange>
        </w:rPr>
        <w:t>manipulation</w:t>
      </w:r>
      <w:r w:rsidR="00C10C09" w:rsidRPr="00337464">
        <w:rPr>
          <w:rFonts w:cs="Times New Roman"/>
          <w:sz w:val="24"/>
          <w:szCs w:val="24"/>
          <w:lang w:val="en-US"/>
          <w:rPrChange w:id="234" w:author="Clark, Robert Emerson" w:date="2023-06-14T14:40:00Z">
            <w:rPr>
              <w:rFonts w:cs="Times New Roman"/>
              <w:lang w:val="en-US"/>
            </w:rPr>
          </w:rPrChange>
        </w:rPr>
        <w:t>”</w:t>
      </w:r>
      <w:r w:rsidR="00482518" w:rsidRPr="00337464">
        <w:rPr>
          <w:rFonts w:cs="Times New Roman"/>
          <w:sz w:val="24"/>
          <w:szCs w:val="24"/>
          <w:lang w:val="en-US"/>
          <w:rPrChange w:id="235" w:author="Clark, Robert Emerson" w:date="2023-06-14T14:40:00Z">
            <w:rPr>
              <w:rFonts w:cs="Times New Roman"/>
              <w:lang w:val="en-US"/>
            </w:rPr>
          </w:rPrChange>
        </w:rPr>
        <w:t xml:space="preserve"> hypothesis </w:t>
      </w:r>
      <w:del w:id="236" w:author="Robert Clark" w:date="2023-06-14T09:50:00Z">
        <w:r w:rsidR="007D5896" w:rsidRPr="00337464" w:rsidDel="00AF44D7">
          <w:rPr>
            <w:rFonts w:cs="Times New Roman"/>
            <w:sz w:val="24"/>
            <w:szCs w:val="24"/>
            <w:lang w:val="en-US"/>
            <w:rPrChange w:id="237" w:author="Clark, Robert Emerson" w:date="2023-06-14T14:40:00Z">
              <w:rPr>
                <w:rFonts w:cs="Times New Roman"/>
                <w:lang w:val="en-US"/>
              </w:rPr>
            </w:rPrChange>
          </w:rPr>
          <w:delText>states</w:delText>
        </w:r>
        <w:r w:rsidR="00482518" w:rsidRPr="00337464" w:rsidDel="00AF44D7">
          <w:rPr>
            <w:rFonts w:cs="Times New Roman"/>
            <w:sz w:val="24"/>
            <w:szCs w:val="24"/>
            <w:lang w:val="en-US"/>
            <w:rPrChange w:id="238" w:author="Clark, Robert Emerson" w:date="2023-06-14T14:40:00Z">
              <w:rPr>
                <w:rFonts w:cs="Times New Roman"/>
                <w:lang w:val="en-US"/>
              </w:rPr>
            </w:rPrChange>
          </w:rPr>
          <w:delText xml:space="preserve"> that</w:delText>
        </w:r>
      </w:del>
      <w:ins w:id="239" w:author="Robert Clark" w:date="2023-06-14T09:50:00Z">
        <w:r w:rsidR="00AF44D7" w:rsidRPr="00337464">
          <w:rPr>
            <w:rFonts w:cs="Times New Roman"/>
            <w:sz w:val="24"/>
            <w:szCs w:val="24"/>
            <w:lang w:val="en-US"/>
            <w:rPrChange w:id="240" w:author="Clark, Robert Emerson" w:date="2023-06-14T14:40:00Z">
              <w:rPr>
                <w:rFonts w:cs="Times New Roman"/>
                <w:lang w:val="en-US"/>
              </w:rPr>
            </w:rPrChange>
          </w:rPr>
          <w:t>predicts</w:t>
        </w:r>
      </w:ins>
      <w:r w:rsidR="00482518" w:rsidRPr="00337464">
        <w:rPr>
          <w:rFonts w:cs="Times New Roman"/>
          <w:sz w:val="24"/>
          <w:szCs w:val="24"/>
          <w:lang w:val="en-US"/>
          <w:rPrChange w:id="241" w:author="Clark, Robert Emerson" w:date="2023-06-14T14:40:00Z">
            <w:rPr>
              <w:rFonts w:cs="Times New Roman"/>
              <w:lang w:val="en-US"/>
            </w:rPr>
          </w:rPrChange>
        </w:rPr>
        <w:t xml:space="preserve"> p</w:t>
      </w:r>
      <w:r w:rsidR="0015352F" w:rsidRPr="00337464">
        <w:rPr>
          <w:rFonts w:cs="Times New Roman"/>
          <w:sz w:val="24"/>
          <w:szCs w:val="24"/>
          <w:lang w:val="en-US"/>
          <w:rPrChange w:id="242" w:author="Clark, Robert Emerson" w:date="2023-06-14T14:40:00Z">
            <w:rPr>
              <w:rFonts w:cs="Times New Roman"/>
              <w:lang w:val="en-US"/>
            </w:rPr>
          </w:rPrChange>
        </w:rPr>
        <w:t>lant viruse</w:t>
      </w:r>
      <w:r w:rsidR="00636312" w:rsidRPr="00337464">
        <w:rPr>
          <w:rFonts w:cs="Times New Roman"/>
          <w:sz w:val="24"/>
          <w:szCs w:val="24"/>
          <w:lang w:val="en-US"/>
          <w:rPrChange w:id="243" w:author="Clark, Robert Emerson" w:date="2023-06-14T14:40:00Z">
            <w:rPr>
              <w:rFonts w:cs="Times New Roman"/>
              <w:lang w:val="en-US"/>
            </w:rPr>
          </w:rPrChange>
        </w:rPr>
        <w:t>s</w:t>
      </w:r>
      <w:r w:rsidR="000142A9" w:rsidRPr="00337464">
        <w:rPr>
          <w:rFonts w:cs="Times New Roman"/>
          <w:sz w:val="24"/>
          <w:szCs w:val="24"/>
          <w:lang w:val="en-US"/>
          <w:rPrChange w:id="244" w:author="Clark, Robert Emerson" w:date="2023-06-14T14:40:00Z">
            <w:rPr>
              <w:rFonts w:cs="Times New Roman"/>
              <w:lang w:val="en-US"/>
            </w:rPr>
          </w:rPrChange>
        </w:rPr>
        <w:t xml:space="preserve"> alter</w:t>
      </w:r>
      <w:r w:rsidR="00D918F7" w:rsidRPr="00337464">
        <w:rPr>
          <w:rFonts w:cs="Times New Roman"/>
          <w:sz w:val="24"/>
          <w:szCs w:val="24"/>
          <w:lang w:val="en-US"/>
          <w:rPrChange w:id="245" w:author="Clark, Robert Emerson" w:date="2023-06-14T14:40:00Z">
            <w:rPr>
              <w:rFonts w:cs="Times New Roman"/>
              <w:lang w:val="en-US"/>
            </w:rPr>
          </w:rPrChange>
        </w:rPr>
        <w:t xml:space="preserve"> vector-host</w:t>
      </w:r>
      <w:ins w:id="246" w:author="Robert Clark" w:date="2023-06-14T09:50:00Z">
        <w:r w:rsidR="00AF44D7" w:rsidRPr="00337464">
          <w:rPr>
            <w:rFonts w:cs="Times New Roman"/>
            <w:sz w:val="24"/>
            <w:szCs w:val="24"/>
            <w:lang w:val="en-US"/>
            <w:rPrChange w:id="247" w:author="Clark, Robert Emerson" w:date="2023-06-14T14:40:00Z">
              <w:rPr>
                <w:rFonts w:cs="Times New Roman"/>
                <w:lang w:val="en-US"/>
              </w:rPr>
            </w:rPrChange>
          </w:rPr>
          <w:t>-</w:t>
        </w:r>
      </w:ins>
      <w:r w:rsidR="00D918F7" w:rsidRPr="00337464">
        <w:rPr>
          <w:rFonts w:cs="Times New Roman"/>
          <w:sz w:val="24"/>
          <w:szCs w:val="24"/>
          <w:lang w:val="en-US"/>
          <w:rPrChange w:id="248" w:author="Clark, Robert Emerson" w:date="2023-06-14T14:40:00Z">
            <w:rPr>
              <w:rFonts w:cs="Times New Roman"/>
              <w:lang w:val="en-US"/>
            </w:rPr>
          </w:rPrChange>
        </w:rPr>
        <w:t>plant interactions</w:t>
      </w:r>
      <w:r w:rsidR="006924F0" w:rsidRPr="00337464">
        <w:rPr>
          <w:rFonts w:cs="Times New Roman"/>
          <w:sz w:val="24"/>
          <w:szCs w:val="24"/>
          <w:lang w:val="en-US"/>
          <w:rPrChange w:id="249" w:author="Clark, Robert Emerson" w:date="2023-06-14T14:40:00Z">
            <w:rPr>
              <w:rFonts w:cs="Times New Roman"/>
              <w:lang w:val="en-US"/>
            </w:rPr>
          </w:rPrChange>
        </w:rPr>
        <w:t xml:space="preserve"> </w:t>
      </w:r>
      <w:r w:rsidR="00846405" w:rsidRPr="00337464">
        <w:rPr>
          <w:rFonts w:cs="Times New Roman"/>
          <w:sz w:val="24"/>
          <w:szCs w:val="24"/>
          <w:lang w:val="en-US"/>
          <w:rPrChange w:id="250" w:author="Clark, Robert Emerson" w:date="2023-06-14T14:40:00Z">
            <w:rPr>
              <w:rFonts w:cs="Times New Roman"/>
              <w:lang w:val="en-US"/>
            </w:rPr>
          </w:rPrChange>
        </w:rPr>
        <w:t xml:space="preserve">as a function of transmission mode </w:t>
      </w:r>
      <w:del w:id="251" w:author="Robert Clark" w:date="2023-06-14T09:50:00Z">
        <w:r w:rsidR="009C0DB2" w:rsidRPr="00337464" w:rsidDel="00AF44D7">
          <w:rPr>
            <w:rFonts w:cs="Times New Roman"/>
            <w:sz w:val="24"/>
            <w:szCs w:val="24"/>
            <w:lang w:val="en-US"/>
            <w:rPrChange w:id="252" w:author="Clark, Robert Emerson" w:date="2023-06-14T14:40:00Z">
              <w:rPr>
                <w:rFonts w:cs="Times New Roman"/>
                <w:lang w:val="en-US"/>
              </w:rPr>
            </w:rPrChange>
          </w:rPr>
          <w:delText>in predictable ways</w:delText>
        </w:r>
        <w:r w:rsidR="00694400" w:rsidRPr="00337464" w:rsidDel="00AF44D7">
          <w:rPr>
            <w:rFonts w:cs="Times New Roman"/>
            <w:sz w:val="24"/>
            <w:szCs w:val="24"/>
            <w:lang w:val="en-US"/>
            <w:rPrChange w:id="253" w:author="Clark, Robert Emerson" w:date="2023-06-14T14:40:00Z">
              <w:rPr>
                <w:rFonts w:cs="Times New Roman"/>
                <w:lang w:val="en-US"/>
              </w:rPr>
            </w:rPrChange>
          </w:rPr>
          <w:delText xml:space="preserve"> </w:delText>
        </w:r>
      </w:del>
      <w:r w:rsidR="00A1056B" w:rsidRPr="00337464">
        <w:rPr>
          <w:rFonts w:cs="Times New Roman"/>
          <w:sz w:val="24"/>
          <w:szCs w:val="24"/>
          <w:lang w:val="en-US"/>
          <w:rPrChange w:id="254" w:author="Clark, Robert Emerson" w:date="2023-06-14T14:40:00Z">
            <w:rPr>
              <w:rFonts w:cs="Times New Roman"/>
              <w:lang w:val="en-US"/>
            </w:rPr>
          </w:rPrChange>
        </w:rPr>
        <w:fldChar w:fldCharType="begin"/>
      </w:r>
      <w:r w:rsidR="005212B7" w:rsidRPr="00337464">
        <w:rPr>
          <w:rFonts w:cs="Times New Roman"/>
          <w:sz w:val="24"/>
          <w:szCs w:val="24"/>
          <w:lang w:val="en-US"/>
          <w:rPrChange w:id="255" w:author="Clark, Robert Emerson" w:date="2023-06-14T14:40:00Z">
            <w:rPr>
              <w:rFonts w:cs="Times New Roman"/>
              <w:lang w:val="en-US"/>
            </w:rPr>
          </w:rPrChange>
        </w:rPr>
        <w:instrText xml:space="preserve"> ADDIN EN.CITE &lt;EndNote&gt;&lt;Cite&gt;&lt;Author&gt;Heil&lt;/Author&gt;&lt;Year&gt;2016&lt;/Year&gt;&lt;RecNum&gt;2058&lt;/RecNum&gt;&lt;DisplayText&gt;(Heil, 2016, Ingwell et al., 2012)&lt;/DisplayText&gt;&lt;record&gt;&lt;rec-number&gt;2058&lt;/rec-number&gt;&lt;foreign-keys&gt;&lt;key app="EN" db-id="vv5z5rzf7tsernexazoxwp5hrep9zftffrwv" timestamp="1686452730" guid="9c66aa54-d9d2-4884-a05f-002215efa420"&gt;2058&lt;/key&gt;&lt;/foreign-keys&gt;&lt;ref-type name="Journal Article"&gt;17&lt;/ref-type&gt;&lt;contributors&gt;&lt;authors&gt;&lt;author&gt;Heil, Martin&lt;/author&gt;&lt;/authors&gt;&lt;/contributors&gt;&lt;titles&gt;&lt;title&gt;Host Manipulation by Parasites: Cases, Patterns, and Remaining Doubts&lt;/title&gt;&lt;secondary-title&gt;Frontiers in Ecology and Evolution&lt;/secondary-title&gt;&lt;/titles&gt;&lt;periodical&gt;&lt;full-title&gt;Frontiers in Ecology and Evolution&lt;/full-title&gt;&lt;/periodical&gt;&lt;volume&gt;4&lt;/volume&gt;&lt;dates&gt;&lt;year&gt;2016&lt;/year&gt;&lt;/dates&gt;&lt;urls&gt;&lt;/urls&gt;&lt;/record&gt;&lt;/Cite&gt;&lt;Cite&gt;&lt;Author&gt;Ingwell&lt;/Author&gt;&lt;Year&gt;2012&lt;/Year&gt;&lt;RecNum&gt;2059&lt;/RecNum&gt;&lt;record&gt;&lt;rec-number&gt;2059&lt;/rec-number&gt;&lt;foreign-keys&gt;&lt;key app="EN" db-id="vv5z5rzf7tsernexazoxwp5hrep9zftffrwv" timestamp="1686452834" guid="4462455b-e709-4421-b387-8f11cbc512be"&gt;2059&lt;/key&gt;&lt;/foreign-keys&gt;&lt;ref-type name="Journal Article"&gt;17&lt;/ref-type&gt;&lt;contributors&gt;&lt;authors&gt;&lt;author&gt;Ingwell, Laura L.&lt;/author&gt;&lt;author&gt;Eigenbrode, Sanford D.&lt;/author&gt;&lt;author&gt;Bosque-Pérez, Nilsa A.&lt;/author&gt;&lt;/authors&gt;&lt;/contributors&gt;&lt;titles&gt;&lt;title&gt;Plant viruses alter insect behavior to enhance their spread&lt;/title&gt;&lt;secondary-title&gt;Scientific Reports&lt;/secondary-title&gt;&lt;/titles&gt;&lt;periodical&gt;&lt;full-title&gt;Scientific Reports&lt;/full-title&gt;&lt;/periodical&gt;&lt;pages&gt;578&lt;/pages&gt;&lt;volume&gt;2&lt;/volume&gt;&lt;number&gt;1&lt;/number&gt;&lt;dates&gt;&lt;year&gt;2012&lt;/year&gt;&lt;pub-dates&gt;&lt;date&gt;2012/08/15&lt;/date&gt;&lt;/pub-dates&gt;&lt;/dates&gt;&lt;isbn&gt;2045-2322&lt;/isbn&gt;&lt;urls&gt;&lt;related-urls&gt;&lt;url&gt;https://doi.org/10.1038/srep00578&lt;/url&gt;&lt;/related-urls&gt;&lt;/urls&gt;&lt;electronic-resource-num&gt;10.1038/srep00578&lt;/electronic-resource-num&gt;&lt;/record&gt;&lt;/Cite&gt;&lt;/EndNote&gt;</w:instrText>
      </w:r>
      <w:r w:rsidR="00A1056B" w:rsidRPr="00337464">
        <w:rPr>
          <w:rFonts w:cs="Times New Roman"/>
          <w:sz w:val="24"/>
          <w:szCs w:val="24"/>
          <w:lang w:val="en-US"/>
          <w:rPrChange w:id="256" w:author="Clark, Robert Emerson" w:date="2023-06-14T14:40:00Z">
            <w:rPr>
              <w:rFonts w:cs="Times New Roman"/>
              <w:lang w:val="en-US"/>
            </w:rPr>
          </w:rPrChange>
        </w:rPr>
        <w:fldChar w:fldCharType="separate"/>
      </w:r>
      <w:r w:rsidR="00A1056B" w:rsidRPr="00337464">
        <w:rPr>
          <w:rFonts w:cs="Times New Roman"/>
          <w:noProof/>
          <w:sz w:val="24"/>
          <w:szCs w:val="24"/>
          <w:lang w:val="en-US"/>
          <w:rPrChange w:id="257" w:author="Clark, Robert Emerson" w:date="2023-06-14T14:40:00Z">
            <w:rPr>
              <w:rFonts w:cs="Times New Roman"/>
              <w:noProof/>
              <w:lang w:val="en-US"/>
            </w:rPr>
          </w:rPrChange>
        </w:rPr>
        <w:t xml:space="preserve">(Heil, 2016, </w:t>
      </w:r>
      <w:r w:rsidR="00A1056B" w:rsidRPr="00337464">
        <w:rPr>
          <w:rFonts w:cs="Times New Roman"/>
          <w:noProof/>
          <w:sz w:val="24"/>
          <w:szCs w:val="24"/>
          <w:lang w:val="en-US"/>
          <w:rPrChange w:id="258" w:author="Clark, Robert Emerson" w:date="2023-06-14T14:40:00Z">
            <w:rPr>
              <w:rFonts w:cs="Times New Roman"/>
              <w:noProof/>
              <w:lang w:val="en-US"/>
            </w:rPr>
          </w:rPrChange>
        </w:rPr>
        <w:lastRenderedPageBreak/>
        <w:t>Ingwell et al., 2012)</w:t>
      </w:r>
      <w:r w:rsidR="00A1056B" w:rsidRPr="00337464">
        <w:rPr>
          <w:rFonts w:cs="Times New Roman"/>
          <w:sz w:val="24"/>
          <w:szCs w:val="24"/>
          <w:lang w:val="en-US"/>
          <w:rPrChange w:id="259" w:author="Clark, Robert Emerson" w:date="2023-06-14T14:40:00Z">
            <w:rPr>
              <w:rFonts w:cs="Times New Roman"/>
              <w:lang w:val="en-US"/>
            </w:rPr>
          </w:rPrChange>
        </w:rPr>
        <w:fldChar w:fldCharType="end"/>
      </w:r>
      <w:r w:rsidR="00CA705D" w:rsidRPr="00337464">
        <w:rPr>
          <w:rFonts w:cs="Times New Roman"/>
          <w:sz w:val="24"/>
          <w:szCs w:val="24"/>
          <w:lang w:val="en-US"/>
          <w:rPrChange w:id="260" w:author="Clark, Robert Emerson" w:date="2023-06-14T14:40:00Z">
            <w:rPr>
              <w:rFonts w:cs="Times New Roman"/>
              <w:lang w:val="en-US"/>
            </w:rPr>
          </w:rPrChange>
        </w:rPr>
        <w:t xml:space="preserve">. </w:t>
      </w:r>
      <w:del w:id="261" w:author="Robert Clark" w:date="2023-06-14T09:51:00Z">
        <w:r w:rsidR="000C1613" w:rsidRPr="00337464" w:rsidDel="00AF44D7">
          <w:rPr>
            <w:rFonts w:cs="Times New Roman"/>
            <w:sz w:val="24"/>
            <w:szCs w:val="24"/>
            <w:lang w:val="en-US"/>
            <w:rPrChange w:id="262" w:author="Clark, Robert Emerson" w:date="2023-06-14T14:40:00Z">
              <w:rPr>
                <w:rFonts w:cs="Times New Roman"/>
                <w:lang w:val="en-US"/>
              </w:rPr>
            </w:rPrChange>
          </w:rPr>
          <w:delText>P</w:delText>
        </w:r>
      </w:del>
      <w:del w:id="263" w:author="Robert Clark" w:date="2023-06-14T09:52:00Z">
        <w:r w:rsidR="000C1613" w:rsidRPr="00337464" w:rsidDel="00AF44D7">
          <w:rPr>
            <w:rFonts w:cs="Times New Roman"/>
            <w:sz w:val="24"/>
            <w:szCs w:val="24"/>
            <w:lang w:val="en-US"/>
            <w:rPrChange w:id="264" w:author="Clark, Robert Emerson" w:date="2023-06-14T14:40:00Z">
              <w:rPr>
                <w:rFonts w:cs="Times New Roman"/>
                <w:lang w:val="en-US"/>
              </w:rPr>
            </w:rPrChange>
          </w:rPr>
          <w:delText>ersistently</w:delText>
        </w:r>
        <w:r w:rsidR="00377D4E" w:rsidRPr="00337464" w:rsidDel="00AF44D7">
          <w:rPr>
            <w:rFonts w:cs="Times New Roman"/>
            <w:sz w:val="24"/>
            <w:szCs w:val="24"/>
            <w:lang w:val="en-US"/>
            <w:rPrChange w:id="265" w:author="Clark, Robert Emerson" w:date="2023-06-14T14:40:00Z">
              <w:rPr>
                <w:rFonts w:cs="Times New Roman"/>
                <w:lang w:val="en-US"/>
              </w:rPr>
            </w:rPrChange>
          </w:rPr>
          <w:delText xml:space="preserve"> (PT)</w:delText>
        </w:r>
        <w:r w:rsidR="000C1613" w:rsidRPr="00337464" w:rsidDel="00AF44D7">
          <w:rPr>
            <w:rFonts w:cs="Times New Roman"/>
            <w:sz w:val="24"/>
            <w:szCs w:val="24"/>
            <w:lang w:val="en-US"/>
            <w:rPrChange w:id="266" w:author="Clark, Robert Emerson" w:date="2023-06-14T14:40:00Z">
              <w:rPr>
                <w:rFonts w:cs="Times New Roman"/>
                <w:lang w:val="en-US"/>
              </w:rPr>
            </w:rPrChange>
          </w:rPr>
          <w:delText xml:space="preserve"> </w:delText>
        </w:r>
        <w:r w:rsidR="00F82A52" w:rsidRPr="00337464" w:rsidDel="00AF44D7">
          <w:rPr>
            <w:rFonts w:cs="Times New Roman"/>
            <w:sz w:val="24"/>
            <w:szCs w:val="24"/>
            <w:lang w:val="en-US"/>
            <w:rPrChange w:id="267" w:author="Clark, Robert Emerson" w:date="2023-06-14T14:40:00Z">
              <w:rPr>
                <w:rFonts w:cs="Times New Roman"/>
                <w:lang w:val="en-US"/>
              </w:rPr>
            </w:rPrChange>
          </w:rPr>
          <w:delText>or semi-persistently</w:delText>
        </w:r>
        <w:r w:rsidR="00377D4E" w:rsidRPr="00337464" w:rsidDel="00AF44D7">
          <w:rPr>
            <w:rFonts w:cs="Times New Roman"/>
            <w:sz w:val="24"/>
            <w:szCs w:val="24"/>
            <w:lang w:val="en-US"/>
            <w:rPrChange w:id="268" w:author="Clark, Robert Emerson" w:date="2023-06-14T14:40:00Z">
              <w:rPr>
                <w:rFonts w:cs="Times New Roman"/>
                <w:lang w:val="en-US"/>
              </w:rPr>
            </w:rPrChange>
          </w:rPr>
          <w:delText xml:space="preserve"> (SPT)</w:delText>
        </w:r>
        <w:r w:rsidR="00F82A52" w:rsidRPr="00337464" w:rsidDel="00AF44D7">
          <w:rPr>
            <w:rFonts w:cs="Times New Roman"/>
            <w:sz w:val="24"/>
            <w:szCs w:val="24"/>
            <w:lang w:val="en-US"/>
            <w:rPrChange w:id="269" w:author="Clark, Robert Emerson" w:date="2023-06-14T14:40:00Z">
              <w:rPr>
                <w:rFonts w:cs="Times New Roman"/>
                <w:lang w:val="en-US"/>
              </w:rPr>
            </w:rPrChange>
          </w:rPr>
          <w:delText xml:space="preserve"> </w:delText>
        </w:r>
        <w:r w:rsidR="000C1613" w:rsidRPr="00337464" w:rsidDel="00AF44D7">
          <w:rPr>
            <w:rFonts w:cs="Times New Roman"/>
            <w:sz w:val="24"/>
            <w:szCs w:val="24"/>
            <w:lang w:val="en-US"/>
            <w:rPrChange w:id="270" w:author="Clark, Robert Emerson" w:date="2023-06-14T14:40:00Z">
              <w:rPr>
                <w:rFonts w:cs="Times New Roman"/>
                <w:lang w:val="en-US"/>
              </w:rPr>
            </w:rPrChange>
          </w:rPr>
          <w:delText>transmitted</w:delText>
        </w:r>
        <w:r w:rsidR="003B50F1" w:rsidRPr="00337464" w:rsidDel="00AF44D7">
          <w:rPr>
            <w:rFonts w:cs="Times New Roman"/>
            <w:sz w:val="24"/>
            <w:szCs w:val="24"/>
            <w:lang w:val="en-US"/>
            <w:rPrChange w:id="271" w:author="Clark, Robert Emerson" w:date="2023-06-14T14:40:00Z">
              <w:rPr>
                <w:rFonts w:cs="Times New Roman"/>
                <w:lang w:val="en-US"/>
              </w:rPr>
            </w:rPrChange>
          </w:rPr>
          <w:delText xml:space="preserve"> </w:delText>
        </w:r>
        <w:r w:rsidR="00CB6A4B" w:rsidRPr="00337464" w:rsidDel="00AF44D7">
          <w:rPr>
            <w:rFonts w:cs="Times New Roman"/>
            <w:sz w:val="24"/>
            <w:szCs w:val="24"/>
            <w:lang w:val="en-US"/>
            <w:rPrChange w:id="272" w:author="Clark, Robert Emerson" w:date="2023-06-14T14:40:00Z">
              <w:rPr>
                <w:rFonts w:cs="Times New Roman"/>
                <w:lang w:val="en-US"/>
              </w:rPr>
            </w:rPrChange>
          </w:rPr>
          <w:delText xml:space="preserve">viruses </w:delText>
        </w:r>
        <w:r w:rsidR="00582AB4" w:rsidRPr="00337464" w:rsidDel="00AF44D7">
          <w:rPr>
            <w:rFonts w:cs="Times New Roman"/>
            <w:sz w:val="24"/>
            <w:szCs w:val="24"/>
            <w:lang w:val="en-US"/>
            <w:rPrChange w:id="273" w:author="Clark, Robert Emerson" w:date="2023-06-14T14:40:00Z">
              <w:rPr>
                <w:rFonts w:cs="Times New Roman"/>
                <w:lang w:val="en-US"/>
              </w:rPr>
            </w:rPrChange>
          </w:rPr>
          <w:delText>require</w:delText>
        </w:r>
        <w:r w:rsidR="00377D4E" w:rsidRPr="00337464" w:rsidDel="00AF44D7">
          <w:rPr>
            <w:rFonts w:cs="Times New Roman"/>
            <w:sz w:val="24"/>
            <w:szCs w:val="24"/>
            <w:lang w:val="en-US"/>
            <w:rPrChange w:id="274" w:author="Clark, Robert Emerson" w:date="2023-06-14T14:40:00Z">
              <w:rPr>
                <w:rFonts w:cs="Times New Roman"/>
                <w:lang w:val="en-US"/>
              </w:rPr>
            </w:rPrChange>
          </w:rPr>
          <w:delText xml:space="preserve"> relatively</w:delText>
        </w:r>
        <w:r w:rsidR="00582AB4" w:rsidRPr="00337464" w:rsidDel="00AF44D7">
          <w:rPr>
            <w:rFonts w:cs="Times New Roman"/>
            <w:sz w:val="24"/>
            <w:szCs w:val="24"/>
            <w:lang w:val="en-US"/>
            <w:rPrChange w:id="275" w:author="Clark, Robert Emerson" w:date="2023-06-14T14:40:00Z">
              <w:rPr>
                <w:rFonts w:cs="Times New Roman"/>
                <w:lang w:val="en-US"/>
              </w:rPr>
            </w:rPrChange>
          </w:rPr>
          <w:delText xml:space="preserve"> long </w:delText>
        </w:r>
        <w:r w:rsidR="002369CA" w:rsidRPr="00337464" w:rsidDel="00AF44D7">
          <w:rPr>
            <w:rFonts w:cs="Times New Roman"/>
            <w:sz w:val="24"/>
            <w:szCs w:val="24"/>
            <w:lang w:val="en-US"/>
            <w:rPrChange w:id="276" w:author="Clark, Robert Emerson" w:date="2023-06-14T14:40:00Z">
              <w:rPr>
                <w:rFonts w:cs="Times New Roman"/>
                <w:lang w:val="en-US"/>
              </w:rPr>
            </w:rPrChange>
          </w:rPr>
          <w:delText xml:space="preserve">vector </w:delText>
        </w:r>
        <w:r w:rsidR="00CE6C83" w:rsidRPr="00337464" w:rsidDel="00AF44D7">
          <w:rPr>
            <w:rFonts w:cs="Times New Roman"/>
            <w:sz w:val="24"/>
            <w:szCs w:val="24"/>
            <w:lang w:val="en-US"/>
            <w:rPrChange w:id="277" w:author="Clark, Robert Emerson" w:date="2023-06-14T14:40:00Z">
              <w:rPr>
                <w:rFonts w:cs="Times New Roman"/>
                <w:lang w:val="en-US"/>
              </w:rPr>
            </w:rPrChange>
          </w:rPr>
          <w:delText>feeding periods</w:delText>
        </w:r>
        <w:r w:rsidR="00EC0B1E" w:rsidRPr="00337464" w:rsidDel="00AF44D7">
          <w:rPr>
            <w:rFonts w:cs="Times New Roman"/>
            <w:sz w:val="24"/>
            <w:szCs w:val="24"/>
            <w:lang w:val="en-US"/>
            <w:rPrChange w:id="278" w:author="Clark, Robert Emerson" w:date="2023-06-14T14:40:00Z">
              <w:rPr>
                <w:rFonts w:cs="Times New Roman"/>
                <w:lang w:val="en-US"/>
              </w:rPr>
            </w:rPrChange>
          </w:rPr>
          <w:delText xml:space="preserve"> </w:delText>
        </w:r>
        <w:r w:rsidR="00CE6C83" w:rsidRPr="00337464" w:rsidDel="00AF44D7">
          <w:rPr>
            <w:rFonts w:cs="Times New Roman"/>
            <w:sz w:val="24"/>
            <w:szCs w:val="24"/>
            <w:lang w:val="en-US"/>
            <w:rPrChange w:id="279" w:author="Clark, Robert Emerson" w:date="2023-06-14T14:40:00Z">
              <w:rPr>
                <w:rFonts w:cs="Times New Roman"/>
                <w:lang w:val="en-US"/>
              </w:rPr>
            </w:rPrChange>
          </w:rPr>
          <w:delText>for</w:delText>
        </w:r>
        <w:r w:rsidR="00863531" w:rsidRPr="00337464" w:rsidDel="00AF44D7">
          <w:rPr>
            <w:rFonts w:cs="Times New Roman"/>
            <w:sz w:val="24"/>
            <w:szCs w:val="24"/>
            <w:lang w:val="en-US"/>
            <w:rPrChange w:id="280" w:author="Clark, Robert Emerson" w:date="2023-06-14T14:40:00Z">
              <w:rPr>
                <w:rFonts w:cs="Times New Roman"/>
                <w:lang w:val="en-US"/>
              </w:rPr>
            </w:rPrChange>
          </w:rPr>
          <w:delText xml:space="preserve"> </w:delText>
        </w:r>
        <w:r w:rsidR="00CE6C83" w:rsidRPr="00337464" w:rsidDel="00AF44D7">
          <w:rPr>
            <w:rFonts w:cs="Times New Roman"/>
            <w:sz w:val="24"/>
            <w:szCs w:val="24"/>
            <w:lang w:val="en-US"/>
            <w:rPrChange w:id="281" w:author="Clark, Robert Emerson" w:date="2023-06-14T14:40:00Z">
              <w:rPr>
                <w:rFonts w:cs="Times New Roman"/>
                <w:lang w:val="en-US"/>
              </w:rPr>
            </w:rPrChange>
          </w:rPr>
          <w:delText>an effective uptake</w:delText>
        </w:r>
        <w:r w:rsidR="003912AD" w:rsidRPr="00337464" w:rsidDel="00AF44D7">
          <w:rPr>
            <w:rFonts w:cs="Times New Roman"/>
            <w:sz w:val="24"/>
            <w:szCs w:val="24"/>
            <w:lang w:val="en-US"/>
            <w:rPrChange w:id="282" w:author="Clark, Robert Emerson" w:date="2023-06-14T14:40:00Z">
              <w:rPr>
                <w:rFonts w:cs="Times New Roman"/>
                <w:lang w:val="en-US"/>
              </w:rPr>
            </w:rPrChange>
          </w:rPr>
          <w:delText>, but they</w:delText>
        </w:r>
        <w:r w:rsidR="00C21DC6" w:rsidRPr="00337464" w:rsidDel="00AF44D7">
          <w:rPr>
            <w:rFonts w:cs="Times New Roman"/>
            <w:sz w:val="24"/>
            <w:szCs w:val="24"/>
            <w:lang w:val="en-US"/>
            <w:rPrChange w:id="283" w:author="Clark, Robert Emerson" w:date="2023-06-14T14:40:00Z">
              <w:rPr>
                <w:rFonts w:cs="Times New Roman"/>
                <w:lang w:val="en-US"/>
              </w:rPr>
            </w:rPrChange>
          </w:rPr>
          <w:delText xml:space="preserve"> can either</w:delText>
        </w:r>
        <w:r w:rsidR="008E3247" w:rsidRPr="00337464" w:rsidDel="00AF44D7">
          <w:rPr>
            <w:rFonts w:cs="Times New Roman"/>
            <w:sz w:val="24"/>
            <w:szCs w:val="24"/>
            <w:lang w:val="en-US"/>
            <w:rPrChange w:id="284" w:author="Clark, Robert Emerson" w:date="2023-06-14T14:40:00Z">
              <w:rPr>
                <w:rFonts w:cs="Times New Roman"/>
                <w:lang w:val="en-US"/>
              </w:rPr>
            </w:rPrChange>
          </w:rPr>
          <w:delText xml:space="preserve"> </w:delText>
        </w:r>
        <w:r w:rsidR="00E44381" w:rsidRPr="00337464" w:rsidDel="00AF44D7">
          <w:rPr>
            <w:rFonts w:cs="Times New Roman"/>
            <w:sz w:val="24"/>
            <w:szCs w:val="24"/>
            <w:lang w:val="en-US"/>
            <w:rPrChange w:id="285" w:author="Clark, Robert Emerson" w:date="2023-06-14T14:40:00Z">
              <w:rPr>
                <w:rFonts w:cs="Times New Roman"/>
                <w:lang w:val="en-US"/>
              </w:rPr>
            </w:rPrChange>
          </w:rPr>
          <w:delText xml:space="preserve">bind to the infectious insect foregut or </w:delText>
        </w:r>
        <w:r w:rsidR="008E3247" w:rsidRPr="00337464" w:rsidDel="00AF44D7">
          <w:rPr>
            <w:rFonts w:cs="Times New Roman"/>
            <w:sz w:val="24"/>
            <w:szCs w:val="24"/>
            <w:lang w:val="en-US"/>
            <w:rPrChange w:id="286" w:author="Clark, Robert Emerson" w:date="2023-06-14T14:40:00Z">
              <w:rPr>
                <w:rFonts w:cs="Times New Roman"/>
                <w:lang w:val="en-US"/>
              </w:rPr>
            </w:rPrChange>
          </w:rPr>
          <w:delText>circulate with</w:delText>
        </w:r>
        <w:r w:rsidR="00AA6047" w:rsidRPr="00337464" w:rsidDel="00AF44D7">
          <w:rPr>
            <w:rFonts w:cs="Times New Roman"/>
            <w:sz w:val="24"/>
            <w:szCs w:val="24"/>
            <w:lang w:val="en-US"/>
            <w:rPrChange w:id="287" w:author="Clark, Robert Emerson" w:date="2023-06-14T14:40:00Z">
              <w:rPr>
                <w:rFonts w:cs="Times New Roman"/>
                <w:lang w:val="en-US"/>
              </w:rPr>
            </w:rPrChange>
          </w:rPr>
          <w:delText>in</w:delText>
        </w:r>
        <w:r w:rsidR="00E44381" w:rsidRPr="00337464" w:rsidDel="00AF44D7">
          <w:rPr>
            <w:rFonts w:cs="Times New Roman"/>
            <w:sz w:val="24"/>
            <w:szCs w:val="24"/>
            <w:lang w:val="en-US"/>
            <w:rPrChange w:id="288" w:author="Clark, Robert Emerson" w:date="2023-06-14T14:40:00Z">
              <w:rPr>
                <w:rFonts w:cs="Times New Roman"/>
                <w:lang w:val="en-US"/>
              </w:rPr>
            </w:rPrChange>
          </w:rPr>
          <w:delText xml:space="preserve"> its</w:delText>
        </w:r>
        <w:r w:rsidR="003912AD" w:rsidRPr="00337464" w:rsidDel="00AF44D7">
          <w:rPr>
            <w:rFonts w:cs="Times New Roman"/>
            <w:sz w:val="24"/>
            <w:szCs w:val="24"/>
            <w:lang w:val="en-US"/>
            <w:rPrChange w:id="289" w:author="Clark, Robert Emerson" w:date="2023-06-14T14:40:00Z">
              <w:rPr>
                <w:rFonts w:cs="Times New Roman"/>
                <w:lang w:val="en-US"/>
              </w:rPr>
            </w:rPrChange>
          </w:rPr>
          <w:delText xml:space="preserve"> </w:delText>
        </w:r>
        <w:r w:rsidR="008E3247" w:rsidRPr="00337464" w:rsidDel="00AF44D7">
          <w:rPr>
            <w:rFonts w:cs="Times New Roman"/>
            <w:sz w:val="24"/>
            <w:szCs w:val="24"/>
            <w:lang w:val="en-US"/>
            <w:rPrChange w:id="290" w:author="Clark, Robert Emerson" w:date="2023-06-14T14:40:00Z">
              <w:rPr>
                <w:rFonts w:cs="Times New Roman"/>
                <w:lang w:val="en-US"/>
              </w:rPr>
            </w:rPrChange>
          </w:rPr>
          <w:delText>hemocoel</w:delText>
        </w:r>
        <w:r w:rsidR="0076716B" w:rsidRPr="00337464" w:rsidDel="00AF44D7">
          <w:rPr>
            <w:rFonts w:cs="Times New Roman"/>
            <w:sz w:val="24"/>
            <w:szCs w:val="24"/>
            <w:lang w:val="en-US"/>
            <w:rPrChange w:id="291" w:author="Clark, Robert Emerson" w:date="2023-06-14T14:40:00Z">
              <w:rPr>
                <w:rFonts w:cs="Times New Roman"/>
                <w:lang w:val="en-US"/>
              </w:rPr>
            </w:rPrChange>
          </w:rPr>
          <w:delText>,</w:delText>
        </w:r>
        <w:r w:rsidR="008E3247" w:rsidRPr="00337464" w:rsidDel="00AF44D7">
          <w:rPr>
            <w:rFonts w:cs="Times New Roman"/>
            <w:sz w:val="24"/>
            <w:szCs w:val="24"/>
            <w:lang w:val="en-US"/>
            <w:rPrChange w:id="292" w:author="Clark, Robert Emerson" w:date="2023-06-14T14:40:00Z">
              <w:rPr>
                <w:rFonts w:cs="Times New Roman"/>
                <w:lang w:val="en-US"/>
              </w:rPr>
            </w:rPrChange>
          </w:rPr>
          <w:delText xml:space="preserve"> </w:delText>
        </w:r>
        <w:r w:rsidR="003912AD" w:rsidRPr="00337464" w:rsidDel="00AF44D7">
          <w:rPr>
            <w:rFonts w:cs="Times New Roman"/>
            <w:sz w:val="24"/>
            <w:szCs w:val="24"/>
            <w:lang w:val="en-US"/>
            <w:rPrChange w:id="293" w:author="Clark, Robert Emerson" w:date="2023-06-14T14:40:00Z">
              <w:rPr>
                <w:rFonts w:cs="Times New Roman"/>
                <w:lang w:val="en-US"/>
              </w:rPr>
            </w:rPrChange>
          </w:rPr>
          <w:delText xml:space="preserve">often </w:delText>
        </w:r>
        <w:r w:rsidR="00067AE9" w:rsidRPr="00337464" w:rsidDel="00AF44D7">
          <w:rPr>
            <w:rFonts w:cs="Times New Roman"/>
            <w:sz w:val="24"/>
            <w:szCs w:val="24"/>
            <w:lang w:val="en-US"/>
            <w:rPrChange w:id="294" w:author="Clark, Robert Emerson" w:date="2023-06-14T14:40:00Z">
              <w:rPr>
                <w:rFonts w:cs="Times New Roman"/>
                <w:lang w:val="en-US"/>
              </w:rPr>
            </w:rPrChange>
          </w:rPr>
          <w:delText>mak</w:delText>
        </w:r>
        <w:r w:rsidR="0076716B" w:rsidRPr="00337464" w:rsidDel="00AF44D7">
          <w:rPr>
            <w:rFonts w:cs="Times New Roman"/>
            <w:sz w:val="24"/>
            <w:szCs w:val="24"/>
            <w:lang w:val="en-US"/>
            <w:rPrChange w:id="295" w:author="Clark, Robert Emerson" w:date="2023-06-14T14:40:00Z">
              <w:rPr>
                <w:rFonts w:cs="Times New Roman"/>
                <w:lang w:val="en-US"/>
              </w:rPr>
            </w:rPrChange>
          </w:rPr>
          <w:delText xml:space="preserve">ing </w:delText>
        </w:r>
        <w:r w:rsidR="0064036C" w:rsidRPr="00337464" w:rsidDel="00AF44D7">
          <w:rPr>
            <w:rFonts w:cs="Times New Roman"/>
            <w:sz w:val="24"/>
            <w:szCs w:val="24"/>
            <w:lang w:val="en-US"/>
            <w:rPrChange w:id="296" w:author="Clark, Robert Emerson" w:date="2023-06-14T14:40:00Z">
              <w:rPr>
                <w:rFonts w:cs="Times New Roman"/>
                <w:lang w:val="en-US"/>
              </w:rPr>
            </w:rPrChange>
          </w:rPr>
          <w:delText>vectors</w:delText>
        </w:r>
        <w:r w:rsidR="00067AE9" w:rsidRPr="00337464" w:rsidDel="00AF44D7">
          <w:rPr>
            <w:rFonts w:cs="Times New Roman"/>
            <w:sz w:val="24"/>
            <w:szCs w:val="24"/>
            <w:lang w:val="en-US"/>
            <w:rPrChange w:id="297" w:author="Clark, Robert Emerson" w:date="2023-06-14T14:40:00Z">
              <w:rPr>
                <w:rFonts w:cs="Times New Roman"/>
                <w:lang w:val="en-US"/>
              </w:rPr>
            </w:rPrChange>
          </w:rPr>
          <w:delText xml:space="preserve"> competent for transmission </w:delText>
        </w:r>
        <w:r w:rsidR="00766FC6" w:rsidRPr="00337464" w:rsidDel="00AF44D7">
          <w:rPr>
            <w:rFonts w:cs="Times New Roman"/>
            <w:sz w:val="24"/>
            <w:szCs w:val="24"/>
            <w:lang w:val="en-US"/>
            <w:rPrChange w:id="298" w:author="Clark, Robert Emerson" w:date="2023-06-14T14:40:00Z">
              <w:rPr>
                <w:rFonts w:cs="Times New Roman"/>
                <w:lang w:val="en-US"/>
              </w:rPr>
            </w:rPrChange>
          </w:rPr>
          <w:delText>throughout</w:delText>
        </w:r>
        <w:r w:rsidR="00E44381" w:rsidRPr="00337464" w:rsidDel="00AF44D7">
          <w:rPr>
            <w:rFonts w:cs="Times New Roman"/>
            <w:sz w:val="24"/>
            <w:szCs w:val="24"/>
            <w:lang w:val="en-US"/>
            <w:rPrChange w:id="299" w:author="Clark, Robert Emerson" w:date="2023-06-14T14:40:00Z">
              <w:rPr>
                <w:rFonts w:cs="Times New Roman"/>
                <w:lang w:val="en-US"/>
              </w:rPr>
            </w:rPrChange>
          </w:rPr>
          <w:delText xml:space="preserve"> several days</w:delText>
        </w:r>
        <w:r w:rsidR="00776298" w:rsidRPr="00337464" w:rsidDel="00AF44D7">
          <w:rPr>
            <w:rFonts w:cs="Times New Roman"/>
            <w:sz w:val="24"/>
            <w:szCs w:val="24"/>
            <w:lang w:val="en-US"/>
            <w:rPrChange w:id="300" w:author="Clark, Robert Emerson" w:date="2023-06-14T14:40:00Z">
              <w:rPr>
                <w:rFonts w:cs="Times New Roman"/>
                <w:lang w:val="en-US"/>
              </w:rPr>
            </w:rPrChange>
          </w:rPr>
          <w:delText xml:space="preserve"> or</w:delText>
        </w:r>
        <w:r w:rsidR="00766FC6" w:rsidRPr="00337464" w:rsidDel="00AF44D7">
          <w:rPr>
            <w:rFonts w:cs="Times New Roman"/>
            <w:sz w:val="24"/>
            <w:szCs w:val="24"/>
            <w:lang w:val="en-US"/>
            <w:rPrChange w:id="301" w:author="Clark, Robert Emerson" w:date="2023-06-14T14:40:00Z">
              <w:rPr>
                <w:rFonts w:cs="Times New Roman"/>
                <w:lang w:val="en-US"/>
              </w:rPr>
            </w:rPrChange>
          </w:rPr>
          <w:delText xml:space="preserve"> </w:delText>
        </w:r>
        <w:r w:rsidR="001250A4" w:rsidRPr="00337464" w:rsidDel="00AF44D7">
          <w:rPr>
            <w:rFonts w:cs="Times New Roman"/>
            <w:sz w:val="24"/>
            <w:szCs w:val="24"/>
            <w:lang w:val="en-US"/>
            <w:rPrChange w:id="302" w:author="Clark, Robert Emerson" w:date="2023-06-14T14:40:00Z">
              <w:rPr>
                <w:rFonts w:cs="Times New Roman"/>
                <w:lang w:val="en-US"/>
              </w:rPr>
            </w:rPrChange>
          </w:rPr>
          <w:delText>their</w:delText>
        </w:r>
        <w:r w:rsidR="00766FC6" w:rsidRPr="00337464" w:rsidDel="00AF44D7">
          <w:rPr>
            <w:rFonts w:cs="Times New Roman"/>
            <w:sz w:val="24"/>
            <w:szCs w:val="24"/>
            <w:lang w:val="en-US"/>
            <w:rPrChange w:id="303" w:author="Clark, Robert Emerson" w:date="2023-06-14T14:40:00Z">
              <w:rPr>
                <w:rFonts w:cs="Times New Roman"/>
                <w:lang w:val="en-US"/>
              </w:rPr>
            </w:rPrChange>
          </w:rPr>
          <w:delText xml:space="preserve"> </w:delText>
        </w:r>
        <w:r w:rsidR="00337B38" w:rsidRPr="00337464" w:rsidDel="00AF44D7">
          <w:rPr>
            <w:rFonts w:cs="Times New Roman"/>
            <w:sz w:val="24"/>
            <w:szCs w:val="24"/>
            <w:lang w:val="en-US"/>
            <w:rPrChange w:id="304" w:author="Clark, Robert Emerson" w:date="2023-06-14T14:40:00Z">
              <w:rPr>
                <w:rFonts w:cs="Times New Roman"/>
                <w:lang w:val="en-US"/>
              </w:rPr>
            </w:rPrChange>
          </w:rPr>
          <w:delText xml:space="preserve">remaining lifetime. </w:delText>
        </w:r>
        <w:r w:rsidR="00743A1B" w:rsidRPr="00337464" w:rsidDel="00AF44D7">
          <w:rPr>
            <w:rFonts w:cs="Times New Roman"/>
            <w:sz w:val="24"/>
            <w:szCs w:val="24"/>
            <w:lang w:val="en-US"/>
            <w:rPrChange w:id="305" w:author="Clark, Robert Emerson" w:date="2023-06-14T14:40:00Z">
              <w:rPr>
                <w:rFonts w:cs="Times New Roman"/>
                <w:lang w:val="en-US"/>
              </w:rPr>
            </w:rPrChange>
          </w:rPr>
          <w:delText>P</w:delText>
        </w:r>
        <w:r w:rsidR="00640796" w:rsidRPr="00337464" w:rsidDel="00AF44D7">
          <w:rPr>
            <w:rFonts w:cs="Times New Roman"/>
            <w:sz w:val="24"/>
            <w:szCs w:val="24"/>
            <w:lang w:val="en-US"/>
            <w:rPrChange w:id="306" w:author="Clark, Robert Emerson" w:date="2023-06-14T14:40:00Z">
              <w:rPr>
                <w:rFonts w:cs="Times New Roman"/>
                <w:lang w:val="en-US"/>
              </w:rPr>
            </w:rPrChange>
          </w:rPr>
          <w:delText>lants infected with PT</w:delText>
        </w:r>
        <w:r w:rsidR="0064036C" w:rsidRPr="00337464" w:rsidDel="00AF44D7">
          <w:rPr>
            <w:rFonts w:cs="Times New Roman"/>
            <w:sz w:val="24"/>
            <w:szCs w:val="24"/>
            <w:lang w:val="en-US"/>
            <w:rPrChange w:id="307" w:author="Clark, Robert Emerson" w:date="2023-06-14T14:40:00Z">
              <w:rPr>
                <w:rFonts w:cs="Times New Roman"/>
                <w:lang w:val="en-US"/>
              </w:rPr>
            </w:rPrChange>
          </w:rPr>
          <w:delText xml:space="preserve"> or SPT</w:delText>
        </w:r>
        <w:r w:rsidR="00640796" w:rsidRPr="00337464" w:rsidDel="00AF44D7">
          <w:rPr>
            <w:rFonts w:cs="Times New Roman"/>
            <w:sz w:val="24"/>
            <w:szCs w:val="24"/>
            <w:lang w:val="en-US"/>
            <w:rPrChange w:id="308" w:author="Clark, Robert Emerson" w:date="2023-06-14T14:40:00Z">
              <w:rPr>
                <w:rFonts w:cs="Times New Roman"/>
                <w:lang w:val="en-US"/>
              </w:rPr>
            </w:rPrChange>
          </w:rPr>
          <w:delText xml:space="preserve"> viruses</w:delText>
        </w:r>
        <w:r w:rsidR="00F06CFF" w:rsidRPr="00337464" w:rsidDel="00AF44D7">
          <w:rPr>
            <w:rFonts w:cs="Times New Roman"/>
            <w:sz w:val="24"/>
            <w:szCs w:val="24"/>
            <w:lang w:val="en-US"/>
            <w:rPrChange w:id="309" w:author="Clark, Robert Emerson" w:date="2023-06-14T14:40:00Z">
              <w:rPr>
                <w:rFonts w:cs="Times New Roman"/>
                <w:lang w:val="en-US"/>
              </w:rPr>
            </w:rPrChange>
          </w:rPr>
          <w:delText xml:space="preserve"> </w:delText>
        </w:r>
        <w:r w:rsidR="00B837BD" w:rsidRPr="00337464" w:rsidDel="00AF44D7">
          <w:rPr>
            <w:rFonts w:cs="Times New Roman"/>
            <w:sz w:val="24"/>
            <w:szCs w:val="24"/>
            <w:lang w:val="en-US"/>
            <w:rPrChange w:id="310" w:author="Clark, Robert Emerson" w:date="2023-06-14T14:40:00Z">
              <w:rPr>
                <w:rFonts w:cs="Times New Roman"/>
                <w:lang w:val="en-US"/>
              </w:rPr>
            </w:rPrChange>
          </w:rPr>
          <w:delText>often</w:delText>
        </w:r>
        <w:r w:rsidR="00F06CFF" w:rsidRPr="00337464" w:rsidDel="00AF44D7">
          <w:rPr>
            <w:rFonts w:cs="Times New Roman"/>
            <w:sz w:val="24"/>
            <w:szCs w:val="24"/>
            <w:lang w:val="en-US"/>
            <w:rPrChange w:id="311" w:author="Clark, Robert Emerson" w:date="2023-06-14T14:40:00Z">
              <w:rPr>
                <w:rFonts w:cs="Times New Roman"/>
                <w:lang w:val="en-US"/>
              </w:rPr>
            </w:rPrChange>
          </w:rPr>
          <w:delText xml:space="preserve"> </w:delText>
        </w:r>
        <w:r w:rsidR="00B837BD" w:rsidRPr="00337464" w:rsidDel="00AF44D7">
          <w:rPr>
            <w:rFonts w:cs="Times New Roman"/>
            <w:sz w:val="24"/>
            <w:szCs w:val="24"/>
            <w:lang w:val="en-US"/>
            <w:rPrChange w:id="312" w:author="Clark, Robert Emerson" w:date="2023-06-14T14:40:00Z">
              <w:rPr>
                <w:rFonts w:cs="Times New Roman"/>
                <w:lang w:val="en-US"/>
              </w:rPr>
            </w:rPrChange>
          </w:rPr>
          <w:delText xml:space="preserve">express </w:delText>
        </w:r>
        <w:r w:rsidR="00705F61" w:rsidRPr="00337464" w:rsidDel="00AF44D7">
          <w:rPr>
            <w:rFonts w:cs="Times New Roman"/>
            <w:sz w:val="24"/>
            <w:szCs w:val="24"/>
            <w:lang w:val="en-US"/>
            <w:rPrChange w:id="313" w:author="Clark, Robert Emerson" w:date="2023-06-14T14:40:00Z">
              <w:rPr>
                <w:rFonts w:cs="Times New Roman"/>
                <w:lang w:val="en-US"/>
              </w:rPr>
            </w:rPrChange>
          </w:rPr>
          <w:delText>disease symptoms</w:delText>
        </w:r>
        <w:r w:rsidR="00DE7A5A" w:rsidRPr="00337464" w:rsidDel="00AF44D7">
          <w:rPr>
            <w:rFonts w:cs="Times New Roman"/>
            <w:sz w:val="24"/>
            <w:szCs w:val="24"/>
            <w:lang w:val="en-US"/>
            <w:rPrChange w:id="314" w:author="Clark, Robert Emerson" w:date="2023-06-14T14:40:00Z">
              <w:rPr>
                <w:rFonts w:cs="Times New Roman"/>
                <w:lang w:val="en-US"/>
              </w:rPr>
            </w:rPrChange>
          </w:rPr>
          <w:delText xml:space="preserve"> </w:delText>
        </w:r>
        <w:r w:rsidR="006B5BE1" w:rsidRPr="00337464" w:rsidDel="00AF44D7">
          <w:rPr>
            <w:rFonts w:cs="Times New Roman"/>
            <w:sz w:val="24"/>
            <w:szCs w:val="24"/>
            <w:lang w:val="en-US"/>
            <w:rPrChange w:id="315" w:author="Clark, Robert Emerson" w:date="2023-06-14T14:40:00Z">
              <w:rPr>
                <w:rFonts w:cs="Times New Roman"/>
                <w:lang w:val="en-US"/>
              </w:rPr>
            </w:rPrChange>
          </w:rPr>
          <w:delText>associated</w:delText>
        </w:r>
        <w:r w:rsidR="00DE7A5A" w:rsidRPr="00337464" w:rsidDel="00AF44D7">
          <w:rPr>
            <w:rFonts w:cs="Times New Roman"/>
            <w:sz w:val="24"/>
            <w:szCs w:val="24"/>
            <w:lang w:val="en-US"/>
            <w:rPrChange w:id="316" w:author="Clark, Robert Emerson" w:date="2023-06-14T14:40:00Z">
              <w:rPr>
                <w:rFonts w:cs="Times New Roman"/>
                <w:lang w:val="en-US"/>
              </w:rPr>
            </w:rPrChange>
          </w:rPr>
          <w:delText xml:space="preserve"> with a “</w:delText>
        </w:r>
        <w:r w:rsidR="006B5BE1" w:rsidRPr="00337464" w:rsidDel="00AF44D7">
          <w:rPr>
            <w:rFonts w:cs="Times New Roman"/>
            <w:sz w:val="24"/>
            <w:szCs w:val="24"/>
            <w:lang w:val="en-US"/>
            <w:rPrChange w:id="317" w:author="Clark, Robert Emerson" w:date="2023-06-14T14:40:00Z">
              <w:rPr>
                <w:rFonts w:cs="Times New Roman"/>
                <w:lang w:val="en-US"/>
              </w:rPr>
            </w:rPrChange>
          </w:rPr>
          <w:delText>honest</w:delText>
        </w:r>
        <w:r w:rsidR="00DE7A5A" w:rsidRPr="00337464" w:rsidDel="00AF44D7">
          <w:rPr>
            <w:rFonts w:cs="Times New Roman"/>
            <w:sz w:val="24"/>
            <w:szCs w:val="24"/>
            <w:lang w:val="en-US"/>
            <w:rPrChange w:id="318" w:author="Clark, Robert Emerson" w:date="2023-06-14T14:40:00Z">
              <w:rPr>
                <w:rFonts w:cs="Times New Roman"/>
                <w:lang w:val="en-US"/>
              </w:rPr>
            </w:rPrChange>
          </w:rPr>
          <w:delText>” syndrome</w:delText>
        </w:r>
        <w:r w:rsidR="00705F61" w:rsidRPr="00337464" w:rsidDel="00AF44D7">
          <w:rPr>
            <w:rFonts w:cs="Times New Roman"/>
            <w:sz w:val="24"/>
            <w:szCs w:val="24"/>
            <w:lang w:val="en-US"/>
            <w:rPrChange w:id="319" w:author="Clark, Robert Emerson" w:date="2023-06-14T14:40:00Z">
              <w:rPr>
                <w:rFonts w:cs="Times New Roman"/>
                <w:lang w:val="en-US"/>
              </w:rPr>
            </w:rPrChange>
          </w:rPr>
          <w:delText xml:space="preserve"> that attract</w:delText>
        </w:r>
        <w:r w:rsidR="005651D4" w:rsidRPr="00337464" w:rsidDel="00AF44D7">
          <w:rPr>
            <w:rFonts w:cs="Times New Roman"/>
            <w:sz w:val="24"/>
            <w:szCs w:val="24"/>
            <w:lang w:val="en-US"/>
            <w:rPrChange w:id="320" w:author="Clark, Robert Emerson" w:date="2023-06-14T14:40:00Z">
              <w:rPr>
                <w:rFonts w:cs="Times New Roman"/>
                <w:lang w:val="en-US"/>
              </w:rPr>
            </w:rPrChange>
          </w:rPr>
          <w:delText>,</w:delText>
        </w:r>
        <w:r w:rsidR="00705F61" w:rsidRPr="00337464" w:rsidDel="00AF44D7">
          <w:rPr>
            <w:rFonts w:cs="Times New Roman"/>
            <w:sz w:val="24"/>
            <w:szCs w:val="24"/>
            <w:lang w:val="en-US"/>
            <w:rPrChange w:id="321" w:author="Clark, Robert Emerson" w:date="2023-06-14T14:40:00Z">
              <w:rPr>
                <w:rFonts w:cs="Times New Roman"/>
                <w:lang w:val="en-US"/>
              </w:rPr>
            </w:rPrChange>
          </w:rPr>
          <w:delText xml:space="preserve"> </w:delText>
        </w:r>
        <w:r w:rsidR="00AF7375" w:rsidRPr="00337464" w:rsidDel="00AF44D7">
          <w:rPr>
            <w:rFonts w:cs="Times New Roman"/>
            <w:sz w:val="24"/>
            <w:szCs w:val="24"/>
            <w:lang w:val="en-US"/>
            <w:rPrChange w:id="322" w:author="Clark, Robert Emerson" w:date="2023-06-14T14:40:00Z">
              <w:rPr>
                <w:rFonts w:cs="Times New Roman"/>
                <w:lang w:val="en-US"/>
              </w:rPr>
            </w:rPrChange>
          </w:rPr>
          <w:delText>arrest,</w:delText>
        </w:r>
        <w:r w:rsidR="005651D4" w:rsidRPr="00337464" w:rsidDel="00AF44D7">
          <w:rPr>
            <w:rFonts w:cs="Times New Roman"/>
            <w:sz w:val="24"/>
            <w:szCs w:val="24"/>
            <w:lang w:val="en-US"/>
            <w:rPrChange w:id="323" w:author="Clark, Robert Emerson" w:date="2023-06-14T14:40:00Z">
              <w:rPr>
                <w:rFonts w:cs="Times New Roman"/>
                <w:lang w:val="en-US"/>
              </w:rPr>
            </w:rPrChange>
          </w:rPr>
          <w:delText xml:space="preserve"> and increase</w:delText>
        </w:r>
        <w:r w:rsidR="00AF7375" w:rsidRPr="00337464" w:rsidDel="00AF44D7">
          <w:rPr>
            <w:rFonts w:cs="Times New Roman"/>
            <w:sz w:val="24"/>
            <w:szCs w:val="24"/>
            <w:lang w:val="en-US"/>
            <w:rPrChange w:id="324" w:author="Clark, Robert Emerson" w:date="2023-06-14T14:40:00Z">
              <w:rPr>
                <w:rFonts w:cs="Times New Roman"/>
                <w:lang w:val="en-US"/>
              </w:rPr>
            </w:rPrChange>
          </w:rPr>
          <w:delText xml:space="preserve"> performance</w:delText>
        </w:r>
        <w:r w:rsidR="002F407F" w:rsidRPr="00337464" w:rsidDel="00AF44D7">
          <w:rPr>
            <w:rFonts w:cs="Times New Roman"/>
            <w:sz w:val="24"/>
            <w:szCs w:val="24"/>
            <w:lang w:val="en-US"/>
            <w:rPrChange w:id="325" w:author="Clark, Robert Emerson" w:date="2023-06-14T14:40:00Z">
              <w:rPr>
                <w:rFonts w:cs="Times New Roman"/>
                <w:lang w:val="en-US"/>
              </w:rPr>
            </w:rPrChange>
          </w:rPr>
          <w:delText xml:space="preserve"> and survival</w:delText>
        </w:r>
        <w:r w:rsidR="00AF7375" w:rsidRPr="00337464" w:rsidDel="00AF44D7">
          <w:rPr>
            <w:rFonts w:cs="Times New Roman"/>
            <w:sz w:val="24"/>
            <w:szCs w:val="24"/>
            <w:lang w:val="en-US"/>
            <w:rPrChange w:id="326" w:author="Clark, Robert Emerson" w:date="2023-06-14T14:40:00Z">
              <w:rPr>
                <w:rFonts w:cs="Times New Roman"/>
                <w:lang w:val="en-US"/>
              </w:rPr>
            </w:rPrChange>
          </w:rPr>
          <w:delText xml:space="preserve"> of</w:delText>
        </w:r>
        <w:r w:rsidR="00705F61" w:rsidRPr="00337464" w:rsidDel="00AF44D7">
          <w:rPr>
            <w:rFonts w:cs="Times New Roman"/>
            <w:sz w:val="24"/>
            <w:szCs w:val="24"/>
            <w:lang w:val="en-US"/>
            <w:rPrChange w:id="327" w:author="Clark, Robert Emerson" w:date="2023-06-14T14:40:00Z">
              <w:rPr>
                <w:rFonts w:cs="Times New Roman"/>
                <w:lang w:val="en-US"/>
              </w:rPr>
            </w:rPrChange>
          </w:rPr>
          <w:delText xml:space="preserve"> vectors to ensure effective acquisition </w:delText>
        </w:r>
        <w:r w:rsidR="00AF7375" w:rsidRPr="00337464" w:rsidDel="00AF44D7">
          <w:rPr>
            <w:rFonts w:cs="Times New Roman"/>
            <w:sz w:val="24"/>
            <w:szCs w:val="24"/>
            <w:lang w:val="en-US"/>
            <w:rPrChange w:id="328" w:author="Clark, Robert Emerson" w:date="2023-06-14T14:40:00Z">
              <w:rPr>
                <w:rFonts w:cs="Times New Roman"/>
                <w:lang w:val="en-US"/>
              </w:rPr>
            </w:rPrChange>
          </w:rPr>
          <w:delText xml:space="preserve">and transmission. </w:delText>
        </w:r>
        <w:r w:rsidR="00F20E3E" w:rsidRPr="00337464" w:rsidDel="00AF44D7">
          <w:rPr>
            <w:rFonts w:cs="Times New Roman"/>
            <w:sz w:val="24"/>
            <w:szCs w:val="24"/>
            <w:lang w:val="en-US"/>
            <w:rPrChange w:id="329" w:author="Clark, Robert Emerson" w:date="2023-06-14T14:40:00Z">
              <w:rPr>
                <w:rFonts w:cs="Times New Roman"/>
                <w:lang w:val="en-US"/>
              </w:rPr>
            </w:rPrChange>
          </w:rPr>
          <w:delText>Non-persistently</w:delText>
        </w:r>
        <w:r w:rsidR="00FF0CAD" w:rsidRPr="00337464" w:rsidDel="00AF44D7">
          <w:rPr>
            <w:rFonts w:cs="Times New Roman"/>
            <w:sz w:val="24"/>
            <w:szCs w:val="24"/>
            <w:lang w:val="en-US"/>
            <w:rPrChange w:id="330" w:author="Clark, Robert Emerson" w:date="2023-06-14T14:40:00Z">
              <w:rPr>
                <w:rFonts w:cs="Times New Roman"/>
                <w:lang w:val="en-US"/>
              </w:rPr>
            </w:rPrChange>
          </w:rPr>
          <w:delText xml:space="preserve"> </w:delText>
        </w:r>
        <w:r w:rsidR="00F20E3E" w:rsidRPr="00337464" w:rsidDel="00AF44D7">
          <w:rPr>
            <w:rFonts w:cs="Times New Roman"/>
            <w:sz w:val="24"/>
            <w:szCs w:val="24"/>
            <w:lang w:val="en-US"/>
            <w:rPrChange w:id="331" w:author="Clark, Robert Emerson" w:date="2023-06-14T14:40:00Z">
              <w:rPr>
                <w:rFonts w:cs="Times New Roman"/>
                <w:lang w:val="en-US"/>
              </w:rPr>
            </w:rPrChange>
          </w:rPr>
          <w:delText>transmitted</w:delText>
        </w:r>
        <w:r w:rsidR="00446F88" w:rsidRPr="00337464" w:rsidDel="00AF44D7">
          <w:rPr>
            <w:rFonts w:cs="Times New Roman"/>
            <w:sz w:val="24"/>
            <w:szCs w:val="24"/>
            <w:lang w:val="en-US"/>
            <w:rPrChange w:id="332" w:author="Clark, Robert Emerson" w:date="2023-06-14T14:40:00Z">
              <w:rPr>
                <w:rFonts w:cs="Times New Roman"/>
                <w:lang w:val="en-US"/>
              </w:rPr>
            </w:rPrChange>
          </w:rPr>
          <w:delText xml:space="preserve"> (NPT)</w:delText>
        </w:r>
        <w:r w:rsidR="00F20E3E" w:rsidRPr="00337464" w:rsidDel="00AF44D7">
          <w:rPr>
            <w:rFonts w:cs="Times New Roman"/>
            <w:sz w:val="24"/>
            <w:szCs w:val="24"/>
            <w:lang w:val="en-US"/>
            <w:rPrChange w:id="333" w:author="Clark, Robert Emerson" w:date="2023-06-14T14:40:00Z">
              <w:rPr>
                <w:rFonts w:cs="Times New Roman"/>
                <w:lang w:val="en-US"/>
              </w:rPr>
            </w:rPrChange>
          </w:rPr>
          <w:delText xml:space="preserve"> viruses </w:delText>
        </w:r>
        <w:r w:rsidR="00D00354" w:rsidRPr="00337464" w:rsidDel="00AF44D7">
          <w:rPr>
            <w:rFonts w:cs="Times New Roman"/>
            <w:sz w:val="24"/>
            <w:szCs w:val="24"/>
            <w:lang w:val="en-US"/>
            <w:rPrChange w:id="334" w:author="Clark, Robert Emerson" w:date="2023-06-14T14:40:00Z">
              <w:rPr>
                <w:rFonts w:cs="Times New Roman"/>
                <w:lang w:val="en-US"/>
              </w:rPr>
            </w:rPrChange>
          </w:rPr>
          <w:delText>are</w:delText>
        </w:r>
        <w:r w:rsidR="00F75EA0" w:rsidRPr="00337464" w:rsidDel="00AF44D7">
          <w:rPr>
            <w:rFonts w:cs="Times New Roman"/>
            <w:sz w:val="24"/>
            <w:szCs w:val="24"/>
            <w:lang w:val="en-US"/>
            <w:rPrChange w:id="335" w:author="Clark, Robert Emerson" w:date="2023-06-14T14:40:00Z">
              <w:rPr>
                <w:rFonts w:cs="Times New Roman"/>
                <w:lang w:val="en-US"/>
              </w:rPr>
            </w:rPrChange>
          </w:rPr>
          <w:delText xml:space="preserve"> acquired by vectors faster</w:delText>
        </w:r>
        <w:r w:rsidR="00AD5DEE" w:rsidRPr="00337464" w:rsidDel="00AF44D7">
          <w:rPr>
            <w:rFonts w:cs="Times New Roman"/>
            <w:sz w:val="24"/>
            <w:szCs w:val="24"/>
            <w:lang w:val="en-US"/>
            <w:rPrChange w:id="336" w:author="Clark, Robert Emerson" w:date="2023-06-14T14:40:00Z">
              <w:rPr>
                <w:rFonts w:cs="Times New Roman"/>
                <w:lang w:val="en-US"/>
              </w:rPr>
            </w:rPrChange>
          </w:rPr>
          <w:delText xml:space="preserve"> (long feeding periods are not required), but virions remain</w:delText>
        </w:r>
        <w:r w:rsidR="007F6138" w:rsidRPr="00337464" w:rsidDel="00AF44D7">
          <w:rPr>
            <w:rFonts w:cs="Times New Roman"/>
            <w:sz w:val="24"/>
            <w:szCs w:val="24"/>
            <w:lang w:val="en-US"/>
            <w:rPrChange w:id="337" w:author="Clark, Robert Emerson" w:date="2023-06-14T14:40:00Z">
              <w:rPr>
                <w:rFonts w:cs="Times New Roman"/>
                <w:lang w:val="en-US"/>
              </w:rPr>
            </w:rPrChange>
          </w:rPr>
          <w:delText xml:space="preserve"> only</w:delText>
        </w:r>
        <w:r w:rsidR="00AD5DEE" w:rsidRPr="00337464" w:rsidDel="00AF44D7">
          <w:rPr>
            <w:rFonts w:cs="Times New Roman"/>
            <w:sz w:val="24"/>
            <w:szCs w:val="24"/>
            <w:lang w:val="en-US"/>
            <w:rPrChange w:id="338" w:author="Clark, Robert Emerson" w:date="2023-06-14T14:40:00Z">
              <w:rPr>
                <w:rFonts w:cs="Times New Roman"/>
                <w:lang w:val="en-US"/>
              </w:rPr>
            </w:rPrChange>
          </w:rPr>
          <w:delText xml:space="preserve"> in the</w:delText>
        </w:r>
        <w:r w:rsidR="0076716B" w:rsidRPr="00337464" w:rsidDel="00AF44D7">
          <w:rPr>
            <w:rFonts w:cs="Times New Roman"/>
            <w:sz w:val="24"/>
            <w:szCs w:val="24"/>
            <w:lang w:val="en-US"/>
            <w:rPrChange w:id="339" w:author="Clark, Robert Emerson" w:date="2023-06-14T14:40:00Z">
              <w:rPr>
                <w:rFonts w:cs="Times New Roman"/>
                <w:lang w:val="en-US"/>
              </w:rPr>
            </w:rPrChange>
          </w:rPr>
          <w:delText xml:space="preserve"> insect</w:delText>
        </w:r>
        <w:r w:rsidR="00AD5DEE" w:rsidRPr="00337464" w:rsidDel="00AF44D7">
          <w:rPr>
            <w:rFonts w:cs="Times New Roman"/>
            <w:sz w:val="24"/>
            <w:szCs w:val="24"/>
            <w:lang w:val="en-US"/>
            <w:rPrChange w:id="340" w:author="Clark, Robert Emerson" w:date="2023-06-14T14:40:00Z">
              <w:rPr>
                <w:rFonts w:cs="Times New Roman"/>
                <w:lang w:val="en-US"/>
              </w:rPr>
            </w:rPrChange>
          </w:rPr>
          <w:delText xml:space="preserve"> mo</w:delText>
        </w:r>
        <w:r w:rsidR="00A32CBF" w:rsidRPr="00337464" w:rsidDel="00AF44D7">
          <w:rPr>
            <w:rFonts w:cs="Times New Roman"/>
            <w:sz w:val="24"/>
            <w:szCs w:val="24"/>
            <w:lang w:val="en-US"/>
            <w:rPrChange w:id="341" w:author="Clark, Robert Emerson" w:date="2023-06-14T14:40:00Z">
              <w:rPr>
                <w:rFonts w:cs="Times New Roman"/>
                <w:lang w:val="en-US"/>
              </w:rPr>
            </w:rPrChange>
          </w:rPr>
          <w:delText>u</w:delText>
        </w:r>
        <w:r w:rsidR="00AD5DEE" w:rsidRPr="00337464" w:rsidDel="00AF44D7">
          <w:rPr>
            <w:rFonts w:cs="Times New Roman"/>
            <w:sz w:val="24"/>
            <w:szCs w:val="24"/>
            <w:lang w:val="en-US"/>
            <w:rPrChange w:id="342" w:author="Clark, Robert Emerson" w:date="2023-06-14T14:40:00Z">
              <w:rPr>
                <w:rFonts w:cs="Times New Roman"/>
                <w:lang w:val="en-US"/>
              </w:rPr>
            </w:rPrChange>
          </w:rPr>
          <w:delText>thparts</w:delText>
        </w:r>
        <w:r w:rsidR="0027273E" w:rsidRPr="00337464" w:rsidDel="00AF44D7">
          <w:rPr>
            <w:rFonts w:cs="Times New Roman"/>
            <w:sz w:val="24"/>
            <w:szCs w:val="24"/>
            <w:lang w:val="en-US"/>
            <w:rPrChange w:id="343" w:author="Clark, Robert Emerson" w:date="2023-06-14T14:40:00Z">
              <w:rPr>
                <w:rFonts w:cs="Times New Roman"/>
                <w:lang w:val="en-US"/>
              </w:rPr>
            </w:rPrChange>
          </w:rPr>
          <w:delText xml:space="preserve"> </w:delText>
        </w:r>
        <w:r w:rsidR="00A32CBF" w:rsidRPr="00337464" w:rsidDel="00AF44D7">
          <w:rPr>
            <w:rFonts w:cs="Times New Roman"/>
            <w:sz w:val="24"/>
            <w:szCs w:val="24"/>
            <w:lang w:val="en-US"/>
            <w:rPrChange w:id="344" w:author="Clark, Robert Emerson" w:date="2023-06-14T14:40:00Z">
              <w:rPr>
                <w:rFonts w:cs="Times New Roman"/>
                <w:lang w:val="en-US"/>
              </w:rPr>
            </w:rPrChange>
          </w:rPr>
          <w:delText xml:space="preserve">and </w:delText>
        </w:r>
        <w:r w:rsidR="00757F32" w:rsidRPr="00337464" w:rsidDel="00AF44D7">
          <w:rPr>
            <w:rFonts w:cs="Times New Roman"/>
            <w:sz w:val="24"/>
            <w:szCs w:val="24"/>
            <w:lang w:val="en-US"/>
            <w:rPrChange w:id="345" w:author="Clark, Robert Emerson" w:date="2023-06-14T14:40:00Z">
              <w:rPr>
                <w:rFonts w:cs="Times New Roman"/>
                <w:lang w:val="en-US"/>
              </w:rPr>
            </w:rPrChange>
          </w:rPr>
          <w:delText>transmission competence is lost with</w:delText>
        </w:r>
        <w:r w:rsidR="00807BD4" w:rsidRPr="00337464" w:rsidDel="00AF44D7">
          <w:rPr>
            <w:rFonts w:cs="Times New Roman"/>
            <w:sz w:val="24"/>
            <w:szCs w:val="24"/>
            <w:lang w:val="en-US"/>
            <w:rPrChange w:id="346" w:author="Clark, Robert Emerson" w:date="2023-06-14T14:40:00Z">
              <w:rPr>
                <w:rFonts w:cs="Times New Roman"/>
                <w:lang w:val="en-US"/>
              </w:rPr>
            </w:rPrChange>
          </w:rPr>
          <w:delText>in</w:delText>
        </w:r>
        <w:r w:rsidR="00757F32" w:rsidRPr="00337464" w:rsidDel="00AF44D7">
          <w:rPr>
            <w:rFonts w:cs="Times New Roman"/>
            <w:sz w:val="24"/>
            <w:szCs w:val="24"/>
            <w:lang w:val="en-US"/>
            <w:rPrChange w:id="347" w:author="Clark, Robert Emerson" w:date="2023-06-14T14:40:00Z">
              <w:rPr>
                <w:rFonts w:cs="Times New Roman"/>
                <w:lang w:val="en-US"/>
              </w:rPr>
            </w:rPrChange>
          </w:rPr>
          <w:delText xml:space="preserve"> hours.</w:delText>
        </w:r>
        <w:r w:rsidR="00AD5DEE" w:rsidRPr="00337464" w:rsidDel="00AF44D7">
          <w:rPr>
            <w:rFonts w:cs="Times New Roman"/>
            <w:sz w:val="24"/>
            <w:szCs w:val="24"/>
            <w:lang w:val="en-US"/>
            <w:rPrChange w:id="348" w:author="Clark, Robert Emerson" w:date="2023-06-14T14:40:00Z">
              <w:rPr>
                <w:rFonts w:cs="Times New Roman"/>
                <w:lang w:val="en-US"/>
              </w:rPr>
            </w:rPrChange>
          </w:rPr>
          <w:delText xml:space="preserve"> </w:delText>
        </w:r>
        <w:r w:rsidR="00F35CD8" w:rsidRPr="00337464" w:rsidDel="00AF44D7">
          <w:rPr>
            <w:rFonts w:cs="Times New Roman"/>
            <w:sz w:val="24"/>
            <w:szCs w:val="24"/>
            <w:lang w:val="en-US"/>
            <w:rPrChange w:id="349" w:author="Clark, Robert Emerson" w:date="2023-06-14T14:40:00Z">
              <w:rPr>
                <w:rFonts w:cs="Times New Roman"/>
                <w:lang w:val="en-US"/>
              </w:rPr>
            </w:rPrChange>
          </w:rPr>
          <w:delText>I</w:delText>
        </w:r>
        <w:r w:rsidR="00FD19D0" w:rsidRPr="00337464" w:rsidDel="00AF44D7">
          <w:rPr>
            <w:rFonts w:cs="Times New Roman"/>
            <w:sz w:val="24"/>
            <w:szCs w:val="24"/>
            <w:lang w:val="en-US"/>
            <w:rPrChange w:id="350" w:author="Clark, Robert Emerson" w:date="2023-06-14T14:40:00Z">
              <w:rPr>
                <w:rFonts w:cs="Times New Roman"/>
                <w:lang w:val="en-US"/>
              </w:rPr>
            </w:rPrChange>
          </w:rPr>
          <w:delText>nfection</w:delText>
        </w:r>
        <w:r w:rsidR="009F1E39" w:rsidRPr="00337464" w:rsidDel="00AF44D7">
          <w:rPr>
            <w:rFonts w:cs="Times New Roman"/>
            <w:sz w:val="24"/>
            <w:szCs w:val="24"/>
            <w:lang w:val="en-US"/>
            <w:rPrChange w:id="351" w:author="Clark, Robert Emerson" w:date="2023-06-14T14:40:00Z">
              <w:rPr>
                <w:rFonts w:cs="Times New Roman"/>
                <w:lang w:val="en-US"/>
              </w:rPr>
            </w:rPrChange>
          </w:rPr>
          <w:delText>s</w:delText>
        </w:r>
        <w:r w:rsidR="00FD19D0" w:rsidRPr="00337464" w:rsidDel="00AF44D7">
          <w:rPr>
            <w:rFonts w:cs="Times New Roman"/>
            <w:sz w:val="24"/>
            <w:szCs w:val="24"/>
            <w:lang w:val="en-US"/>
            <w:rPrChange w:id="352" w:author="Clark, Robert Emerson" w:date="2023-06-14T14:40:00Z">
              <w:rPr>
                <w:rFonts w:cs="Times New Roman"/>
                <w:lang w:val="en-US"/>
              </w:rPr>
            </w:rPrChange>
          </w:rPr>
          <w:delText xml:space="preserve"> of</w:delText>
        </w:r>
        <w:r w:rsidR="0070246E" w:rsidRPr="00337464" w:rsidDel="00AF44D7">
          <w:rPr>
            <w:rFonts w:cs="Times New Roman"/>
            <w:sz w:val="24"/>
            <w:szCs w:val="24"/>
            <w:lang w:val="en-US"/>
            <w:rPrChange w:id="353" w:author="Clark, Robert Emerson" w:date="2023-06-14T14:40:00Z">
              <w:rPr>
                <w:rFonts w:cs="Times New Roman"/>
                <w:lang w:val="en-US"/>
              </w:rPr>
            </w:rPrChange>
          </w:rPr>
          <w:delText xml:space="preserve"> </w:delText>
        </w:r>
        <w:r w:rsidR="00FD19D0" w:rsidRPr="00337464" w:rsidDel="00AF44D7">
          <w:rPr>
            <w:rFonts w:cs="Times New Roman"/>
            <w:sz w:val="24"/>
            <w:szCs w:val="24"/>
            <w:lang w:val="en-US"/>
            <w:rPrChange w:id="354" w:author="Clark, Robert Emerson" w:date="2023-06-14T14:40:00Z">
              <w:rPr>
                <w:rFonts w:cs="Times New Roman"/>
                <w:lang w:val="en-US"/>
              </w:rPr>
            </w:rPrChange>
          </w:rPr>
          <w:delText>NPT viruses</w:delText>
        </w:r>
        <w:r w:rsidR="00D658B6" w:rsidRPr="00337464" w:rsidDel="00AF44D7">
          <w:rPr>
            <w:rFonts w:cs="Times New Roman"/>
            <w:sz w:val="24"/>
            <w:szCs w:val="24"/>
            <w:lang w:val="en-US"/>
            <w:rPrChange w:id="355" w:author="Clark, Robert Emerson" w:date="2023-06-14T14:40:00Z">
              <w:rPr>
                <w:rFonts w:cs="Times New Roman"/>
                <w:lang w:val="en-US"/>
              </w:rPr>
            </w:rPrChange>
          </w:rPr>
          <w:delText xml:space="preserve"> </w:delText>
        </w:r>
        <w:r w:rsidR="00C94862" w:rsidRPr="00337464" w:rsidDel="00AF44D7">
          <w:rPr>
            <w:rFonts w:cs="Times New Roman"/>
            <w:sz w:val="24"/>
            <w:szCs w:val="24"/>
            <w:lang w:val="en-US"/>
            <w:rPrChange w:id="356" w:author="Clark, Robert Emerson" w:date="2023-06-14T14:40:00Z">
              <w:rPr>
                <w:rFonts w:cs="Times New Roman"/>
                <w:lang w:val="en-US"/>
              </w:rPr>
            </w:rPrChange>
          </w:rPr>
          <w:delText>express</w:delText>
        </w:r>
        <w:r w:rsidR="00D658B6" w:rsidRPr="00337464" w:rsidDel="00AF44D7">
          <w:rPr>
            <w:rFonts w:cs="Times New Roman"/>
            <w:sz w:val="24"/>
            <w:szCs w:val="24"/>
            <w:lang w:val="en-US"/>
            <w:rPrChange w:id="357" w:author="Clark, Robert Emerson" w:date="2023-06-14T14:40:00Z">
              <w:rPr>
                <w:rFonts w:cs="Times New Roman"/>
                <w:lang w:val="en-US"/>
              </w:rPr>
            </w:rPrChange>
          </w:rPr>
          <w:delText xml:space="preserve"> symptoms that</w:delText>
        </w:r>
        <w:r w:rsidR="00FD19D0" w:rsidRPr="00337464" w:rsidDel="00AF44D7">
          <w:rPr>
            <w:rFonts w:cs="Times New Roman"/>
            <w:sz w:val="24"/>
            <w:szCs w:val="24"/>
            <w:lang w:val="en-US"/>
            <w:rPrChange w:id="358" w:author="Clark, Robert Emerson" w:date="2023-06-14T14:40:00Z">
              <w:rPr>
                <w:rFonts w:cs="Times New Roman"/>
                <w:lang w:val="en-US"/>
              </w:rPr>
            </w:rPrChange>
          </w:rPr>
          <w:delText xml:space="preserve"> </w:delText>
        </w:r>
        <w:r w:rsidR="000834F2" w:rsidRPr="00337464" w:rsidDel="00AF44D7">
          <w:rPr>
            <w:rFonts w:cs="Times New Roman"/>
            <w:sz w:val="24"/>
            <w:szCs w:val="24"/>
            <w:lang w:val="en-US"/>
            <w:rPrChange w:id="359" w:author="Clark, Robert Emerson" w:date="2023-06-14T14:40:00Z">
              <w:rPr>
                <w:rFonts w:cs="Times New Roman"/>
                <w:lang w:val="en-US"/>
              </w:rPr>
            </w:rPrChange>
          </w:rPr>
          <w:delText>trigger</w:delText>
        </w:r>
        <w:r w:rsidR="00324991" w:rsidRPr="00337464" w:rsidDel="00AF44D7">
          <w:rPr>
            <w:rFonts w:cs="Times New Roman"/>
            <w:sz w:val="24"/>
            <w:szCs w:val="24"/>
            <w:lang w:val="en-US"/>
            <w:rPrChange w:id="360" w:author="Clark, Robert Emerson" w:date="2023-06-14T14:40:00Z">
              <w:rPr>
                <w:rFonts w:cs="Times New Roman"/>
                <w:lang w:val="en-US"/>
              </w:rPr>
            </w:rPrChange>
          </w:rPr>
          <w:delText xml:space="preserve"> a “deceptive” syndrome</w:delText>
        </w:r>
        <w:r w:rsidR="00C94862" w:rsidRPr="00337464" w:rsidDel="00AF44D7">
          <w:rPr>
            <w:rFonts w:cs="Times New Roman"/>
            <w:sz w:val="24"/>
            <w:szCs w:val="24"/>
            <w:lang w:val="en-US"/>
            <w:rPrChange w:id="361" w:author="Clark, Robert Emerson" w:date="2023-06-14T14:40:00Z">
              <w:rPr>
                <w:rFonts w:cs="Times New Roman"/>
                <w:lang w:val="en-US"/>
              </w:rPr>
            </w:rPrChange>
          </w:rPr>
          <w:delText xml:space="preserve"> </w:delText>
        </w:r>
        <w:r w:rsidR="007D3EE0" w:rsidRPr="00337464" w:rsidDel="00AF44D7">
          <w:rPr>
            <w:rFonts w:cs="Times New Roman"/>
            <w:sz w:val="24"/>
            <w:szCs w:val="24"/>
            <w:lang w:val="en-US"/>
            <w:rPrChange w:id="362" w:author="Clark, Robert Emerson" w:date="2023-06-14T14:40:00Z">
              <w:rPr>
                <w:rFonts w:cs="Times New Roman"/>
                <w:lang w:val="en-US"/>
              </w:rPr>
            </w:rPrChange>
          </w:rPr>
          <w:delText>which</w:delText>
        </w:r>
        <w:r w:rsidR="00C94862" w:rsidRPr="00337464" w:rsidDel="00AF44D7">
          <w:rPr>
            <w:rFonts w:cs="Times New Roman"/>
            <w:sz w:val="24"/>
            <w:szCs w:val="24"/>
            <w:lang w:val="en-US"/>
            <w:rPrChange w:id="363" w:author="Clark, Robert Emerson" w:date="2023-06-14T14:40:00Z">
              <w:rPr>
                <w:rFonts w:cs="Times New Roman"/>
                <w:lang w:val="en-US"/>
              </w:rPr>
            </w:rPrChange>
          </w:rPr>
          <w:delText xml:space="preserve"> induce</w:delText>
        </w:r>
        <w:r w:rsidR="00670B0E" w:rsidRPr="00337464" w:rsidDel="00AF44D7">
          <w:rPr>
            <w:rFonts w:cs="Times New Roman"/>
            <w:sz w:val="24"/>
            <w:szCs w:val="24"/>
            <w:lang w:val="en-US"/>
            <w:rPrChange w:id="364" w:author="Clark, Robert Emerson" w:date="2023-06-14T14:40:00Z">
              <w:rPr>
                <w:rFonts w:cs="Times New Roman"/>
                <w:lang w:val="en-US"/>
              </w:rPr>
            </w:rPrChange>
          </w:rPr>
          <w:delText xml:space="preserve"> attraction of vectors, but </w:delText>
        </w:r>
        <w:r w:rsidR="00534649" w:rsidRPr="00337464" w:rsidDel="00AF44D7">
          <w:rPr>
            <w:rFonts w:cs="Times New Roman"/>
            <w:sz w:val="24"/>
            <w:szCs w:val="24"/>
            <w:lang w:val="en-US"/>
            <w:rPrChange w:id="365" w:author="Clark, Robert Emerson" w:date="2023-06-14T14:40:00Z">
              <w:rPr>
                <w:rFonts w:cs="Times New Roman"/>
                <w:lang w:val="en-US"/>
              </w:rPr>
            </w:rPrChange>
          </w:rPr>
          <w:delText xml:space="preserve">neither arrestment </w:delText>
        </w:r>
        <w:r w:rsidR="00B40D98" w:rsidRPr="00337464" w:rsidDel="00AF44D7">
          <w:rPr>
            <w:rFonts w:cs="Times New Roman"/>
            <w:sz w:val="24"/>
            <w:szCs w:val="24"/>
            <w:lang w:val="en-US"/>
            <w:rPrChange w:id="366" w:author="Clark, Robert Emerson" w:date="2023-06-14T14:40:00Z">
              <w:rPr>
                <w:rFonts w:cs="Times New Roman"/>
                <w:lang w:val="en-US"/>
              </w:rPr>
            </w:rPrChange>
          </w:rPr>
          <w:delText>nor</w:delText>
        </w:r>
        <w:r w:rsidR="00534649" w:rsidRPr="00337464" w:rsidDel="00AF44D7">
          <w:rPr>
            <w:rFonts w:cs="Times New Roman"/>
            <w:sz w:val="24"/>
            <w:szCs w:val="24"/>
            <w:lang w:val="en-US"/>
            <w:rPrChange w:id="367" w:author="Clark, Robert Emerson" w:date="2023-06-14T14:40:00Z">
              <w:rPr>
                <w:rFonts w:cs="Times New Roman"/>
                <w:lang w:val="en-US"/>
              </w:rPr>
            </w:rPrChange>
          </w:rPr>
          <w:delText xml:space="preserve"> performance </w:delText>
        </w:r>
        <w:r w:rsidR="001A78AE" w:rsidRPr="00337464" w:rsidDel="00AF44D7">
          <w:rPr>
            <w:rFonts w:cs="Times New Roman"/>
            <w:sz w:val="24"/>
            <w:szCs w:val="24"/>
            <w:lang w:val="en-US"/>
            <w:rPrChange w:id="368" w:author="Clark, Robert Emerson" w:date="2023-06-14T14:40:00Z">
              <w:rPr>
                <w:rFonts w:cs="Times New Roman"/>
                <w:lang w:val="en-US"/>
              </w:rPr>
            </w:rPrChange>
          </w:rPr>
          <w:delText xml:space="preserve">is </w:delText>
        </w:r>
        <w:r w:rsidR="00DB26DD" w:rsidRPr="00337464" w:rsidDel="00AF44D7">
          <w:rPr>
            <w:rFonts w:cs="Times New Roman"/>
            <w:sz w:val="24"/>
            <w:szCs w:val="24"/>
            <w:lang w:val="en-US"/>
            <w:rPrChange w:id="369" w:author="Clark, Robert Emerson" w:date="2023-06-14T14:40:00Z">
              <w:rPr>
                <w:rFonts w:cs="Times New Roman"/>
                <w:lang w:val="en-US"/>
              </w:rPr>
            </w:rPrChange>
          </w:rPr>
          <w:delText>granted</w:delText>
        </w:r>
        <w:r w:rsidR="001A78AE" w:rsidRPr="00337464" w:rsidDel="00AF44D7">
          <w:rPr>
            <w:rFonts w:cs="Times New Roman"/>
            <w:sz w:val="24"/>
            <w:szCs w:val="24"/>
            <w:lang w:val="en-US"/>
            <w:rPrChange w:id="370" w:author="Clark, Robert Emerson" w:date="2023-06-14T14:40:00Z">
              <w:rPr>
                <w:rFonts w:cs="Times New Roman"/>
                <w:lang w:val="en-US"/>
              </w:rPr>
            </w:rPrChange>
          </w:rPr>
          <w:delText xml:space="preserve">, so as to favor </w:delText>
        </w:r>
        <w:r w:rsidR="000834F2" w:rsidRPr="00337464" w:rsidDel="00AF44D7">
          <w:rPr>
            <w:rFonts w:cs="Times New Roman"/>
            <w:sz w:val="24"/>
            <w:szCs w:val="24"/>
            <w:lang w:val="en-US"/>
            <w:rPrChange w:id="371" w:author="Clark, Robert Emerson" w:date="2023-06-14T14:40:00Z">
              <w:rPr>
                <w:rFonts w:cs="Times New Roman"/>
                <w:lang w:val="en-US"/>
              </w:rPr>
            </w:rPrChange>
          </w:rPr>
          <w:delText>quick</w:delText>
        </w:r>
        <w:r w:rsidR="00D76FFD" w:rsidRPr="00337464" w:rsidDel="00AF44D7">
          <w:rPr>
            <w:rFonts w:cs="Times New Roman"/>
            <w:sz w:val="24"/>
            <w:szCs w:val="24"/>
            <w:lang w:val="en-US"/>
            <w:rPrChange w:id="372" w:author="Clark, Robert Emerson" w:date="2023-06-14T14:40:00Z">
              <w:rPr>
                <w:rFonts w:cs="Times New Roman"/>
                <w:lang w:val="en-US"/>
              </w:rPr>
            </w:rPrChange>
          </w:rPr>
          <w:delText xml:space="preserve"> insect</w:delText>
        </w:r>
        <w:r w:rsidR="000834F2" w:rsidRPr="00337464" w:rsidDel="00AF44D7">
          <w:rPr>
            <w:rFonts w:cs="Times New Roman"/>
            <w:sz w:val="24"/>
            <w:szCs w:val="24"/>
            <w:lang w:val="en-US"/>
            <w:rPrChange w:id="373" w:author="Clark, Robert Emerson" w:date="2023-06-14T14:40:00Z">
              <w:rPr>
                <w:rFonts w:cs="Times New Roman"/>
                <w:lang w:val="en-US"/>
              </w:rPr>
            </w:rPrChange>
          </w:rPr>
          <w:delText xml:space="preserve"> movement from infected to </w:delText>
        </w:r>
        <w:r w:rsidR="000D0D4A" w:rsidRPr="00337464" w:rsidDel="00AF44D7">
          <w:rPr>
            <w:rFonts w:cs="Times New Roman"/>
            <w:sz w:val="24"/>
            <w:szCs w:val="24"/>
            <w:lang w:val="en-US"/>
            <w:rPrChange w:id="374" w:author="Clark, Robert Emerson" w:date="2023-06-14T14:40:00Z">
              <w:rPr>
                <w:rFonts w:cs="Times New Roman"/>
                <w:lang w:val="en-US"/>
              </w:rPr>
            </w:rPrChange>
          </w:rPr>
          <w:delText>healthy hostplants</w:delText>
        </w:r>
        <w:r w:rsidR="004F21EB" w:rsidRPr="00337464" w:rsidDel="00AF44D7">
          <w:rPr>
            <w:rFonts w:cs="Times New Roman"/>
            <w:sz w:val="24"/>
            <w:szCs w:val="24"/>
            <w:lang w:val="en-US"/>
            <w:rPrChange w:id="375" w:author="Clark, Robert Emerson" w:date="2023-06-14T14:40:00Z">
              <w:rPr>
                <w:rFonts w:cs="Times New Roman"/>
                <w:lang w:val="en-US"/>
              </w:rPr>
            </w:rPrChange>
          </w:rPr>
          <w:delText xml:space="preserve"> after acquisition</w:delText>
        </w:r>
        <w:r w:rsidR="000D0D4A" w:rsidRPr="00337464" w:rsidDel="00AF44D7">
          <w:rPr>
            <w:rFonts w:cs="Times New Roman"/>
            <w:sz w:val="24"/>
            <w:szCs w:val="24"/>
            <w:lang w:val="en-US"/>
            <w:rPrChange w:id="376" w:author="Clark, Robert Emerson" w:date="2023-06-14T14:40:00Z">
              <w:rPr>
                <w:rFonts w:cs="Times New Roman"/>
                <w:lang w:val="en-US"/>
              </w:rPr>
            </w:rPrChange>
          </w:rPr>
          <w:delText>.</w:delText>
        </w:r>
        <w:r w:rsidR="00001979" w:rsidRPr="00337464" w:rsidDel="00AF44D7">
          <w:rPr>
            <w:rFonts w:cs="Times New Roman"/>
            <w:sz w:val="24"/>
            <w:szCs w:val="24"/>
            <w:lang w:val="en-US"/>
            <w:rPrChange w:id="377" w:author="Clark, Robert Emerson" w:date="2023-06-14T14:40:00Z">
              <w:rPr>
                <w:rFonts w:cs="Times New Roman"/>
                <w:lang w:val="en-US"/>
              </w:rPr>
            </w:rPrChange>
          </w:rPr>
          <w:delText xml:space="preserve"> </w:delText>
        </w:r>
        <w:r w:rsidR="00B55EC7" w:rsidRPr="00337464" w:rsidDel="00AF44D7">
          <w:rPr>
            <w:rFonts w:cs="Times New Roman"/>
            <w:sz w:val="24"/>
            <w:szCs w:val="24"/>
            <w:lang w:val="en-US"/>
            <w:rPrChange w:id="378" w:author="Clark, Robert Emerson" w:date="2023-06-14T14:40:00Z">
              <w:rPr>
                <w:rFonts w:cs="Times New Roman"/>
                <w:lang w:val="en-US"/>
              </w:rPr>
            </w:rPrChange>
          </w:rPr>
          <w:delText>There are t</w:delText>
        </w:r>
        <w:r w:rsidR="009F0486" w:rsidRPr="00337464" w:rsidDel="00AF44D7">
          <w:rPr>
            <w:rFonts w:cs="Times New Roman"/>
            <w:sz w:val="24"/>
            <w:szCs w:val="24"/>
            <w:lang w:val="en-US"/>
            <w:rPrChange w:id="379" w:author="Clark, Robert Emerson" w:date="2023-06-14T14:40:00Z">
              <w:rPr>
                <w:rFonts w:cs="Times New Roman"/>
                <w:lang w:val="en-US"/>
              </w:rPr>
            </w:rPrChange>
          </w:rPr>
          <w:delText>hree</w:delText>
        </w:r>
        <w:r w:rsidR="00001979" w:rsidRPr="00337464" w:rsidDel="00AF44D7">
          <w:rPr>
            <w:rFonts w:cs="Times New Roman"/>
            <w:sz w:val="24"/>
            <w:szCs w:val="24"/>
            <w:lang w:val="en-US"/>
            <w:rPrChange w:id="380" w:author="Clark, Robert Emerson" w:date="2023-06-14T14:40:00Z">
              <w:rPr>
                <w:rFonts w:cs="Times New Roman"/>
                <w:lang w:val="en-US"/>
              </w:rPr>
            </w:rPrChange>
          </w:rPr>
          <w:delText xml:space="preserve"> additional syndromes</w:delText>
        </w:r>
        <w:r w:rsidR="00D462DE" w:rsidRPr="00337464" w:rsidDel="00AF44D7">
          <w:rPr>
            <w:rFonts w:cs="Times New Roman"/>
            <w:sz w:val="24"/>
            <w:szCs w:val="24"/>
            <w:lang w:val="en-US"/>
            <w:rPrChange w:id="381" w:author="Clark, Robert Emerson" w:date="2023-06-14T14:40:00Z">
              <w:rPr>
                <w:rFonts w:cs="Times New Roman"/>
                <w:lang w:val="en-US"/>
              </w:rPr>
            </w:rPrChange>
          </w:rPr>
          <w:delText xml:space="preserve"> which involve </w:delText>
        </w:r>
        <w:r w:rsidR="00053E93" w:rsidRPr="00337464" w:rsidDel="00AF44D7">
          <w:rPr>
            <w:rFonts w:cs="Times New Roman"/>
            <w:sz w:val="24"/>
            <w:szCs w:val="24"/>
            <w:lang w:val="en-US"/>
            <w:rPrChange w:id="382" w:author="Clark, Robert Emerson" w:date="2023-06-14T14:40:00Z">
              <w:rPr>
                <w:rFonts w:cs="Times New Roman"/>
                <w:lang w:val="en-US"/>
              </w:rPr>
            </w:rPrChange>
          </w:rPr>
          <w:delText xml:space="preserve">attraction to </w:delText>
        </w:r>
        <w:r w:rsidR="00101627" w:rsidRPr="00337464" w:rsidDel="00AF44D7">
          <w:rPr>
            <w:rFonts w:cs="Times New Roman"/>
            <w:sz w:val="24"/>
            <w:szCs w:val="24"/>
            <w:lang w:val="en-US"/>
            <w:rPrChange w:id="383" w:author="Clark, Robert Emerson" w:date="2023-06-14T14:40:00Z">
              <w:rPr>
                <w:rFonts w:cs="Times New Roman"/>
                <w:lang w:val="en-US"/>
              </w:rPr>
            </w:rPrChange>
          </w:rPr>
          <w:delText xml:space="preserve">infected </w:delText>
        </w:r>
        <w:r w:rsidR="00053E93" w:rsidRPr="00337464" w:rsidDel="00AF44D7">
          <w:rPr>
            <w:rFonts w:cs="Times New Roman"/>
            <w:sz w:val="24"/>
            <w:szCs w:val="24"/>
            <w:lang w:val="en-US"/>
            <w:rPrChange w:id="384" w:author="Clark, Robert Emerson" w:date="2023-06-14T14:40:00Z">
              <w:rPr>
                <w:rFonts w:cs="Times New Roman"/>
                <w:lang w:val="en-US"/>
              </w:rPr>
            </w:rPrChange>
          </w:rPr>
          <w:delText>hostpl</w:delText>
        </w:r>
        <w:r w:rsidR="006B023D" w:rsidRPr="00337464" w:rsidDel="00AF44D7">
          <w:rPr>
            <w:rFonts w:cs="Times New Roman"/>
            <w:sz w:val="24"/>
            <w:szCs w:val="24"/>
            <w:lang w:val="en-US"/>
            <w:rPrChange w:id="385" w:author="Clark, Robert Emerson" w:date="2023-06-14T14:40:00Z">
              <w:rPr>
                <w:rFonts w:cs="Times New Roman"/>
                <w:lang w:val="en-US"/>
              </w:rPr>
            </w:rPrChange>
          </w:rPr>
          <w:delText xml:space="preserve">ants depending </w:delText>
        </w:r>
        <w:r w:rsidR="00234F6E" w:rsidRPr="00337464" w:rsidDel="00AF44D7">
          <w:rPr>
            <w:rFonts w:cs="Times New Roman"/>
            <w:sz w:val="24"/>
            <w:szCs w:val="24"/>
            <w:lang w:val="en-US"/>
            <w:rPrChange w:id="386" w:author="Clark, Robert Emerson" w:date="2023-06-14T14:40:00Z">
              <w:rPr>
                <w:rFonts w:cs="Times New Roman"/>
                <w:lang w:val="en-US"/>
              </w:rPr>
            </w:rPrChange>
          </w:rPr>
          <w:delText>on the infective/non-infective status of vectors</w:delText>
        </w:r>
        <w:r w:rsidR="00CB2D08" w:rsidRPr="00337464" w:rsidDel="00AF44D7">
          <w:rPr>
            <w:rFonts w:cs="Times New Roman"/>
            <w:sz w:val="24"/>
            <w:szCs w:val="24"/>
            <w:lang w:val="en-US"/>
            <w:rPrChange w:id="387" w:author="Clark, Robert Emerson" w:date="2023-06-14T14:40:00Z">
              <w:rPr>
                <w:rFonts w:cs="Times New Roman"/>
                <w:lang w:val="en-US"/>
              </w:rPr>
            </w:rPrChange>
          </w:rPr>
          <w:delText xml:space="preserve"> (“</w:delText>
        </w:r>
        <w:r w:rsidR="006E3A80" w:rsidRPr="00337464" w:rsidDel="00AF44D7">
          <w:rPr>
            <w:rFonts w:cs="Times New Roman"/>
            <w:sz w:val="24"/>
            <w:szCs w:val="24"/>
            <w:lang w:val="en-US"/>
            <w:rPrChange w:id="388" w:author="Clark, Robert Emerson" w:date="2023-06-14T14:40:00Z">
              <w:rPr>
                <w:rFonts w:cs="Times New Roman"/>
                <w:lang w:val="en-US"/>
              </w:rPr>
            </w:rPrChange>
          </w:rPr>
          <w:delText>conditional”)</w:delText>
        </w:r>
        <w:r w:rsidR="00101627" w:rsidRPr="00337464" w:rsidDel="00AF44D7">
          <w:rPr>
            <w:rFonts w:cs="Times New Roman"/>
            <w:sz w:val="24"/>
            <w:szCs w:val="24"/>
            <w:lang w:val="en-US"/>
            <w:rPrChange w:id="389" w:author="Clark, Robert Emerson" w:date="2023-06-14T14:40:00Z">
              <w:rPr>
                <w:rFonts w:cs="Times New Roman"/>
                <w:lang w:val="en-US"/>
              </w:rPr>
            </w:rPrChange>
          </w:rPr>
          <w:delText xml:space="preserve">, </w:delText>
        </w:r>
        <w:r w:rsidR="00D722FD" w:rsidRPr="00337464" w:rsidDel="00AF44D7">
          <w:rPr>
            <w:rFonts w:cs="Times New Roman"/>
            <w:sz w:val="24"/>
            <w:szCs w:val="24"/>
            <w:lang w:val="en-US"/>
            <w:rPrChange w:id="390" w:author="Clark, Robert Emerson" w:date="2023-06-14T14:40:00Z">
              <w:rPr>
                <w:rFonts w:cs="Times New Roman"/>
                <w:lang w:val="en-US"/>
              </w:rPr>
            </w:rPrChange>
          </w:rPr>
          <w:delText>differential</w:delText>
        </w:r>
        <w:r w:rsidR="001941F5" w:rsidRPr="00337464" w:rsidDel="00AF44D7">
          <w:rPr>
            <w:rFonts w:cs="Times New Roman"/>
            <w:sz w:val="24"/>
            <w:szCs w:val="24"/>
            <w:lang w:val="en-US"/>
            <w:rPrChange w:id="391" w:author="Clark, Robert Emerson" w:date="2023-06-14T14:40:00Z">
              <w:rPr>
                <w:rFonts w:cs="Times New Roman"/>
                <w:lang w:val="en-US"/>
              </w:rPr>
            </w:rPrChange>
          </w:rPr>
          <w:delText xml:space="preserve"> attraction of vectors across t</w:delText>
        </w:r>
        <w:r w:rsidR="00D722FD" w:rsidRPr="00337464" w:rsidDel="00AF44D7">
          <w:rPr>
            <w:rFonts w:cs="Times New Roman"/>
            <w:sz w:val="24"/>
            <w:szCs w:val="24"/>
            <w:lang w:val="en-US"/>
            <w:rPrChange w:id="392" w:author="Clark, Robert Emerson" w:date="2023-06-14T14:40:00Z">
              <w:rPr>
                <w:rFonts w:cs="Times New Roman"/>
                <w:lang w:val="en-US"/>
              </w:rPr>
            </w:rPrChange>
          </w:rPr>
          <w:delText>he disease progression</w:delText>
        </w:r>
        <w:r w:rsidR="006E3A80" w:rsidRPr="00337464" w:rsidDel="00AF44D7">
          <w:rPr>
            <w:rFonts w:cs="Times New Roman"/>
            <w:sz w:val="24"/>
            <w:szCs w:val="24"/>
            <w:lang w:val="en-US"/>
            <w:rPrChange w:id="393" w:author="Clark, Robert Emerson" w:date="2023-06-14T14:40:00Z">
              <w:rPr>
                <w:rFonts w:cs="Times New Roman"/>
                <w:lang w:val="en-US"/>
              </w:rPr>
            </w:rPrChange>
          </w:rPr>
          <w:delText xml:space="preserve"> (“dynamic”)</w:delText>
        </w:r>
        <w:r w:rsidR="00D722FD" w:rsidRPr="00337464" w:rsidDel="00AF44D7">
          <w:rPr>
            <w:rFonts w:cs="Times New Roman"/>
            <w:sz w:val="24"/>
            <w:szCs w:val="24"/>
            <w:lang w:val="en-US"/>
            <w:rPrChange w:id="394" w:author="Clark, Robert Emerson" w:date="2023-06-14T14:40:00Z">
              <w:rPr>
                <w:rFonts w:cs="Times New Roman"/>
                <w:lang w:val="en-US"/>
              </w:rPr>
            </w:rPrChange>
          </w:rPr>
          <w:delText>, and the induction of</w:delText>
        </w:r>
        <w:r w:rsidR="00D21B3B" w:rsidRPr="00337464" w:rsidDel="00AF44D7">
          <w:rPr>
            <w:rFonts w:cs="Times New Roman"/>
            <w:sz w:val="24"/>
            <w:szCs w:val="24"/>
            <w:lang w:val="en-US"/>
            <w:rPrChange w:id="395" w:author="Clark, Robert Emerson" w:date="2023-06-14T14:40:00Z">
              <w:rPr>
                <w:rFonts w:cs="Times New Roman"/>
                <w:lang w:val="en-US"/>
              </w:rPr>
            </w:rPrChange>
          </w:rPr>
          <w:delText xml:space="preserve"> changes in</w:delText>
        </w:r>
        <w:r w:rsidR="00CB2D08" w:rsidRPr="00337464" w:rsidDel="00AF44D7">
          <w:rPr>
            <w:rFonts w:cs="Times New Roman"/>
            <w:sz w:val="24"/>
            <w:szCs w:val="24"/>
            <w:lang w:val="en-US"/>
            <w:rPrChange w:id="396" w:author="Clark, Robert Emerson" w:date="2023-06-14T14:40:00Z">
              <w:rPr>
                <w:rFonts w:cs="Times New Roman"/>
                <w:lang w:val="en-US"/>
              </w:rPr>
            </w:rPrChange>
          </w:rPr>
          <w:delText xml:space="preserve"> vector</w:delText>
        </w:r>
        <w:r w:rsidR="00D722FD" w:rsidRPr="00337464" w:rsidDel="00AF44D7">
          <w:rPr>
            <w:rFonts w:cs="Times New Roman"/>
            <w:sz w:val="24"/>
            <w:szCs w:val="24"/>
            <w:lang w:val="en-US"/>
            <w:rPrChange w:id="397" w:author="Clark, Robert Emerson" w:date="2023-06-14T14:40:00Z">
              <w:rPr>
                <w:rFonts w:cs="Times New Roman"/>
                <w:lang w:val="en-US"/>
              </w:rPr>
            </w:rPrChange>
          </w:rPr>
          <w:delText xml:space="preserve"> </w:delText>
        </w:r>
        <w:r w:rsidR="00D21B3B" w:rsidRPr="00337464" w:rsidDel="00AF44D7">
          <w:rPr>
            <w:rFonts w:cs="Times New Roman"/>
            <w:sz w:val="24"/>
            <w:szCs w:val="24"/>
            <w:lang w:val="en-US"/>
            <w:rPrChange w:id="398" w:author="Clark, Robert Emerson" w:date="2023-06-14T14:40:00Z">
              <w:rPr>
                <w:rFonts w:cs="Times New Roman"/>
                <w:lang w:val="en-US"/>
              </w:rPr>
            </w:rPrChange>
          </w:rPr>
          <w:delText>feeding behavior</w:delText>
        </w:r>
        <w:r w:rsidR="00CB2D08" w:rsidRPr="00337464" w:rsidDel="00AF44D7">
          <w:rPr>
            <w:rFonts w:cs="Times New Roman"/>
            <w:sz w:val="24"/>
            <w:szCs w:val="24"/>
            <w:lang w:val="en-US"/>
            <w:rPrChange w:id="399" w:author="Clark, Robert Emerson" w:date="2023-06-14T14:40:00Z">
              <w:rPr>
                <w:rFonts w:cs="Times New Roman"/>
                <w:lang w:val="en-US"/>
              </w:rPr>
            </w:rPrChange>
          </w:rPr>
          <w:delText xml:space="preserve"> after virus acquisition</w:delText>
        </w:r>
        <w:r w:rsidR="006E3A80" w:rsidRPr="00337464" w:rsidDel="00AF44D7">
          <w:rPr>
            <w:rFonts w:cs="Times New Roman"/>
            <w:sz w:val="24"/>
            <w:szCs w:val="24"/>
            <w:lang w:val="en-US"/>
            <w:rPrChange w:id="400" w:author="Clark, Robert Emerson" w:date="2023-06-14T14:40:00Z">
              <w:rPr>
                <w:rFonts w:cs="Times New Roman"/>
                <w:lang w:val="en-US"/>
              </w:rPr>
            </w:rPrChange>
          </w:rPr>
          <w:delText xml:space="preserve"> (“</w:delText>
        </w:r>
        <w:r w:rsidR="000F3EEC" w:rsidRPr="00337464" w:rsidDel="00AF44D7">
          <w:rPr>
            <w:rFonts w:cs="Times New Roman"/>
            <w:sz w:val="24"/>
            <w:szCs w:val="24"/>
            <w:lang w:val="en-US"/>
            <w:rPrChange w:id="401" w:author="Clark, Robert Emerson" w:date="2023-06-14T14:40:00Z">
              <w:rPr>
                <w:rFonts w:cs="Times New Roman"/>
                <w:lang w:val="en-US"/>
              </w:rPr>
            </w:rPrChange>
          </w:rPr>
          <w:delText>consumption related”)</w:delText>
        </w:r>
        <w:r w:rsidR="00CB2D08" w:rsidRPr="00337464" w:rsidDel="00AF44D7">
          <w:rPr>
            <w:rFonts w:cs="Times New Roman"/>
            <w:sz w:val="24"/>
            <w:szCs w:val="24"/>
            <w:lang w:val="en-US"/>
            <w:rPrChange w:id="402" w:author="Clark, Robert Emerson" w:date="2023-06-14T14:40:00Z">
              <w:rPr>
                <w:rFonts w:cs="Times New Roman"/>
                <w:lang w:val="en-US"/>
              </w:rPr>
            </w:rPrChange>
          </w:rPr>
          <w:delText>.</w:delText>
        </w:r>
        <w:r w:rsidR="00D21B3B" w:rsidRPr="00337464" w:rsidDel="00AF44D7">
          <w:rPr>
            <w:rFonts w:cs="Times New Roman"/>
            <w:sz w:val="24"/>
            <w:szCs w:val="24"/>
            <w:lang w:val="en-US"/>
            <w:rPrChange w:id="403" w:author="Clark, Robert Emerson" w:date="2023-06-14T14:40:00Z">
              <w:rPr>
                <w:rFonts w:cs="Times New Roman"/>
                <w:lang w:val="en-US"/>
              </w:rPr>
            </w:rPrChange>
          </w:rPr>
          <w:delText xml:space="preserve">  </w:delText>
        </w:r>
      </w:del>
    </w:p>
    <w:p w14:paraId="134475D9" w14:textId="77777777" w:rsidR="0064167B" w:rsidRPr="00337464" w:rsidRDefault="007E64D8" w:rsidP="00B16FA5">
      <w:pPr>
        <w:spacing w:line="480" w:lineRule="auto"/>
        <w:rPr>
          <w:ins w:id="404" w:author="Robert Clark" w:date="2023-06-14T10:03:00Z"/>
          <w:rFonts w:cs="Times New Roman"/>
          <w:sz w:val="24"/>
          <w:szCs w:val="24"/>
          <w:lang w:val="en-US"/>
          <w:rPrChange w:id="405" w:author="Clark, Robert Emerson" w:date="2023-06-14T14:40:00Z">
            <w:rPr>
              <w:ins w:id="406" w:author="Robert Clark" w:date="2023-06-14T10:03:00Z"/>
              <w:rFonts w:cs="Times New Roman"/>
              <w:lang w:val="en-US"/>
            </w:rPr>
          </w:rPrChange>
        </w:rPr>
      </w:pPr>
      <w:r w:rsidRPr="00337464">
        <w:rPr>
          <w:rFonts w:cs="Times New Roman"/>
          <w:sz w:val="24"/>
          <w:szCs w:val="24"/>
          <w:lang w:val="en-US"/>
          <w:rPrChange w:id="407" w:author="Clark, Robert Emerson" w:date="2023-06-14T14:40:00Z">
            <w:rPr>
              <w:rFonts w:cs="Times New Roman"/>
              <w:lang w:val="en-US"/>
            </w:rPr>
          </w:rPrChange>
        </w:rPr>
        <w:t xml:space="preserve">Most of the theory </w:t>
      </w:r>
      <w:r w:rsidR="001C4A29" w:rsidRPr="00337464">
        <w:rPr>
          <w:rFonts w:cs="Times New Roman"/>
          <w:sz w:val="24"/>
          <w:szCs w:val="24"/>
          <w:lang w:val="en-US"/>
          <w:rPrChange w:id="408" w:author="Clark, Robert Emerson" w:date="2023-06-14T14:40:00Z">
            <w:rPr>
              <w:rFonts w:cs="Times New Roman"/>
              <w:lang w:val="en-US"/>
            </w:rPr>
          </w:rPrChange>
        </w:rPr>
        <w:t xml:space="preserve">and empirical work </w:t>
      </w:r>
      <w:r w:rsidRPr="00337464">
        <w:rPr>
          <w:rFonts w:cs="Times New Roman"/>
          <w:sz w:val="24"/>
          <w:szCs w:val="24"/>
          <w:lang w:val="en-US"/>
          <w:rPrChange w:id="409" w:author="Clark, Robert Emerson" w:date="2023-06-14T14:40:00Z">
            <w:rPr>
              <w:rFonts w:cs="Times New Roman"/>
              <w:lang w:val="en-US"/>
            </w:rPr>
          </w:rPrChange>
        </w:rPr>
        <w:t xml:space="preserve">on vector manipulation has been built upon </w:t>
      </w:r>
      <w:r w:rsidR="00BC7E04" w:rsidRPr="00337464">
        <w:rPr>
          <w:rFonts w:cs="Times New Roman"/>
          <w:sz w:val="24"/>
          <w:szCs w:val="24"/>
          <w:lang w:val="en-US"/>
          <w:rPrChange w:id="410" w:author="Clark, Robert Emerson" w:date="2023-06-14T14:40:00Z">
            <w:rPr>
              <w:rFonts w:cs="Times New Roman"/>
              <w:lang w:val="en-US"/>
            </w:rPr>
          </w:rPrChange>
        </w:rPr>
        <w:t xml:space="preserve">tripartite host-virus-vector </w:t>
      </w:r>
      <w:r w:rsidR="00B22D7B" w:rsidRPr="00337464">
        <w:rPr>
          <w:rFonts w:cs="Times New Roman"/>
          <w:sz w:val="24"/>
          <w:szCs w:val="24"/>
          <w:lang w:val="en-US"/>
          <w:rPrChange w:id="411" w:author="Clark, Robert Emerson" w:date="2023-06-14T14:40:00Z">
            <w:rPr>
              <w:rFonts w:cs="Times New Roman"/>
              <w:lang w:val="en-US"/>
            </w:rPr>
          </w:rPrChange>
        </w:rPr>
        <w:t>patho</w:t>
      </w:r>
      <w:r w:rsidR="00BC7E04" w:rsidRPr="00337464">
        <w:rPr>
          <w:rFonts w:cs="Times New Roman"/>
          <w:sz w:val="24"/>
          <w:szCs w:val="24"/>
          <w:lang w:val="en-US"/>
          <w:rPrChange w:id="412" w:author="Clark, Robert Emerson" w:date="2023-06-14T14:40:00Z">
            <w:rPr>
              <w:rFonts w:cs="Times New Roman"/>
              <w:lang w:val="en-US"/>
            </w:rPr>
          </w:rPrChange>
        </w:rPr>
        <w:t>systems</w:t>
      </w:r>
      <w:r w:rsidR="003765E0" w:rsidRPr="00337464">
        <w:rPr>
          <w:rFonts w:cs="Times New Roman"/>
          <w:sz w:val="24"/>
          <w:szCs w:val="24"/>
          <w:lang w:val="en-US"/>
          <w:rPrChange w:id="413" w:author="Clark, Robert Emerson" w:date="2023-06-14T14:40:00Z">
            <w:rPr>
              <w:rFonts w:cs="Times New Roman"/>
              <w:lang w:val="en-US"/>
            </w:rPr>
          </w:rPrChange>
        </w:rPr>
        <w:t xml:space="preserve"> rarely considering </w:t>
      </w:r>
      <w:r w:rsidR="00E70A31" w:rsidRPr="00337464">
        <w:rPr>
          <w:rFonts w:cs="Times New Roman"/>
          <w:sz w:val="24"/>
          <w:szCs w:val="24"/>
          <w:lang w:val="en-US"/>
          <w:rPrChange w:id="414" w:author="Clark, Robert Emerson" w:date="2023-06-14T14:40:00Z">
            <w:rPr>
              <w:rFonts w:cs="Times New Roman"/>
              <w:lang w:val="en-US"/>
            </w:rPr>
          </w:rPrChange>
        </w:rPr>
        <w:t>multiple</w:t>
      </w:r>
      <w:r w:rsidR="003765E0" w:rsidRPr="00337464">
        <w:rPr>
          <w:rFonts w:cs="Times New Roman"/>
          <w:sz w:val="24"/>
          <w:szCs w:val="24"/>
          <w:lang w:val="en-US"/>
          <w:rPrChange w:id="415" w:author="Clark, Robert Emerson" w:date="2023-06-14T14:40:00Z">
            <w:rPr>
              <w:rFonts w:cs="Times New Roman"/>
              <w:lang w:val="en-US"/>
            </w:rPr>
          </w:rPrChange>
        </w:rPr>
        <w:t xml:space="preserve"> hostplants</w:t>
      </w:r>
      <w:r w:rsidR="00BE0D9C" w:rsidRPr="00337464">
        <w:rPr>
          <w:rFonts w:cs="Times New Roman"/>
          <w:sz w:val="24"/>
          <w:szCs w:val="24"/>
          <w:lang w:val="en-US"/>
          <w:rPrChange w:id="416" w:author="Clark, Robert Emerson" w:date="2023-06-14T14:40:00Z">
            <w:rPr>
              <w:rFonts w:cs="Times New Roman"/>
              <w:lang w:val="en-US"/>
            </w:rPr>
          </w:rPrChange>
        </w:rPr>
        <w:t xml:space="preserve"> </w:t>
      </w:r>
      <w:r w:rsidR="00BE0D9C" w:rsidRPr="00337464">
        <w:rPr>
          <w:rFonts w:cs="Times New Roman"/>
          <w:sz w:val="24"/>
          <w:szCs w:val="24"/>
          <w:lang w:val="en-US"/>
          <w:rPrChange w:id="417" w:author="Clark, Robert Emerson" w:date="2023-06-14T14:40:00Z">
            <w:rPr>
              <w:rFonts w:cs="Times New Roman"/>
              <w:lang w:val="en-US"/>
            </w:rPr>
          </w:rPrChange>
        </w:rPr>
        <w:fldChar w:fldCharType="begin"/>
      </w:r>
      <w:r w:rsidR="004A4F67" w:rsidRPr="00337464">
        <w:rPr>
          <w:rFonts w:cs="Times New Roman"/>
          <w:sz w:val="24"/>
          <w:szCs w:val="24"/>
          <w:lang w:val="en-US"/>
          <w:rPrChange w:id="418" w:author="Clark, Robert Emerson" w:date="2023-06-14T14:40:00Z">
            <w:rPr>
              <w:rFonts w:cs="Times New Roman"/>
              <w:lang w:val="en-US"/>
            </w:rPr>
          </w:rPrChange>
        </w:rPr>
        <w:instrText xml:space="preserve"> ADDIN EN.CITE &lt;EndNote&gt;&lt;Cite&gt;&lt;Author&gt;Eigenbrode&lt;/Author&gt;&lt;Year&gt;2018&lt;/Year&gt;&lt;RecNum&gt;1977&lt;/RecNum&gt;&lt;DisplayText&gt;(Eigenbrode et al., 2018)&lt;/DisplayText&gt;&lt;record&gt;&lt;rec-number&gt;1977&lt;/rec-number&gt;&lt;foreign-keys&gt;&lt;key app="EN" db-id="vv5z5rzf7tsernexazoxwp5hrep9zftffrwv" timestamp="1679091559" guid="46984988-e4c9-49c1-a5d8-4dacad49d2f8"&gt;1977&lt;/key&gt;&lt;/foreign-keys&gt;&lt;ref-type name="Journal Article"&gt;17&lt;/ref-type&gt;&lt;contributors&gt;&lt;authors&gt;&lt;author&gt;Eigenbrode, Sanford D.&lt;/author&gt;&lt;author&gt;Bosque-Pérez, Nilsa A.&lt;/author&gt;&lt;author&gt;Davis, Thomas S.&lt;/author&gt;&lt;/authors&gt;&lt;/contributors&gt;&lt;titles&gt;&lt;title&gt;Insect-Borne Plant Pathogens and Their Vectors: Ecology, Evolution, and Complex Interactions&lt;/title&gt;&lt;secondary-title&gt;Annual Review of Entomology&lt;/secondary-title&gt;&lt;/titles&gt;&lt;periodical&gt;&lt;full-title&gt;Annual Review of Entomology&lt;/full-title&gt;&lt;/periodical&gt;&lt;pages&gt;169-191&lt;/pages&gt;&lt;volume&gt;63&lt;/volume&gt;&lt;number&gt;1&lt;/number&gt;&lt;dates&gt;&lt;year&gt;2018&lt;/year&gt;&lt;pub-dates&gt;&lt;date&gt;2018/01/07&lt;/date&gt;&lt;/pub-dates&gt;&lt;/dates&gt;&lt;publisher&gt;Annual Reviews&lt;/publisher&gt;&lt;isbn&gt;0066-4170&lt;/isbn&gt;&lt;urls&gt;&lt;related-urls&gt;&lt;url&gt;https://doi.org/10.1146/annurev-ento-020117-043119&lt;/url&gt;&lt;/related-urls&gt;&lt;/urls&gt;&lt;electronic-resource-num&gt;10.1146/annurev-ento-020117-043119&lt;/electronic-resource-num&gt;&lt;access-date&gt;2023/03/17&lt;/access-date&gt;&lt;/record&gt;&lt;/Cite&gt;&lt;/EndNote&gt;</w:instrText>
      </w:r>
      <w:r w:rsidR="00BE0D9C" w:rsidRPr="00337464">
        <w:rPr>
          <w:rFonts w:cs="Times New Roman"/>
          <w:sz w:val="24"/>
          <w:szCs w:val="24"/>
          <w:lang w:val="en-US"/>
          <w:rPrChange w:id="419" w:author="Clark, Robert Emerson" w:date="2023-06-14T14:40:00Z">
            <w:rPr>
              <w:rFonts w:cs="Times New Roman"/>
              <w:lang w:val="en-US"/>
            </w:rPr>
          </w:rPrChange>
        </w:rPr>
        <w:fldChar w:fldCharType="separate"/>
      </w:r>
      <w:r w:rsidR="00BE0D9C" w:rsidRPr="00337464">
        <w:rPr>
          <w:rFonts w:cs="Times New Roman"/>
          <w:noProof/>
          <w:sz w:val="24"/>
          <w:szCs w:val="24"/>
          <w:lang w:val="en-US"/>
          <w:rPrChange w:id="420" w:author="Clark, Robert Emerson" w:date="2023-06-14T14:40:00Z">
            <w:rPr>
              <w:rFonts w:cs="Times New Roman"/>
              <w:noProof/>
              <w:lang w:val="en-US"/>
            </w:rPr>
          </w:rPrChange>
        </w:rPr>
        <w:t>(Eigenbrode et al., 2018)</w:t>
      </w:r>
      <w:r w:rsidR="00BE0D9C" w:rsidRPr="00337464">
        <w:rPr>
          <w:rFonts w:cs="Times New Roman"/>
          <w:sz w:val="24"/>
          <w:szCs w:val="24"/>
          <w:lang w:val="en-US"/>
          <w:rPrChange w:id="421" w:author="Clark, Robert Emerson" w:date="2023-06-14T14:40:00Z">
            <w:rPr>
              <w:rFonts w:cs="Times New Roman"/>
              <w:lang w:val="en-US"/>
            </w:rPr>
          </w:rPrChange>
        </w:rPr>
        <w:fldChar w:fldCharType="end"/>
      </w:r>
      <w:r w:rsidR="00FC5CDB" w:rsidRPr="00337464">
        <w:rPr>
          <w:rFonts w:cs="Times New Roman"/>
          <w:sz w:val="24"/>
          <w:szCs w:val="24"/>
          <w:lang w:val="en-US"/>
          <w:rPrChange w:id="422" w:author="Clark, Robert Emerson" w:date="2023-06-14T14:40:00Z">
            <w:rPr>
              <w:rFonts w:cs="Times New Roman"/>
              <w:lang w:val="en-US"/>
            </w:rPr>
          </w:rPrChange>
        </w:rPr>
        <w:t xml:space="preserve">. </w:t>
      </w:r>
      <w:r w:rsidR="0007309F" w:rsidRPr="00337464">
        <w:rPr>
          <w:rFonts w:cs="Times New Roman"/>
          <w:sz w:val="24"/>
          <w:szCs w:val="24"/>
          <w:lang w:val="en-US"/>
          <w:rPrChange w:id="423" w:author="Clark, Robert Emerson" w:date="2023-06-14T14:40:00Z">
            <w:rPr>
              <w:rFonts w:cs="Times New Roman"/>
              <w:lang w:val="en-US"/>
            </w:rPr>
          </w:rPrChange>
        </w:rPr>
        <w:t>However,</w:t>
      </w:r>
      <w:r w:rsidR="00C9553E" w:rsidRPr="00337464">
        <w:rPr>
          <w:rFonts w:cs="Times New Roman"/>
          <w:sz w:val="24"/>
          <w:szCs w:val="24"/>
          <w:lang w:val="en-US"/>
          <w:rPrChange w:id="424" w:author="Clark, Robert Emerson" w:date="2023-06-14T14:40:00Z">
            <w:rPr>
              <w:rFonts w:cs="Times New Roman"/>
              <w:lang w:val="en-US"/>
            </w:rPr>
          </w:rPrChange>
        </w:rPr>
        <w:t xml:space="preserve"> the</w:t>
      </w:r>
      <w:r w:rsidR="0007309F" w:rsidRPr="00337464">
        <w:rPr>
          <w:rFonts w:cs="Times New Roman"/>
          <w:sz w:val="24"/>
          <w:szCs w:val="24"/>
          <w:lang w:val="en-US"/>
          <w:rPrChange w:id="425" w:author="Clark, Robert Emerson" w:date="2023-06-14T14:40:00Z">
            <w:rPr>
              <w:rFonts w:cs="Times New Roman"/>
              <w:lang w:val="en-US"/>
            </w:rPr>
          </w:rPrChange>
        </w:rPr>
        <w:t xml:space="preserve"> </w:t>
      </w:r>
      <w:r w:rsidR="00E1635C" w:rsidRPr="00337464">
        <w:rPr>
          <w:rFonts w:cs="Times New Roman"/>
          <w:sz w:val="24"/>
          <w:szCs w:val="24"/>
          <w:lang w:val="en-US"/>
          <w:rPrChange w:id="426" w:author="Clark, Robert Emerson" w:date="2023-06-14T14:40:00Z">
            <w:rPr>
              <w:rFonts w:cs="Times New Roman"/>
              <w:lang w:val="en-US"/>
            </w:rPr>
          </w:rPrChange>
        </w:rPr>
        <w:t>persistence</w:t>
      </w:r>
      <w:r w:rsidR="00E36208" w:rsidRPr="00337464">
        <w:rPr>
          <w:rFonts w:cs="Times New Roman"/>
          <w:sz w:val="24"/>
          <w:szCs w:val="24"/>
          <w:lang w:val="en-US"/>
          <w:rPrChange w:id="427" w:author="Clark, Robert Emerson" w:date="2023-06-14T14:40:00Z">
            <w:rPr>
              <w:rFonts w:cs="Times New Roman"/>
              <w:lang w:val="en-US"/>
            </w:rPr>
          </w:rPrChange>
        </w:rPr>
        <w:t xml:space="preserve"> of</w:t>
      </w:r>
      <w:r w:rsidR="00F67619" w:rsidRPr="00337464">
        <w:rPr>
          <w:rFonts w:cs="Times New Roman"/>
          <w:sz w:val="24"/>
          <w:szCs w:val="24"/>
          <w:lang w:val="en-US"/>
          <w:rPrChange w:id="428" w:author="Clark, Robert Emerson" w:date="2023-06-14T14:40:00Z">
            <w:rPr>
              <w:rFonts w:cs="Times New Roman"/>
              <w:lang w:val="en-US"/>
            </w:rPr>
          </w:rPrChange>
        </w:rPr>
        <w:t xml:space="preserve"> </w:t>
      </w:r>
      <w:r w:rsidR="002349D2" w:rsidRPr="00337464">
        <w:rPr>
          <w:rFonts w:cs="Times New Roman"/>
          <w:sz w:val="24"/>
          <w:szCs w:val="24"/>
          <w:lang w:val="en-US"/>
          <w:rPrChange w:id="429" w:author="Clark, Robert Emerson" w:date="2023-06-14T14:40:00Z">
            <w:rPr>
              <w:rFonts w:cs="Times New Roman"/>
              <w:lang w:val="en-US"/>
            </w:rPr>
          </w:rPrChange>
        </w:rPr>
        <w:t>pathogens</w:t>
      </w:r>
      <w:r w:rsidR="00D942C2" w:rsidRPr="00337464">
        <w:rPr>
          <w:rFonts w:cs="Times New Roman"/>
          <w:sz w:val="24"/>
          <w:szCs w:val="24"/>
          <w:lang w:val="en-US"/>
          <w:rPrChange w:id="430" w:author="Clark, Robert Emerson" w:date="2023-06-14T14:40:00Z">
            <w:rPr>
              <w:rFonts w:cs="Times New Roman"/>
              <w:lang w:val="en-US"/>
            </w:rPr>
          </w:rPrChange>
        </w:rPr>
        <w:t xml:space="preserve"> </w:t>
      </w:r>
      <w:r w:rsidR="00C32394" w:rsidRPr="00337464">
        <w:rPr>
          <w:rFonts w:cs="Times New Roman"/>
          <w:sz w:val="24"/>
          <w:szCs w:val="24"/>
          <w:lang w:val="en-US"/>
          <w:rPrChange w:id="431" w:author="Clark, Robert Emerson" w:date="2023-06-14T14:40:00Z">
            <w:rPr>
              <w:rFonts w:cs="Times New Roman"/>
              <w:lang w:val="en-US"/>
            </w:rPr>
          </w:rPrChange>
        </w:rPr>
        <w:t xml:space="preserve">in </w:t>
      </w:r>
      <w:r w:rsidR="00E36208" w:rsidRPr="00337464">
        <w:rPr>
          <w:rFonts w:cs="Times New Roman"/>
          <w:sz w:val="24"/>
          <w:szCs w:val="24"/>
          <w:lang w:val="en-US"/>
          <w:rPrChange w:id="432" w:author="Clark, Robert Emerson" w:date="2023-06-14T14:40:00Z">
            <w:rPr>
              <w:rFonts w:cs="Times New Roman"/>
              <w:lang w:val="en-US"/>
            </w:rPr>
          </w:rPrChange>
        </w:rPr>
        <w:t>host populations</w:t>
      </w:r>
      <w:r w:rsidR="00A07B27" w:rsidRPr="00337464">
        <w:rPr>
          <w:rFonts w:cs="Times New Roman"/>
          <w:sz w:val="24"/>
          <w:szCs w:val="24"/>
          <w:lang w:val="en-US"/>
          <w:rPrChange w:id="433" w:author="Clark, Robert Emerson" w:date="2023-06-14T14:40:00Z">
            <w:rPr>
              <w:rFonts w:cs="Times New Roman"/>
              <w:lang w:val="en-US"/>
            </w:rPr>
          </w:rPrChange>
        </w:rPr>
        <w:t xml:space="preserve"> </w:t>
      </w:r>
      <w:r w:rsidR="00C0682F" w:rsidRPr="00337464">
        <w:rPr>
          <w:rFonts w:cs="Times New Roman"/>
          <w:sz w:val="24"/>
          <w:szCs w:val="24"/>
          <w:lang w:val="en-US"/>
          <w:rPrChange w:id="434" w:author="Clark, Robert Emerson" w:date="2023-06-14T14:40:00Z">
            <w:rPr>
              <w:rFonts w:cs="Times New Roman"/>
              <w:lang w:val="en-US"/>
            </w:rPr>
          </w:rPrChange>
        </w:rPr>
        <w:t>that exhibit</w:t>
      </w:r>
      <w:r w:rsidR="00E43100" w:rsidRPr="00337464">
        <w:rPr>
          <w:rFonts w:cs="Times New Roman"/>
          <w:sz w:val="24"/>
          <w:szCs w:val="24"/>
          <w:lang w:val="en-US"/>
          <w:rPrChange w:id="435" w:author="Clark, Robert Emerson" w:date="2023-06-14T14:40:00Z">
            <w:rPr>
              <w:rFonts w:cs="Times New Roman"/>
              <w:lang w:val="en-US"/>
            </w:rPr>
          </w:rPrChange>
        </w:rPr>
        <w:t xml:space="preserve"> temporal </w:t>
      </w:r>
      <w:r w:rsidR="00976811" w:rsidRPr="00337464">
        <w:rPr>
          <w:rFonts w:cs="Times New Roman"/>
          <w:sz w:val="24"/>
          <w:szCs w:val="24"/>
          <w:lang w:val="en-US"/>
          <w:rPrChange w:id="436" w:author="Clark, Robert Emerson" w:date="2023-06-14T14:40:00Z">
            <w:rPr>
              <w:rFonts w:cs="Times New Roman"/>
              <w:lang w:val="en-US"/>
            </w:rPr>
          </w:rPrChange>
        </w:rPr>
        <w:t>or</w:t>
      </w:r>
      <w:r w:rsidR="00E43100" w:rsidRPr="00337464">
        <w:rPr>
          <w:rFonts w:cs="Times New Roman"/>
          <w:sz w:val="24"/>
          <w:szCs w:val="24"/>
          <w:lang w:val="en-US"/>
          <w:rPrChange w:id="437" w:author="Clark, Robert Emerson" w:date="2023-06-14T14:40:00Z">
            <w:rPr>
              <w:rFonts w:cs="Times New Roman"/>
              <w:lang w:val="en-US"/>
            </w:rPr>
          </w:rPrChange>
        </w:rPr>
        <w:t xml:space="preserve"> spatial structure </w:t>
      </w:r>
      <w:r w:rsidR="00AA7647" w:rsidRPr="00337464">
        <w:rPr>
          <w:rFonts w:cs="Times New Roman"/>
          <w:sz w:val="24"/>
          <w:szCs w:val="24"/>
          <w:lang w:val="en-US"/>
          <w:rPrChange w:id="438" w:author="Clark, Robert Emerson" w:date="2023-06-14T14:40:00Z">
            <w:rPr>
              <w:rFonts w:cs="Times New Roman"/>
              <w:lang w:val="en-US"/>
            </w:rPr>
          </w:rPrChange>
        </w:rPr>
        <w:t xml:space="preserve">depends on </w:t>
      </w:r>
      <w:r w:rsidR="00B13F0A" w:rsidRPr="00337464">
        <w:rPr>
          <w:rFonts w:cs="Times New Roman"/>
          <w:sz w:val="24"/>
          <w:szCs w:val="24"/>
          <w:lang w:val="en-US"/>
          <w:rPrChange w:id="439" w:author="Clark, Robert Emerson" w:date="2023-06-14T14:40:00Z">
            <w:rPr>
              <w:rFonts w:cs="Times New Roman"/>
              <w:lang w:val="en-US"/>
            </w:rPr>
          </w:rPrChange>
        </w:rPr>
        <w:t>pathogen’s</w:t>
      </w:r>
      <w:r w:rsidR="0011778B" w:rsidRPr="00337464">
        <w:rPr>
          <w:rFonts w:cs="Times New Roman"/>
          <w:sz w:val="24"/>
          <w:szCs w:val="24"/>
          <w:lang w:val="en-US"/>
          <w:rPrChange w:id="440" w:author="Clark, Robert Emerson" w:date="2023-06-14T14:40:00Z">
            <w:rPr>
              <w:rFonts w:cs="Times New Roman"/>
              <w:lang w:val="en-US"/>
            </w:rPr>
          </w:rPrChange>
        </w:rPr>
        <w:t xml:space="preserve"> ability to infect </w:t>
      </w:r>
      <w:r w:rsidR="001452CF" w:rsidRPr="00337464">
        <w:rPr>
          <w:rFonts w:cs="Times New Roman"/>
          <w:sz w:val="24"/>
          <w:szCs w:val="24"/>
          <w:lang w:val="en-US"/>
          <w:rPrChange w:id="441" w:author="Clark, Robert Emerson" w:date="2023-06-14T14:40:00Z">
            <w:rPr>
              <w:rFonts w:cs="Times New Roman"/>
              <w:lang w:val="en-US"/>
            </w:rPr>
          </w:rPrChange>
        </w:rPr>
        <w:t xml:space="preserve">more than one </w:t>
      </w:r>
      <w:r w:rsidR="003174BF" w:rsidRPr="00337464">
        <w:rPr>
          <w:rFonts w:cs="Times New Roman"/>
          <w:sz w:val="24"/>
          <w:szCs w:val="24"/>
          <w:lang w:val="en-US"/>
          <w:rPrChange w:id="442" w:author="Clark, Robert Emerson" w:date="2023-06-14T14:40:00Z">
            <w:rPr>
              <w:rFonts w:cs="Times New Roman"/>
              <w:lang w:val="en-US"/>
            </w:rPr>
          </w:rPrChange>
        </w:rPr>
        <w:t>host</w:t>
      </w:r>
      <w:ins w:id="443" w:author="Robert Clark" w:date="2023-06-14T09:51:00Z">
        <w:r w:rsidR="00AF44D7" w:rsidRPr="00337464">
          <w:rPr>
            <w:rFonts w:cs="Times New Roman"/>
            <w:sz w:val="24"/>
            <w:szCs w:val="24"/>
            <w:lang w:val="en-US"/>
            <w:rPrChange w:id="444" w:author="Clark, Robert Emerson" w:date="2023-06-14T14:40:00Z">
              <w:rPr>
                <w:rFonts w:cs="Times New Roman"/>
                <w:lang w:val="en-US"/>
              </w:rPr>
            </w:rPrChange>
          </w:rPr>
          <w:t xml:space="preserve"> </w:t>
        </w:r>
      </w:ins>
      <w:r w:rsidR="001452CF" w:rsidRPr="00337464">
        <w:rPr>
          <w:rFonts w:cs="Times New Roman"/>
          <w:sz w:val="24"/>
          <w:szCs w:val="24"/>
          <w:lang w:val="en-US"/>
          <w:rPrChange w:id="445" w:author="Clark, Robert Emerson" w:date="2023-06-14T14:40:00Z">
            <w:rPr>
              <w:rFonts w:cs="Times New Roman"/>
              <w:lang w:val="en-US"/>
            </w:rPr>
          </w:rPrChange>
        </w:rPr>
        <w:t>plant</w:t>
      </w:r>
      <w:r w:rsidR="00871E3B" w:rsidRPr="00337464">
        <w:rPr>
          <w:rFonts w:cs="Times New Roman"/>
          <w:sz w:val="24"/>
          <w:szCs w:val="24"/>
          <w:lang w:val="en-US"/>
          <w:rPrChange w:id="446" w:author="Clark, Robert Emerson" w:date="2023-06-14T14:40:00Z">
            <w:rPr>
              <w:rFonts w:cs="Times New Roman"/>
              <w:lang w:val="en-US"/>
            </w:rPr>
          </w:rPrChange>
        </w:rPr>
        <w:t xml:space="preserve"> </w:t>
      </w:r>
      <w:r w:rsidR="009F3983" w:rsidRPr="00337464">
        <w:rPr>
          <w:rFonts w:cs="Times New Roman"/>
          <w:sz w:val="24"/>
          <w:szCs w:val="24"/>
          <w:lang w:val="en-US"/>
          <w:rPrChange w:id="447" w:author="Clark, Robert Emerson" w:date="2023-06-14T14:40:00Z">
            <w:rPr>
              <w:rFonts w:cs="Times New Roman"/>
              <w:lang w:val="en-US"/>
            </w:rPr>
          </w:rPrChange>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337464">
        <w:rPr>
          <w:rFonts w:cs="Times New Roman"/>
          <w:sz w:val="24"/>
          <w:szCs w:val="24"/>
          <w:lang w:val="en-US"/>
          <w:rPrChange w:id="448"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449" w:author="Clark, Robert Emerson" w:date="2023-06-14T14:40:00Z">
            <w:rPr>
              <w:rFonts w:cs="Times New Roman"/>
              <w:lang w:val="en-US"/>
            </w:rPr>
          </w:rPrChange>
        </w:rPr>
        <w:fldChar w:fldCharType="begin">
          <w:fldData xml:space="preserve">PEVuZE5vdGU+PENpdGU+PEF1dGhvcj5Bc2hieTwvQXV0aG9yPjxZZWFyPjIwMTQ8L1llYXI+PFJl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</w:fldData>
        </w:fldChar>
      </w:r>
      <w:r w:rsidR="004A4F67" w:rsidRPr="00337464">
        <w:rPr>
          <w:rFonts w:cs="Times New Roman"/>
          <w:sz w:val="24"/>
          <w:szCs w:val="24"/>
          <w:lang w:val="en-US"/>
          <w:rPrChange w:id="450"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451" w:author="Clark, Robert Emerson" w:date="2023-06-14T14:40:00Z">
            <w:rPr>
              <w:rFonts w:cs="Times New Roman"/>
              <w:lang w:val="en-US"/>
            </w:rPr>
          </w:rPrChange>
        </w:rPr>
      </w:r>
      <w:r w:rsidR="004A4F67" w:rsidRPr="00337464">
        <w:rPr>
          <w:rFonts w:cs="Times New Roman"/>
          <w:sz w:val="24"/>
          <w:szCs w:val="24"/>
          <w:lang w:val="en-US"/>
          <w:rPrChange w:id="452" w:author="Clark, Robert Emerson" w:date="2023-06-14T14:40:00Z">
            <w:rPr>
              <w:rFonts w:cs="Times New Roman"/>
              <w:lang w:val="en-US"/>
            </w:rPr>
          </w:rPrChange>
        </w:rPr>
        <w:fldChar w:fldCharType="end"/>
      </w:r>
      <w:r w:rsidR="009F3983" w:rsidRPr="00337464">
        <w:rPr>
          <w:rFonts w:cs="Times New Roman"/>
          <w:sz w:val="24"/>
          <w:szCs w:val="24"/>
          <w:lang w:val="en-US"/>
          <w:rPrChange w:id="453" w:author="Clark, Robert Emerson" w:date="2023-06-14T14:40:00Z">
            <w:rPr>
              <w:rFonts w:cs="Times New Roman"/>
              <w:lang w:val="en-US"/>
            </w:rPr>
          </w:rPrChange>
        </w:rPr>
      </w:r>
      <w:r w:rsidR="009F3983" w:rsidRPr="00337464">
        <w:rPr>
          <w:rFonts w:cs="Times New Roman"/>
          <w:sz w:val="24"/>
          <w:szCs w:val="24"/>
          <w:lang w:val="en-US"/>
          <w:rPrChange w:id="454"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455" w:author="Clark, Robert Emerson" w:date="2023-06-14T14:40:00Z">
            <w:rPr>
              <w:rFonts w:cs="Times New Roman"/>
              <w:noProof/>
              <w:lang w:val="en-US"/>
            </w:rPr>
          </w:rPrChange>
        </w:rPr>
        <w:t>(Ashby et al., 2014, McLeish et al., 2018)</w:t>
      </w:r>
      <w:r w:rsidR="009F3983" w:rsidRPr="00337464">
        <w:rPr>
          <w:rFonts w:cs="Times New Roman"/>
          <w:sz w:val="24"/>
          <w:szCs w:val="24"/>
          <w:lang w:val="en-US"/>
          <w:rPrChange w:id="456" w:author="Clark, Robert Emerson" w:date="2023-06-14T14:40:00Z">
            <w:rPr>
              <w:rFonts w:cs="Times New Roman"/>
              <w:lang w:val="en-US"/>
            </w:rPr>
          </w:rPrChange>
        </w:rPr>
        <w:fldChar w:fldCharType="end"/>
      </w:r>
      <w:r w:rsidR="00CB0592" w:rsidRPr="00337464">
        <w:rPr>
          <w:rFonts w:cs="Times New Roman"/>
          <w:sz w:val="24"/>
          <w:szCs w:val="24"/>
          <w:lang w:val="en-US"/>
          <w:rPrChange w:id="457" w:author="Clark, Robert Emerson" w:date="2023-06-14T14:40:00Z">
            <w:rPr>
              <w:rFonts w:cs="Times New Roman"/>
              <w:lang w:val="en-US"/>
            </w:rPr>
          </w:rPrChange>
        </w:rPr>
        <w:t>.</w:t>
      </w:r>
      <w:r w:rsidR="009A4C9B" w:rsidRPr="00337464">
        <w:rPr>
          <w:rFonts w:cs="Times New Roman"/>
          <w:sz w:val="24"/>
          <w:szCs w:val="24"/>
          <w:lang w:val="en-US"/>
          <w:rPrChange w:id="458" w:author="Clark, Robert Emerson" w:date="2023-06-14T14:40:00Z">
            <w:rPr>
              <w:rFonts w:cs="Times New Roman"/>
              <w:lang w:val="en-US"/>
            </w:rPr>
          </w:rPrChange>
        </w:rPr>
        <w:t xml:space="preserve"> Moreover, </w:t>
      </w:r>
      <w:r w:rsidR="00FD454A" w:rsidRPr="00337464">
        <w:rPr>
          <w:rFonts w:cs="Times New Roman"/>
          <w:sz w:val="24"/>
          <w:szCs w:val="24"/>
          <w:lang w:val="en-US"/>
          <w:rPrChange w:id="459" w:author="Clark, Robert Emerson" w:date="2023-06-14T14:40:00Z">
            <w:rPr>
              <w:rFonts w:cs="Times New Roman"/>
              <w:lang w:val="en-US"/>
            </w:rPr>
          </w:rPrChange>
        </w:rPr>
        <w:t xml:space="preserve">a diverse </w:t>
      </w:r>
      <w:r w:rsidR="002E3C82" w:rsidRPr="00337464">
        <w:rPr>
          <w:rFonts w:cs="Times New Roman"/>
          <w:sz w:val="24"/>
          <w:szCs w:val="24"/>
          <w:lang w:val="en-US"/>
          <w:rPrChange w:id="460" w:author="Clark, Robert Emerson" w:date="2023-06-14T14:40:00Z">
            <w:rPr>
              <w:rFonts w:cs="Times New Roman"/>
              <w:lang w:val="en-US"/>
            </w:rPr>
          </w:rPrChange>
        </w:rPr>
        <w:t xml:space="preserve">vector diet breadth </w:t>
      </w:r>
      <w:r w:rsidR="006A2D5A" w:rsidRPr="00337464">
        <w:rPr>
          <w:rFonts w:cs="Times New Roman"/>
          <w:sz w:val="24"/>
          <w:szCs w:val="24"/>
          <w:lang w:val="en-US"/>
          <w:rPrChange w:id="461" w:author="Clark, Robert Emerson" w:date="2023-06-14T14:40:00Z">
            <w:rPr>
              <w:rFonts w:cs="Times New Roman"/>
              <w:lang w:val="en-US"/>
            </w:rPr>
          </w:rPrChange>
        </w:rPr>
        <w:t xml:space="preserve">can </w:t>
      </w:r>
      <w:r w:rsidR="00366330" w:rsidRPr="00337464">
        <w:rPr>
          <w:rFonts w:cs="Times New Roman"/>
          <w:sz w:val="24"/>
          <w:szCs w:val="24"/>
          <w:lang w:val="en-US"/>
          <w:rPrChange w:id="462" w:author="Clark, Robert Emerson" w:date="2023-06-14T14:40:00Z">
            <w:rPr>
              <w:rFonts w:cs="Times New Roman"/>
              <w:lang w:val="en-US"/>
            </w:rPr>
          </w:rPrChange>
        </w:rPr>
        <w:t>favor</w:t>
      </w:r>
      <w:r w:rsidR="006A2D5A" w:rsidRPr="00337464">
        <w:rPr>
          <w:rFonts w:cs="Times New Roman"/>
          <w:sz w:val="24"/>
          <w:szCs w:val="24"/>
          <w:lang w:val="en-US"/>
          <w:rPrChange w:id="463" w:author="Clark, Robert Emerson" w:date="2023-06-14T14:40:00Z">
            <w:rPr>
              <w:rFonts w:cs="Times New Roman"/>
              <w:lang w:val="en-US"/>
            </w:rPr>
          </w:rPrChange>
        </w:rPr>
        <w:t xml:space="preserve"> </w:t>
      </w:r>
      <w:r w:rsidR="002A0263" w:rsidRPr="00337464">
        <w:rPr>
          <w:rFonts w:cs="Times New Roman"/>
          <w:sz w:val="24"/>
          <w:szCs w:val="24"/>
          <w:lang w:val="en-US"/>
          <w:rPrChange w:id="464" w:author="Clark, Robert Emerson" w:date="2023-06-14T14:40:00Z">
            <w:rPr>
              <w:rFonts w:cs="Times New Roman"/>
              <w:lang w:val="en-US"/>
            </w:rPr>
          </w:rPrChange>
        </w:rPr>
        <w:t>virus prevalence</w:t>
      </w:r>
      <w:r w:rsidR="00EC0CD8" w:rsidRPr="00337464">
        <w:rPr>
          <w:rFonts w:cs="Times New Roman"/>
          <w:sz w:val="24"/>
          <w:szCs w:val="24"/>
          <w:lang w:val="en-US"/>
          <w:rPrChange w:id="465" w:author="Clark, Robert Emerson" w:date="2023-06-14T14:40:00Z">
            <w:rPr>
              <w:rFonts w:cs="Times New Roman"/>
              <w:lang w:val="en-US"/>
            </w:rPr>
          </w:rPrChange>
        </w:rPr>
        <w:t xml:space="preserve"> in transient host populations</w:t>
      </w:r>
      <w:r w:rsidR="00C82269" w:rsidRPr="00337464">
        <w:rPr>
          <w:rFonts w:cs="Times New Roman"/>
          <w:sz w:val="24"/>
          <w:szCs w:val="24"/>
          <w:lang w:val="en-US"/>
          <w:rPrChange w:id="466" w:author="Clark, Robert Emerson" w:date="2023-06-14T14:40:00Z">
            <w:rPr>
              <w:rFonts w:cs="Times New Roman"/>
              <w:lang w:val="en-US"/>
            </w:rPr>
          </w:rPrChange>
        </w:rPr>
        <w:t xml:space="preserve"> </w:t>
      </w:r>
      <w:r w:rsidR="001C546F" w:rsidRPr="00337464">
        <w:rPr>
          <w:rFonts w:cs="Times New Roman"/>
          <w:sz w:val="24"/>
          <w:szCs w:val="24"/>
          <w:lang w:val="en-US"/>
          <w:rPrChange w:id="467" w:author="Clark, Robert Emerson" w:date="2023-06-14T14:40:00Z">
            <w:rPr>
              <w:rFonts w:cs="Times New Roman"/>
              <w:lang w:val="en-US"/>
            </w:rPr>
          </w:rPrChange>
        </w:rPr>
        <w:t xml:space="preserve">by </w:t>
      </w:r>
      <w:r w:rsidR="00F76978" w:rsidRPr="00337464">
        <w:rPr>
          <w:rFonts w:cs="Times New Roman"/>
          <w:sz w:val="24"/>
          <w:szCs w:val="24"/>
          <w:lang w:val="en-US"/>
          <w:rPrChange w:id="468" w:author="Clark, Robert Emerson" w:date="2023-06-14T14:40:00Z">
            <w:rPr>
              <w:rFonts w:cs="Times New Roman"/>
              <w:lang w:val="en-US"/>
            </w:rPr>
          </w:rPrChange>
        </w:rPr>
        <w:t xml:space="preserve">either </w:t>
      </w:r>
      <w:r w:rsidR="001C546F" w:rsidRPr="00337464">
        <w:rPr>
          <w:rFonts w:cs="Times New Roman"/>
          <w:sz w:val="24"/>
          <w:szCs w:val="24"/>
          <w:lang w:val="en-US"/>
          <w:rPrChange w:id="469" w:author="Clark, Robert Emerson" w:date="2023-06-14T14:40:00Z">
            <w:rPr>
              <w:rFonts w:cs="Times New Roman"/>
              <w:lang w:val="en-US"/>
            </w:rPr>
          </w:rPrChange>
        </w:rPr>
        <w:t>increasing</w:t>
      </w:r>
      <w:r w:rsidR="00814E2C" w:rsidRPr="00337464">
        <w:rPr>
          <w:rFonts w:cs="Times New Roman"/>
          <w:sz w:val="24"/>
          <w:szCs w:val="24"/>
          <w:lang w:val="en-US"/>
          <w:rPrChange w:id="470" w:author="Clark, Robert Emerson" w:date="2023-06-14T14:40:00Z">
            <w:rPr>
              <w:rFonts w:cs="Times New Roman"/>
              <w:lang w:val="en-US"/>
            </w:rPr>
          </w:rPrChange>
        </w:rPr>
        <w:t xml:space="preserve"> interspecific</w:t>
      </w:r>
      <w:r w:rsidR="00D46891" w:rsidRPr="00337464">
        <w:rPr>
          <w:rFonts w:cs="Times New Roman"/>
          <w:sz w:val="24"/>
          <w:szCs w:val="24"/>
          <w:lang w:val="en-US"/>
          <w:rPrChange w:id="471" w:author="Clark, Robert Emerson" w:date="2023-06-14T14:40:00Z">
            <w:rPr>
              <w:rFonts w:cs="Times New Roman"/>
              <w:lang w:val="en-US"/>
            </w:rPr>
          </w:rPrChange>
        </w:rPr>
        <w:t xml:space="preserve"> </w:t>
      </w:r>
      <w:r w:rsidR="00541484" w:rsidRPr="00337464">
        <w:rPr>
          <w:rFonts w:cs="Times New Roman"/>
          <w:sz w:val="24"/>
          <w:szCs w:val="24"/>
          <w:lang w:val="en-US"/>
          <w:rPrChange w:id="472" w:author="Clark, Robert Emerson" w:date="2023-06-14T14:40:00Z">
            <w:rPr>
              <w:rFonts w:cs="Times New Roman"/>
              <w:lang w:val="en-US"/>
            </w:rPr>
          </w:rPrChange>
        </w:rPr>
        <w:t>transmission</w:t>
      </w:r>
      <w:r w:rsidR="0011459F" w:rsidRPr="00337464">
        <w:rPr>
          <w:rFonts w:cs="Times New Roman"/>
          <w:sz w:val="24"/>
          <w:szCs w:val="24"/>
          <w:lang w:val="en-US"/>
          <w:rPrChange w:id="473" w:author="Clark, Robert Emerson" w:date="2023-06-14T14:40:00Z">
            <w:rPr>
              <w:rFonts w:cs="Times New Roman"/>
              <w:lang w:val="en-US"/>
            </w:rPr>
          </w:rPrChange>
        </w:rPr>
        <w:t xml:space="preserve"> rates</w:t>
      </w:r>
      <w:r w:rsidR="00620974" w:rsidRPr="00337464">
        <w:rPr>
          <w:rFonts w:cs="Times New Roman"/>
          <w:sz w:val="24"/>
          <w:szCs w:val="24"/>
          <w:lang w:val="en-US"/>
          <w:rPrChange w:id="474" w:author="Clark, Robert Emerson" w:date="2023-06-14T14:40:00Z">
            <w:rPr>
              <w:rFonts w:cs="Times New Roman"/>
              <w:lang w:val="en-US"/>
            </w:rPr>
          </w:rPrChange>
        </w:rPr>
        <w:t xml:space="preserve"> between hosts and reservoirs</w:t>
      </w:r>
      <w:r w:rsidR="00DC3251" w:rsidRPr="00337464">
        <w:rPr>
          <w:rFonts w:cs="Times New Roman"/>
          <w:sz w:val="24"/>
          <w:szCs w:val="24"/>
          <w:lang w:val="en-US"/>
          <w:rPrChange w:id="475" w:author="Clark, Robert Emerson" w:date="2023-06-14T14:40:00Z">
            <w:rPr>
              <w:rFonts w:cs="Times New Roman"/>
              <w:lang w:val="en-US"/>
            </w:rPr>
          </w:rPrChange>
        </w:rPr>
        <w:t xml:space="preserve"> </w:t>
      </w:r>
      <w:r w:rsidR="00DC3251" w:rsidRPr="00337464">
        <w:rPr>
          <w:rFonts w:cs="Times New Roman"/>
          <w:sz w:val="24"/>
          <w:szCs w:val="24"/>
          <w:lang w:val="en-US"/>
          <w:rPrChange w:id="476" w:author="Clark, Robert Emerson" w:date="2023-06-14T14:40:00Z">
            <w:rPr>
              <w:rFonts w:cs="Times New Roman"/>
              <w:lang w:val="en-US"/>
            </w:rPr>
          </w:rPrChange>
        </w:rPr>
        <w:fldChar w:fldCharType="begin"/>
      </w:r>
      <w:r w:rsidR="004A4F67" w:rsidRPr="00337464">
        <w:rPr>
          <w:rFonts w:cs="Times New Roman"/>
          <w:sz w:val="24"/>
          <w:szCs w:val="24"/>
          <w:lang w:val="en-US"/>
          <w:rPrChange w:id="477" w:author="Clark, Robert Emerson" w:date="2023-06-14T14:40:00Z">
            <w:rPr>
              <w:rFonts w:cs="Times New Roman"/>
              <w:lang w:val="en-US"/>
            </w:rPr>
          </w:rPrChange>
        </w:rPr>
        <w:instrText xml:space="preserve"> ADDIN EN.CITE &lt;EndNote&gt;&lt;Cite&gt;&lt;Author&gt;Duffus&lt;/Author&gt;&lt;Year&gt;1971&lt;/Year&gt;&lt;RecNum&gt;1984&lt;/RecNum&gt;&lt;DisplayText&gt;(Duffus, 1971)&lt;/DisplayText&gt;&lt;record&gt;&lt;rec-number&gt;1984&lt;/rec-number&gt;&lt;foreign-keys&gt;&lt;key app="EN" db-id="vv5z5rzf7tsernexazoxwp5hrep9zftffrwv" timestamp="1679352301" guid="c6d1f900-c5e8-4187-ac7c-65827c0c953c"&gt;1984&lt;/key&gt;&lt;/foreign-keys&gt;&lt;ref-type name="Journal Article"&gt;17&lt;/ref-type&gt;&lt;contributors&gt;&lt;authors&gt;&lt;author&gt;J E Duffus&lt;/author&gt;&lt;/authors&gt;&lt;/contributors&gt;&lt;titles&gt;&lt;title&gt;Role of Weeds in the Incidence of Virus Diseases&lt;/title&gt;&lt;secondary-title&gt;Annual Review of Phytopathology&lt;/secondary-title&gt;&lt;/titles&gt;&lt;periodical&gt;&lt;full-title&gt;Annu Rev Phytopathol&lt;/full-title&gt;&lt;abbr-1&gt;Annual review of phytopathology&lt;/abbr-1&gt;&lt;/periodical&gt;&lt;pages&gt;319-340&lt;/pages&gt;&lt;volume&gt;9&lt;/volume&gt;&lt;number&gt;1&lt;/number&gt;&lt;dates&gt;&lt;year&gt;1971&lt;/year&gt;&lt;/dates&gt;&lt;urls&gt;&lt;related-urls&gt;&lt;url&gt;https://www.annualreviews.org/doi/abs/10.1146/annurev.py.09.090171.001535&lt;/url&gt;&lt;/related-urls&gt;&lt;/urls&gt;&lt;electronic-resource-num&gt;10.1146/annurev.py.09.090171.001535&lt;/electronic-resource-num&gt;&lt;/record&gt;&lt;/Cite&gt;&lt;/EndNote&gt;</w:instrText>
      </w:r>
      <w:r w:rsidR="00DC3251" w:rsidRPr="00337464">
        <w:rPr>
          <w:rFonts w:cs="Times New Roman"/>
          <w:sz w:val="24"/>
          <w:szCs w:val="24"/>
          <w:lang w:val="en-US"/>
          <w:rPrChange w:id="478" w:author="Clark, Robert Emerson" w:date="2023-06-14T14:40:00Z">
            <w:rPr>
              <w:rFonts w:cs="Times New Roman"/>
              <w:lang w:val="en-US"/>
            </w:rPr>
          </w:rPrChange>
        </w:rPr>
        <w:fldChar w:fldCharType="separate"/>
      </w:r>
      <w:r w:rsidR="00DC3251" w:rsidRPr="00337464">
        <w:rPr>
          <w:rFonts w:cs="Times New Roman"/>
          <w:noProof/>
          <w:sz w:val="24"/>
          <w:szCs w:val="24"/>
          <w:lang w:val="en-US"/>
          <w:rPrChange w:id="479" w:author="Clark, Robert Emerson" w:date="2023-06-14T14:40:00Z">
            <w:rPr>
              <w:rFonts w:cs="Times New Roman"/>
              <w:noProof/>
              <w:lang w:val="en-US"/>
            </w:rPr>
          </w:rPrChange>
        </w:rPr>
        <w:t>(Duffus, 1971)</w:t>
      </w:r>
      <w:r w:rsidR="00DC3251" w:rsidRPr="00337464">
        <w:rPr>
          <w:rFonts w:cs="Times New Roman"/>
          <w:sz w:val="24"/>
          <w:szCs w:val="24"/>
          <w:lang w:val="en-US"/>
          <w:rPrChange w:id="480" w:author="Clark, Robert Emerson" w:date="2023-06-14T14:40:00Z">
            <w:rPr>
              <w:rFonts w:cs="Times New Roman"/>
              <w:lang w:val="en-US"/>
            </w:rPr>
          </w:rPrChange>
        </w:rPr>
        <w:fldChar w:fldCharType="end"/>
      </w:r>
      <w:r w:rsidR="00D46891" w:rsidRPr="00337464">
        <w:rPr>
          <w:rFonts w:cs="Times New Roman"/>
          <w:sz w:val="24"/>
          <w:szCs w:val="24"/>
          <w:lang w:val="en-US"/>
          <w:rPrChange w:id="481" w:author="Clark, Robert Emerson" w:date="2023-06-14T14:40:00Z">
            <w:rPr>
              <w:rFonts w:cs="Times New Roman"/>
              <w:lang w:val="en-US"/>
            </w:rPr>
          </w:rPrChange>
        </w:rPr>
        <w:t>, or</w:t>
      </w:r>
      <w:r w:rsidR="00770E5D" w:rsidRPr="00337464">
        <w:rPr>
          <w:rFonts w:cs="Times New Roman"/>
          <w:sz w:val="24"/>
          <w:szCs w:val="24"/>
          <w:lang w:val="en-US"/>
          <w:rPrChange w:id="482" w:author="Clark, Robert Emerson" w:date="2023-06-14T14:40:00Z">
            <w:rPr>
              <w:rFonts w:cs="Times New Roman"/>
              <w:lang w:val="en-US"/>
            </w:rPr>
          </w:rPrChange>
        </w:rPr>
        <w:t xml:space="preserve"> </w:t>
      </w:r>
      <w:r w:rsidR="00B82634" w:rsidRPr="00337464">
        <w:rPr>
          <w:rFonts w:cs="Times New Roman"/>
          <w:sz w:val="24"/>
          <w:szCs w:val="24"/>
          <w:lang w:val="en-US"/>
          <w:rPrChange w:id="483" w:author="Clark, Robert Emerson" w:date="2023-06-14T14:40:00Z">
            <w:rPr>
              <w:rFonts w:cs="Times New Roman"/>
              <w:lang w:val="en-US"/>
            </w:rPr>
          </w:rPrChange>
        </w:rPr>
        <w:t>ensuring</w:t>
      </w:r>
      <w:r w:rsidR="00232724" w:rsidRPr="00337464">
        <w:rPr>
          <w:rFonts w:cs="Times New Roman"/>
          <w:sz w:val="24"/>
          <w:szCs w:val="24"/>
          <w:lang w:val="en-US"/>
          <w:rPrChange w:id="484" w:author="Clark, Robert Emerson" w:date="2023-06-14T14:40:00Z">
            <w:rPr>
              <w:rFonts w:cs="Times New Roman"/>
              <w:lang w:val="en-US"/>
            </w:rPr>
          </w:rPrChange>
        </w:rPr>
        <w:t xml:space="preserve"> </w:t>
      </w:r>
      <w:r w:rsidR="001161C9" w:rsidRPr="00337464">
        <w:rPr>
          <w:rFonts w:cs="Times New Roman"/>
          <w:sz w:val="24"/>
          <w:szCs w:val="24"/>
          <w:lang w:val="en-US"/>
          <w:rPrChange w:id="485" w:author="Clark, Robert Emerson" w:date="2023-06-14T14:40:00Z">
            <w:rPr>
              <w:rFonts w:cs="Times New Roman"/>
              <w:lang w:val="en-US"/>
            </w:rPr>
          </w:rPrChange>
        </w:rPr>
        <w:t>the</w:t>
      </w:r>
      <w:r w:rsidR="00366330" w:rsidRPr="00337464">
        <w:rPr>
          <w:rFonts w:cs="Times New Roman"/>
          <w:sz w:val="24"/>
          <w:szCs w:val="24"/>
          <w:lang w:val="en-US"/>
          <w:rPrChange w:id="486" w:author="Clark, Robert Emerson" w:date="2023-06-14T14:40:00Z">
            <w:rPr>
              <w:rFonts w:cs="Times New Roman"/>
              <w:lang w:val="en-US"/>
            </w:rPr>
          </w:rPrChange>
        </w:rPr>
        <w:t xml:space="preserve"> maintenance </w:t>
      </w:r>
      <w:r w:rsidR="003A7A9F" w:rsidRPr="00337464">
        <w:rPr>
          <w:rFonts w:cs="Times New Roman"/>
          <w:sz w:val="24"/>
          <w:szCs w:val="24"/>
          <w:lang w:val="en-US"/>
          <w:rPrChange w:id="487" w:author="Clark, Robert Emerson" w:date="2023-06-14T14:40:00Z">
            <w:rPr>
              <w:rFonts w:cs="Times New Roman"/>
              <w:lang w:val="en-US"/>
            </w:rPr>
          </w:rPrChange>
        </w:rPr>
        <w:t xml:space="preserve">of high vector </w:t>
      </w:r>
      <w:r w:rsidR="003A7A9F" w:rsidRPr="00337464">
        <w:rPr>
          <w:rFonts w:cs="Times New Roman"/>
          <w:sz w:val="24"/>
          <w:szCs w:val="24"/>
          <w:lang w:val="en-US"/>
          <w:rPrChange w:id="488" w:author="Clark, Robert Emerson" w:date="2023-06-14T14:40:00Z">
            <w:rPr>
              <w:rFonts w:cs="Times New Roman"/>
              <w:lang w:val="en-US"/>
            </w:rPr>
          </w:rPrChange>
        </w:rPr>
        <w:lastRenderedPageBreak/>
        <w:t>populations</w:t>
      </w:r>
      <w:r w:rsidR="00C04C82" w:rsidRPr="00337464">
        <w:rPr>
          <w:rFonts w:cs="Times New Roman"/>
          <w:sz w:val="24"/>
          <w:szCs w:val="24"/>
          <w:lang w:val="en-US"/>
          <w:rPrChange w:id="489" w:author="Clark, Robert Emerson" w:date="2023-06-14T14:40:00Z">
            <w:rPr>
              <w:rFonts w:cs="Times New Roman"/>
              <w:lang w:val="en-US"/>
            </w:rPr>
          </w:rPrChange>
        </w:rPr>
        <w:t xml:space="preserve"> over time</w:t>
      </w:r>
      <w:r w:rsidR="006E23C2" w:rsidRPr="00337464">
        <w:rPr>
          <w:rFonts w:cs="Times New Roman"/>
          <w:sz w:val="24"/>
          <w:szCs w:val="24"/>
          <w:lang w:val="en-US"/>
          <w:rPrChange w:id="490" w:author="Clark, Robert Emerson" w:date="2023-06-14T14:40:00Z">
            <w:rPr>
              <w:rFonts w:cs="Times New Roman"/>
              <w:lang w:val="en-US"/>
            </w:rPr>
          </w:rPrChange>
        </w:rPr>
        <w:t xml:space="preserve"> even </w:t>
      </w:r>
      <w:r w:rsidR="004B4639" w:rsidRPr="00337464">
        <w:rPr>
          <w:rFonts w:cs="Times New Roman"/>
          <w:sz w:val="24"/>
          <w:szCs w:val="24"/>
          <w:lang w:val="en-US"/>
          <w:rPrChange w:id="491" w:author="Clark, Robert Emerson" w:date="2023-06-14T14:40:00Z">
            <w:rPr>
              <w:rFonts w:cs="Times New Roman"/>
              <w:lang w:val="en-US"/>
            </w:rPr>
          </w:rPrChange>
        </w:rPr>
        <w:t xml:space="preserve">when virus hosts are </w:t>
      </w:r>
      <w:r w:rsidR="008F00C3" w:rsidRPr="00337464">
        <w:rPr>
          <w:rFonts w:cs="Times New Roman"/>
          <w:sz w:val="24"/>
          <w:szCs w:val="24"/>
          <w:lang w:val="en-US"/>
          <w:rPrChange w:id="492" w:author="Clark, Robert Emerson" w:date="2023-06-14T14:40:00Z">
            <w:rPr>
              <w:rFonts w:cs="Times New Roman"/>
              <w:lang w:val="en-US"/>
            </w:rPr>
          </w:rPrChange>
        </w:rPr>
        <w:t>scarce</w:t>
      </w:r>
      <w:r w:rsidR="00C04C82" w:rsidRPr="00337464">
        <w:rPr>
          <w:rFonts w:cs="Times New Roman"/>
          <w:sz w:val="24"/>
          <w:szCs w:val="24"/>
          <w:lang w:val="en-US"/>
          <w:rPrChange w:id="493" w:author="Clark, Robert Emerson" w:date="2023-06-14T14:40:00Z">
            <w:rPr>
              <w:rFonts w:cs="Times New Roman"/>
              <w:lang w:val="en-US"/>
            </w:rPr>
          </w:rPrChange>
        </w:rPr>
        <w:t xml:space="preserve"> </w:t>
      </w:r>
      <w:r w:rsidR="00D55177" w:rsidRPr="00337464">
        <w:rPr>
          <w:rFonts w:cs="Times New Roman"/>
          <w:sz w:val="24"/>
          <w:szCs w:val="24"/>
          <w:lang w:val="en-US"/>
          <w:rPrChange w:id="494" w:author="Clark, Robert Emerson" w:date="2023-06-14T14:40:00Z">
            <w:rPr>
              <w:rFonts w:cs="Times New Roman"/>
              <w:lang w:val="en-US"/>
            </w:rPr>
          </w:rPrChange>
        </w:rPr>
        <w:fldChar w:fldCharType="begin"/>
      </w:r>
      <w:r w:rsidR="004A4F67" w:rsidRPr="00337464">
        <w:rPr>
          <w:rFonts w:cs="Times New Roman"/>
          <w:sz w:val="24"/>
          <w:szCs w:val="24"/>
          <w:lang w:val="en-US"/>
          <w:rPrChange w:id="495" w:author="Clark, Robert Emerson" w:date="2023-06-14T14:40:00Z">
            <w:rPr>
              <w:rFonts w:cs="Times New Roman"/>
              <w:lang w:val="en-US"/>
            </w:rPr>
          </w:rPrChange>
        </w:rPr>
        <w:instrText xml:space="preserve"> ADDIN EN.CITE &lt;EndNote&gt;&lt;Cite&gt;&lt;Author&gt;Swei&lt;/Author&gt;&lt;Year&gt;2011&lt;/Year&gt;&lt;RecNum&gt;1983&lt;/RecNum&gt;&lt;DisplayText&gt;(Swei et al., 2011)&lt;/DisplayText&gt;&lt;record&gt;&lt;rec-number&gt;1983&lt;/rec-number&gt;&lt;foreign-keys&gt;&lt;key app="EN" db-id="vv5z5rzf7tsernexazoxwp5hrep9zftffrwv" timestamp="1679350130" guid="3b6344f6-e9c6-4bcb-9a51-35b23f14e0df"&gt;1983&lt;/key&gt;&lt;/foreign-keys&gt;&lt;ref-type name="Journal Article"&gt;17&lt;/ref-type&gt;&lt;contributors&gt;&lt;authors&gt;&lt;author&gt;Swei, Andrea&lt;/author&gt;&lt;author&gt;Ostfeld, Richard S.&lt;/author&gt;&lt;author&gt;Lane, Robert S.&lt;/author&gt;&lt;author&gt;Briggs, Cheryl J.&lt;/author&gt;&lt;/authors&gt;&lt;/contributors&gt;&lt;titles&gt;&lt;title&gt;Impact of the experimental removal of lizards on Lyme disease risk&lt;/title&gt;&lt;secondary-title&gt;Proceedings of the Royal Society B: Biological Sciences&lt;/secondary-title&gt;&lt;/titles&gt;&lt;periodical&gt;&lt;full-title&gt;Proceedings of the Royal Society B: Biological Sciences&lt;/full-title&gt;&lt;/periodical&gt;&lt;pages&gt;2970-2978&lt;/pages&gt;&lt;volume&gt;278&lt;/volume&gt;&lt;number&gt;1720&lt;/number&gt;&lt;dates&gt;&lt;year&gt;2011&lt;/year&gt;&lt;/dates&gt;&lt;urls&gt;&lt;related-urls&gt;&lt;url&gt;https://royalsocietypublishing.org/doi/abs/10.1098/rspb.2010.2402&lt;/url&gt;&lt;/related-urls&gt;&lt;/urls&gt;&lt;electronic-resource-num&gt;doi:10.1098/rspb.2010.2402&lt;/electronic-resource-num&gt;&lt;/record&gt;&lt;/Cite&gt;&lt;/EndNote&gt;</w:instrText>
      </w:r>
      <w:r w:rsidR="00D55177" w:rsidRPr="00337464">
        <w:rPr>
          <w:rFonts w:cs="Times New Roman"/>
          <w:sz w:val="24"/>
          <w:szCs w:val="24"/>
          <w:lang w:val="en-US"/>
          <w:rPrChange w:id="496" w:author="Clark, Robert Emerson" w:date="2023-06-14T14:40:00Z">
            <w:rPr>
              <w:rFonts w:cs="Times New Roman"/>
              <w:lang w:val="en-US"/>
            </w:rPr>
          </w:rPrChange>
        </w:rPr>
        <w:fldChar w:fldCharType="separate"/>
      </w:r>
      <w:r w:rsidR="00D55177" w:rsidRPr="00337464">
        <w:rPr>
          <w:rFonts w:cs="Times New Roman"/>
          <w:noProof/>
          <w:sz w:val="24"/>
          <w:szCs w:val="24"/>
          <w:lang w:val="en-US"/>
          <w:rPrChange w:id="497" w:author="Clark, Robert Emerson" w:date="2023-06-14T14:40:00Z">
            <w:rPr>
              <w:rFonts w:cs="Times New Roman"/>
              <w:noProof/>
              <w:lang w:val="en-US"/>
            </w:rPr>
          </w:rPrChange>
        </w:rPr>
        <w:t>(Swei et al., 2011)</w:t>
      </w:r>
      <w:r w:rsidR="00D55177" w:rsidRPr="00337464">
        <w:rPr>
          <w:rFonts w:cs="Times New Roman"/>
          <w:sz w:val="24"/>
          <w:szCs w:val="24"/>
          <w:lang w:val="en-US"/>
          <w:rPrChange w:id="498" w:author="Clark, Robert Emerson" w:date="2023-06-14T14:40:00Z">
            <w:rPr>
              <w:rFonts w:cs="Times New Roman"/>
              <w:lang w:val="en-US"/>
            </w:rPr>
          </w:rPrChange>
        </w:rPr>
        <w:fldChar w:fldCharType="end"/>
      </w:r>
      <w:r w:rsidR="00D55177" w:rsidRPr="00337464">
        <w:rPr>
          <w:rFonts w:cs="Times New Roman"/>
          <w:sz w:val="24"/>
          <w:szCs w:val="24"/>
          <w:lang w:val="en-US"/>
          <w:rPrChange w:id="499" w:author="Clark, Robert Emerson" w:date="2023-06-14T14:40:00Z">
            <w:rPr>
              <w:rFonts w:cs="Times New Roman"/>
              <w:lang w:val="en-US"/>
            </w:rPr>
          </w:rPrChange>
        </w:rPr>
        <w:t>.</w:t>
      </w:r>
      <w:r w:rsidR="00861863" w:rsidRPr="00337464">
        <w:rPr>
          <w:rFonts w:cs="Times New Roman"/>
          <w:sz w:val="24"/>
          <w:szCs w:val="24"/>
          <w:lang w:val="en-US"/>
          <w:rPrChange w:id="500" w:author="Clark, Robert Emerson" w:date="2023-06-14T14:40:00Z">
            <w:rPr>
              <w:rFonts w:cs="Times New Roman"/>
              <w:lang w:val="en-US"/>
            </w:rPr>
          </w:rPrChange>
        </w:rPr>
        <w:t xml:space="preserve"> </w:t>
      </w:r>
      <w:r w:rsidR="000B0B97" w:rsidRPr="00337464">
        <w:rPr>
          <w:rFonts w:cs="Times New Roman"/>
          <w:sz w:val="24"/>
          <w:szCs w:val="24"/>
          <w:lang w:val="en-US"/>
          <w:rPrChange w:id="501" w:author="Clark, Robert Emerson" w:date="2023-06-14T14:40:00Z">
            <w:rPr>
              <w:rFonts w:cs="Times New Roman"/>
              <w:lang w:val="en-US"/>
            </w:rPr>
          </w:rPrChange>
        </w:rPr>
        <w:t>M</w:t>
      </w:r>
      <w:r w:rsidR="001C46CB" w:rsidRPr="00337464">
        <w:rPr>
          <w:rFonts w:cs="Times New Roman"/>
          <w:sz w:val="24"/>
          <w:szCs w:val="24"/>
          <w:lang w:val="en-US"/>
          <w:rPrChange w:id="502" w:author="Clark, Robert Emerson" w:date="2023-06-14T14:40:00Z">
            <w:rPr>
              <w:rFonts w:cs="Times New Roman"/>
              <w:lang w:val="en-US"/>
            </w:rPr>
          </w:rPrChange>
        </w:rPr>
        <w:t>ost</w:t>
      </w:r>
      <w:r w:rsidR="00F671B2" w:rsidRPr="00337464">
        <w:rPr>
          <w:rFonts w:cs="Times New Roman"/>
          <w:sz w:val="24"/>
          <w:szCs w:val="24"/>
          <w:lang w:val="en-US"/>
          <w:rPrChange w:id="503" w:author="Clark, Robert Emerson" w:date="2023-06-14T14:40:00Z">
            <w:rPr>
              <w:rFonts w:cs="Times New Roman"/>
              <w:lang w:val="en-US"/>
            </w:rPr>
          </w:rPrChange>
        </w:rPr>
        <w:t xml:space="preserve"> plant viruses </w:t>
      </w:r>
      <w:r w:rsidR="00856D35" w:rsidRPr="00337464">
        <w:rPr>
          <w:rFonts w:cs="Times New Roman"/>
          <w:sz w:val="24"/>
          <w:szCs w:val="24"/>
          <w:lang w:val="en-US"/>
          <w:rPrChange w:id="504" w:author="Clark, Robert Emerson" w:date="2023-06-14T14:40:00Z">
            <w:rPr>
              <w:rFonts w:cs="Times New Roman"/>
              <w:lang w:val="en-US"/>
            </w:rPr>
          </w:rPrChange>
        </w:rPr>
        <w:t>have multiple hosts</w:t>
      </w:r>
      <w:r w:rsidR="00F671B2" w:rsidRPr="00337464">
        <w:rPr>
          <w:rFonts w:cs="Times New Roman"/>
          <w:sz w:val="24"/>
          <w:szCs w:val="24"/>
          <w:lang w:val="en-US"/>
          <w:rPrChange w:id="505" w:author="Clark, Robert Emerson" w:date="2023-06-14T14:40:00Z">
            <w:rPr>
              <w:rFonts w:cs="Times New Roman"/>
              <w:lang w:val="en-US"/>
            </w:rPr>
          </w:rPrChange>
        </w:rPr>
        <w:t xml:space="preserve">, although </w:t>
      </w:r>
      <w:r w:rsidR="00424832" w:rsidRPr="00337464">
        <w:rPr>
          <w:rFonts w:cs="Times New Roman"/>
          <w:sz w:val="24"/>
          <w:szCs w:val="24"/>
          <w:lang w:val="en-US"/>
          <w:rPrChange w:id="506" w:author="Clark, Robert Emerson" w:date="2023-06-14T14:40:00Z">
            <w:rPr>
              <w:rFonts w:cs="Times New Roman"/>
              <w:lang w:val="en-US"/>
            </w:rPr>
          </w:rPrChange>
        </w:rPr>
        <w:t xml:space="preserve">many </w:t>
      </w:r>
      <w:r w:rsidR="00F671B2" w:rsidRPr="00337464">
        <w:rPr>
          <w:rFonts w:cs="Times New Roman"/>
          <w:sz w:val="24"/>
          <w:szCs w:val="24"/>
          <w:lang w:val="en-US"/>
          <w:rPrChange w:id="507" w:author="Clark, Robert Emerson" w:date="2023-06-14T14:40:00Z">
            <w:rPr>
              <w:rFonts w:cs="Times New Roman"/>
              <w:lang w:val="en-US"/>
            </w:rPr>
          </w:rPrChange>
        </w:rPr>
        <w:t>seem to be constrained to one or a few vector species</w:t>
      </w:r>
      <w:ins w:id="508" w:author="Robert Clark" w:date="2023-06-14T09:53:00Z">
        <w:r w:rsidR="00AF44D7" w:rsidRPr="00337464">
          <w:rPr>
            <w:rFonts w:cs="Times New Roman"/>
            <w:sz w:val="24"/>
            <w:szCs w:val="24"/>
            <w:lang w:val="en-US"/>
            <w:rPrChange w:id="509" w:author="Clark, Robert Emerson" w:date="2023-06-14T14:40:00Z">
              <w:rPr>
                <w:rFonts w:cs="Times New Roman"/>
                <w:lang w:val="en-US"/>
              </w:rPr>
            </w:rPrChange>
          </w:rPr>
          <w:t xml:space="preserve"> </w:t>
        </w:r>
      </w:ins>
      <w:del w:id="510" w:author="Robert Clark" w:date="2023-06-14T09:53:00Z">
        <w:r w:rsidR="00B24BB4" w:rsidRPr="00337464" w:rsidDel="00AF44D7">
          <w:rPr>
            <w:rFonts w:cs="Times New Roman"/>
            <w:sz w:val="24"/>
            <w:szCs w:val="24"/>
            <w:lang w:val="en-US"/>
            <w:rPrChange w:id="511" w:author="Clark, Robert Emerson" w:date="2023-06-14T14:40:00Z">
              <w:rPr>
                <w:rFonts w:cs="Times New Roman"/>
                <w:lang w:val="en-US"/>
              </w:rPr>
            </w:rPrChange>
          </w:rPr>
          <w:delText>, especially</w:delText>
        </w:r>
        <w:r w:rsidR="00CF78BF" w:rsidRPr="00337464" w:rsidDel="00AF44D7">
          <w:rPr>
            <w:rFonts w:cs="Times New Roman"/>
            <w:sz w:val="24"/>
            <w:szCs w:val="24"/>
            <w:lang w:val="en-US"/>
            <w:rPrChange w:id="512" w:author="Clark, Robert Emerson" w:date="2023-06-14T14:40:00Z">
              <w:rPr>
                <w:rFonts w:cs="Times New Roman"/>
                <w:lang w:val="en-US"/>
              </w:rPr>
            </w:rPrChange>
          </w:rPr>
          <w:delText xml:space="preserve"> those that are PT and SPT</w:delText>
        </w:r>
        <w:r w:rsidR="00F671B2" w:rsidRPr="00337464" w:rsidDel="00AF44D7">
          <w:rPr>
            <w:rFonts w:cs="Times New Roman"/>
            <w:sz w:val="24"/>
            <w:szCs w:val="24"/>
            <w:lang w:val="en-US"/>
            <w:rPrChange w:id="513" w:author="Clark, Robert Emerson" w:date="2023-06-14T14:40:00Z">
              <w:rPr>
                <w:rFonts w:cs="Times New Roman"/>
                <w:lang w:val="en-US"/>
              </w:rPr>
            </w:rPrChange>
          </w:rPr>
          <w:delText xml:space="preserve"> </w:delText>
        </w:r>
      </w:del>
      <w:r w:rsidR="00F671B2" w:rsidRPr="00337464">
        <w:rPr>
          <w:rFonts w:cs="Times New Roman"/>
          <w:sz w:val="24"/>
          <w:szCs w:val="24"/>
          <w:lang w:val="en-US"/>
          <w:rPrChange w:id="514" w:author="Clark, Robert Emerson" w:date="2023-06-14T14:40:00Z">
            <w:rPr>
              <w:rFonts w:cs="Times New Roman"/>
              <w:lang w:val="en-US"/>
            </w:rPr>
          </w:rPrChange>
        </w:rPr>
        <w:fldChar w:fldCharType="begin"/>
      </w:r>
      <w:r w:rsidR="004A4F67" w:rsidRPr="00337464">
        <w:rPr>
          <w:rFonts w:cs="Times New Roman"/>
          <w:sz w:val="24"/>
          <w:szCs w:val="24"/>
          <w:lang w:val="en-US"/>
          <w:rPrChange w:id="515" w:author="Clark, Robert Emerson" w:date="2023-06-14T14:40:00Z">
            <w:rPr>
              <w:rFonts w:cs="Times New Roman"/>
              <w:lang w:val="en-US"/>
            </w:rPr>
          </w:rPrChange>
        </w:rPr>
        <w:instrText xml:space="preserve"> ADDIN EN.CITE &lt;EndNote&gt;&lt;Cite&gt;&lt;Author&gt;Power&lt;/Author&gt;&lt;Year&gt;2003&lt;/Year&gt;&lt;RecNum&gt;2005&lt;/RecNum&gt;&lt;DisplayText&gt;(Power and Flecker, 2003)&lt;/DisplayText&gt;&lt;record&gt;&lt;rec-number&gt;2005&lt;/rec-number&gt;&lt;foreign-keys&gt;&lt;key app="EN" db-id="vv5z5rzf7tsernexazoxwp5hrep9zftffrwv" timestamp="1681355740" guid="db989695-afdc-447a-8152-8d9792c8ea57"&gt;2005&lt;/key&gt;&lt;/foreign-keys&gt;&lt;ref-type name="Book Section"&gt;5&lt;/ref-type&gt;&lt;contributors&gt;&lt;authors&gt;&lt;author&gt;Alison G. Power&lt;/author&gt;&lt;author&gt;Alexander S. Flecker&lt;/author&gt;&lt;/authors&gt;&lt;secondary-authors&gt;&lt;author&gt;Peter, Kareiva&lt;/author&gt;&lt;author&gt;Simon, A. Levin&lt;/author&gt;&lt;/secondary-authors&gt;&lt;/contributors&gt;&lt;titles&gt;&lt;title&gt;Virus Specificity in Disease Systems: Are Species Redundant?&lt;/title&gt;&lt;secondary-title&gt;The Importance of Species&lt;/secondary-title&gt;&lt;/titles&gt;&lt;pages&gt;330-346&lt;/pages&gt;&lt;dates&gt;&lt;year&gt;2003&lt;/year&gt;&lt;/dates&gt;&lt;pub-location&gt;Princeton&lt;/pub-location&gt;&lt;publisher&gt;Princeton University Press&lt;/publisher&gt;&lt;isbn&gt;9781400866779&lt;/isbn&gt;&lt;urls&gt;&lt;related-urls&gt;&lt;url&gt;https://doi.org/10.1515/9781400866779-023&lt;/url&gt;&lt;/related-urls&gt;&lt;/urls&gt;&lt;electronic-resource-num&gt;doi:10.1515/9781400866779-023&lt;/electronic-resource-num&gt;&lt;access-date&gt;2023-04-04&lt;/access-date&gt;&lt;/record&gt;&lt;/Cite&gt;&lt;/EndNote&gt;</w:instrText>
      </w:r>
      <w:r w:rsidR="00F671B2" w:rsidRPr="00337464">
        <w:rPr>
          <w:rFonts w:cs="Times New Roman"/>
          <w:sz w:val="24"/>
          <w:szCs w:val="24"/>
          <w:lang w:val="en-US"/>
          <w:rPrChange w:id="516"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517" w:author="Clark, Robert Emerson" w:date="2023-06-14T14:40:00Z">
            <w:rPr>
              <w:rFonts w:cs="Times New Roman"/>
              <w:noProof/>
              <w:lang w:val="en-US"/>
            </w:rPr>
          </w:rPrChange>
        </w:rPr>
        <w:t>(Power and Flecker, 2003)</w:t>
      </w:r>
      <w:r w:rsidR="00F671B2" w:rsidRPr="00337464">
        <w:rPr>
          <w:rFonts w:cs="Times New Roman"/>
          <w:sz w:val="24"/>
          <w:szCs w:val="24"/>
          <w:lang w:val="en-US"/>
          <w:rPrChange w:id="518" w:author="Clark, Robert Emerson" w:date="2023-06-14T14:40:00Z">
            <w:rPr>
              <w:rFonts w:cs="Times New Roman"/>
              <w:lang w:val="en-US"/>
            </w:rPr>
          </w:rPrChange>
        </w:rPr>
        <w:fldChar w:fldCharType="end"/>
      </w:r>
      <w:del w:id="519" w:author="Robert Clark" w:date="2023-06-14T09:53:00Z">
        <w:r w:rsidR="00F671B2" w:rsidRPr="00337464" w:rsidDel="00AF44D7">
          <w:rPr>
            <w:rFonts w:cs="Times New Roman"/>
            <w:sz w:val="24"/>
            <w:szCs w:val="24"/>
            <w:lang w:val="en-US"/>
            <w:rPrChange w:id="520" w:author="Clark, Robert Emerson" w:date="2023-06-14T14:40:00Z">
              <w:rPr>
                <w:rFonts w:cs="Times New Roman"/>
                <w:lang w:val="en-US"/>
              </w:rPr>
            </w:rPrChange>
          </w:rPr>
          <w:delText>,</w:delText>
        </w:r>
      </w:del>
      <w:ins w:id="521" w:author="Robert Clark" w:date="2023-06-14T09:53:00Z">
        <w:r w:rsidR="00AF44D7" w:rsidRPr="00337464">
          <w:rPr>
            <w:rFonts w:cs="Times New Roman"/>
            <w:sz w:val="24"/>
            <w:szCs w:val="24"/>
            <w:lang w:val="en-US"/>
            <w:rPrChange w:id="522" w:author="Clark, Robert Emerson" w:date="2023-06-14T14:40:00Z">
              <w:rPr>
                <w:rFonts w:cs="Times New Roman"/>
                <w:lang w:val="en-US"/>
              </w:rPr>
            </w:rPrChange>
          </w:rPr>
          <w:t xml:space="preserve">. Likewise, </w:t>
        </w:r>
      </w:ins>
      <w:del w:id="523" w:author="Robert Clark" w:date="2023-06-14T09:53:00Z">
        <w:r w:rsidR="00F671B2" w:rsidRPr="00337464" w:rsidDel="00AF44D7">
          <w:rPr>
            <w:rFonts w:cs="Times New Roman"/>
            <w:sz w:val="24"/>
            <w:szCs w:val="24"/>
            <w:lang w:val="en-US"/>
            <w:rPrChange w:id="524" w:author="Clark, Robert Emerson" w:date="2023-06-14T14:40:00Z">
              <w:rPr>
                <w:rFonts w:cs="Times New Roman"/>
                <w:lang w:val="en-US"/>
              </w:rPr>
            </w:rPrChange>
          </w:rPr>
          <w:delText xml:space="preserve"> </w:delText>
        </w:r>
        <w:r w:rsidR="00424832" w:rsidRPr="00337464" w:rsidDel="00AF44D7">
          <w:rPr>
            <w:rFonts w:cs="Times New Roman"/>
            <w:sz w:val="24"/>
            <w:szCs w:val="24"/>
            <w:lang w:val="en-US"/>
            <w:rPrChange w:id="525" w:author="Clark, Robert Emerson" w:date="2023-06-14T14:40:00Z">
              <w:rPr>
                <w:rFonts w:cs="Times New Roman"/>
                <w:lang w:val="en-US"/>
              </w:rPr>
            </w:rPrChange>
          </w:rPr>
          <w:delText>as are</w:delText>
        </w:r>
        <w:r w:rsidR="00F671B2" w:rsidRPr="00337464" w:rsidDel="00AF44D7">
          <w:rPr>
            <w:rFonts w:cs="Times New Roman"/>
            <w:sz w:val="24"/>
            <w:szCs w:val="24"/>
            <w:lang w:val="en-US"/>
            <w:rPrChange w:id="526" w:author="Clark, Robert Emerson" w:date="2023-06-14T14:40:00Z">
              <w:rPr>
                <w:rFonts w:cs="Times New Roman"/>
                <w:lang w:val="en-US"/>
              </w:rPr>
            </w:rPrChange>
          </w:rPr>
          <w:delText xml:space="preserve"> most vectors</w:delText>
        </w:r>
        <w:r w:rsidR="009E419F" w:rsidRPr="00337464" w:rsidDel="00AF44D7">
          <w:rPr>
            <w:rFonts w:cs="Times New Roman"/>
            <w:sz w:val="24"/>
            <w:szCs w:val="24"/>
            <w:lang w:val="en-US"/>
            <w:rPrChange w:id="527" w:author="Clark, Robert Emerson" w:date="2023-06-14T14:40:00Z">
              <w:rPr>
                <w:rFonts w:cs="Times New Roman"/>
                <w:lang w:val="en-US"/>
              </w:rPr>
            </w:rPrChange>
          </w:rPr>
          <w:delText>,</w:delText>
        </w:r>
      </w:del>
      <w:ins w:id="528" w:author="Robert Clark" w:date="2023-06-14T09:54:00Z">
        <w:r w:rsidR="00AF44D7" w:rsidRPr="00337464">
          <w:rPr>
            <w:rFonts w:cs="Times New Roman"/>
            <w:sz w:val="24"/>
            <w:szCs w:val="24"/>
            <w:lang w:val="en-US"/>
            <w:rPrChange w:id="529" w:author="Clark, Robert Emerson" w:date="2023-06-14T14:40:00Z">
              <w:rPr>
                <w:rFonts w:cs="Times New Roman"/>
                <w:lang w:val="en-US"/>
              </w:rPr>
            </w:rPrChange>
          </w:rPr>
          <w:t>m</w:t>
        </w:r>
      </w:ins>
      <w:ins w:id="530" w:author="Robert Clark" w:date="2023-06-14T09:53:00Z">
        <w:r w:rsidR="00AF44D7" w:rsidRPr="00337464">
          <w:rPr>
            <w:rFonts w:cs="Times New Roman"/>
            <w:sz w:val="24"/>
            <w:szCs w:val="24"/>
            <w:lang w:val="en-US"/>
            <w:rPrChange w:id="531" w:author="Clark, Robert Emerson" w:date="2023-06-14T14:40:00Z">
              <w:rPr>
                <w:rFonts w:cs="Times New Roman"/>
                <w:lang w:val="en-US"/>
              </w:rPr>
            </w:rPrChange>
          </w:rPr>
          <w:t>any insect vectors</w:t>
        </w:r>
      </w:ins>
      <w:del w:id="532" w:author="Robert Clark" w:date="2023-06-14T09:53:00Z">
        <w:r w:rsidR="009E419F" w:rsidRPr="00337464" w:rsidDel="00AF44D7">
          <w:rPr>
            <w:rFonts w:cs="Times New Roman"/>
            <w:sz w:val="24"/>
            <w:szCs w:val="24"/>
            <w:lang w:val="en-US"/>
            <w:rPrChange w:id="533" w:author="Clark, Robert Emerson" w:date="2023-06-14T14:40:00Z">
              <w:rPr>
                <w:rFonts w:cs="Times New Roman"/>
                <w:lang w:val="en-US"/>
              </w:rPr>
            </w:rPrChange>
          </w:rPr>
          <w:delText xml:space="preserve"> which</w:delText>
        </w:r>
      </w:del>
      <w:r w:rsidR="00F671B2" w:rsidRPr="00337464">
        <w:rPr>
          <w:rFonts w:cs="Times New Roman"/>
          <w:sz w:val="24"/>
          <w:szCs w:val="24"/>
          <w:lang w:val="en-US"/>
          <w:rPrChange w:id="534" w:author="Clark, Robert Emerson" w:date="2023-06-14T14:40:00Z">
            <w:rPr>
              <w:rFonts w:cs="Times New Roman"/>
              <w:lang w:val="en-US"/>
            </w:rPr>
          </w:rPrChange>
        </w:rPr>
        <w:t xml:space="preserve"> are</w:t>
      </w:r>
      <w:r w:rsidR="007617D4" w:rsidRPr="00337464">
        <w:rPr>
          <w:rFonts w:cs="Times New Roman"/>
          <w:sz w:val="24"/>
          <w:szCs w:val="24"/>
          <w:lang w:val="en-US"/>
          <w:rPrChange w:id="535" w:author="Clark, Robert Emerson" w:date="2023-06-14T14:40:00Z">
            <w:rPr>
              <w:rFonts w:cs="Times New Roman"/>
              <w:lang w:val="en-US"/>
            </w:rPr>
          </w:rPrChange>
        </w:rPr>
        <w:t xml:space="preserve"> generalist </w:t>
      </w:r>
      <w:r w:rsidR="00F54A4C" w:rsidRPr="00337464">
        <w:rPr>
          <w:rFonts w:cs="Times New Roman"/>
          <w:sz w:val="24"/>
          <w:szCs w:val="24"/>
          <w:lang w:val="en-US"/>
          <w:rPrChange w:id="536" w:author="Clark, Robert Emerson" w:date="2023-06-14T14:40:00Z">
            <w:rPr>
              <w:rFonts w:cs="Times New Roman"/>
              <w:lang w:val="en-US"/>
            </w:rPr>
          </w:rPrChange>
        </w:rPr>
        <w:t xml:space="preserve">or oligophagous </w:t>
      </w:r>
      <w:r w:rsidR="007617D4" w:rsidRPr="00337464">
        <w:rPr>
          <w:rFonts w:cs="Times New Roman"/>
          <w:sz w:val="24"/>
          <w:szCs w:val="24"/>
          <w:lang w:val="en-US"/>
          <w:rPrChange w:id="537" w:author="Clark, Robert Emerson" w:date="2023-06-14T14:40:00Z">
            <w:rPr>
              <w:rFonts w:cs="Times New Roman"/>
              <w:lang w:val="en-US"/>
            </w:rPr>
          </w:rPrChange>
        </w:rPr>
        <w:t>herbivores</w:t>
      </w:r>
      <w:r w:rsidR="005F36FE" w:rsidRPr="00337464">
        <w:rPr>
          <w:rFonts w:cs="Times New Roman"/>
          <w:sz w:val="24"/>
          <w:szCs w:val="24"/>
          <w:lang w:val="en-US"/>
          <w:rPrChange w:id="538" w:author="Clark, Robert Emerson" w:date="2023-06-14T14:40:00Z">
            <w:rPr>
              <w:rFonts w:cs="Times New Roman"/>
              <w:lang w:val="en-US"/>
            </w:rPr>
          </w:rPrChange>
        </w:rPr>
        <w:t xml:space="preserve"> that can feed and survive</w:t>
      </w:r>
      <w:r w:rsidR="00E446ED" w:rsidRPr="00337464">
        <w:rPr>
          <w:rFonts w:cs="Times New Roman"/>
          <w:sz w:val="24"/>
          <w:szCs w:val="24"/>
          <w:lang w:val="en-US"/>
          <w:rPrChange w:id="539" w:author="Clark, Robert Emerson" w:date="2023-06-14T14:40:00Z">
            <w:rPr>
              <w:rFonts w:cs="Times New Roman"/>
              <w:lang w:val="en-US"/>
            </w:rPr>
          </w:rPrChange>
        </w:rPr>
        <w:t xml:space="preserve"> on several plant species</w:t>
      </w:r>
      <w:r w:rsidR="00F671B2" w:rsidRPr="00337464">
        <w:rPr>
          <w:rFonts w:cs="Times New Roman"/>
          <w:sz w:val="24"/>
          <w:szCs w:val="24"/>
          <w:lang w:val="en-US"/>
          <w:rPrChange w:id="540" w:author="Clark, Robert Emerson" w:date="2023-06-14T14:40:00Z">
            <w:rPr>
              <w:rFonts w:cs="Times New Roman"/>
              <w:lang w:val="en-US"/>
            </w:rPr>
          </w:rPrChange>
        </w:rPr>
        <w:t xml:space="preserve"> </w:t>
      </w:r>
      <w:r w:rsidR="00F671B2" w:rsidRPr="00337464">
        <w:rPr>
          <w:rFonts w:cs="Times New Roman"/>
          <w:sz w:val="24"/>
          <w:szCs w:val="24"/>
          <w:lang w:val="en-US"/>
          <w:rPrChange w:id="541" w:author="Clark, Robert Emerson" w:date="2023-06-14T14:40:00Z">
            <w:rPr>
              <w:rFonts w:cs="Times New Roman"/>
              <w:lang w:val="en-US"/>
            </w:rPr>
          </w:rPrChange>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337464">
        <w:rPr>
          <w:rFonts w:cs="Times New Roman"/>
          <w:sz w:val="24"/>
          <w:szCs w:val="24"/>
          <w:lang w:val="en-US"/>
          <w:rPrChange w:id="542"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543" w:author="Clark, Robert Emerson" w:date="2023-06-14T14:40:00Z">
            <w:rPr>
              <w:rFonts w:cs="Times New Roman"/>
              <w:lang w:val="en-US"/>
            </w:rPr>
          </w:rPrChange>
        </w:rPr>
        <w:fldChar w:fldCharType="begin">
          <w:fldData xml:space="preserve">PEVuZE5vdGU+PENpdGU+PEF1dGhvcj5OYXVsdDwvQXV0aG9yPjxZZWFyPjE5OTc8L1llYXI+PFJl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</w:fldData>
        </w:fldChar>
      </w:r>
      <w:r w:rsidR="004A4F67" w:rsidRPr="00337464">
        <w:rPr>
          <w:rFonts w:cs="Times New Roman"/>
          <w:sz w:val="24"/>
          <w:szCs w:val="24"/>
          <w:lang w:val="en-US"/>
          <w:rPrChange w:id="544"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545" w:author="Clark, Robert Emerson" w:date="2023-06-14T14:40:00Z">
            <w:rPr>
              <w:rFonts w:cs="Times New Roman"/>
              <w:lang w:val="en-US"/>
            </w:rPr>
          </w:rPrChange>
        </w:rPr>
      </w:r>
      <w:r w:rsidR="004A4F67" w:rsidRPr="00337464">
        <w:rPr>
          <w:rFonts w:cs="Times New Roman"/>
          <w:sz w:val="24"/>
          <w:szCs w:val="24"/>
          <w:lang w:val="en-US"/>
          <w:rPrChange w:id="546" w:author="Clark, Robert Emerson" w:date="2023-06-14T14:40:00Z">
            <w:rPr>
              <w:rFonts w:cs="Times New Roman"/>
              <w:lang w:val="en-US"/>
            </w:rPr>
          </w:rPrChange>
        </w:rPr>
        <w:fldChar w:fldCharType="end"/>
      </w:r>
      <w:r w:rsidR="00F671B2" w:rsidRPr="00337464">
        <w:rPr>
          <w:rFonts w:cs="Times New Roman"/>
          <w:sz w:val="24"/>
          <w:szCs w:val="24"/>
          <w:lang w:val="en-US"/>
          <w:rPrChange w:id="547" w:author="Clark, Robert Emerson" w:date="2023-06-14T14:40:00Z">
            <w:rPr>
              <w:rFonts w:cs="Times New Roman"/>
              <w:lang w:val="en-US"/>
            </w:rPr>
          </w:rPrChange>
        </w:rPr>
      </w:r>
      <w:r w:rsidR="00F671B2" w:rsidRPr="00337464">
        <w:rPr>
          <w:rFonts w:cs="Times New Roman"/>
          <w:sz w:val="24"/>
          <w:szCs w:val="24"/>
          <w:lang w:val="en-US"/>
          <w:rPrChange w:id="548"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549" w:author="Clark, Robert Emerson" w:date="2023-06-14T14:40:00Z">
            <w:rPr>
              <w:rFonts w:cs="Times New Roman"/>
              <w:noProof/>
              <w:lang w:val="en-US"/>
            </w:rPr>
          </w:rPrChange>
        </w:rPr>
        <w:t>(Nault, 1997, Gilbertson et al., 2015, Gadhave et al., 2020)</w:t>
      </w:r>
      <w:r w:rsidR="00F671B2" w:rsidRPr="00337464">
        <w:rPr>
          <w:rFonts w:cs="Times New Roman"/>
          <w:sz w:val="24"/>
          <w:szCs w:val="24"/>
          <w:lang w:val="en-US"/>
          <w:rPrChange w:id="550" w:author="Clark, Robert Emerson" w:date="2023-06-14T14:40:00Z">
            <w:rPr>
              <w:rFonts w:cs="Times New Roman"/>
              <w:lang w:val="en-US"/>
            </w:rPr>
          </w:rPrChange>
        </w:rPr>
        <w:fldChar w:fldCharType="end"/>
      </w:r>
      <w:r w:rsidR="00F671B2" w:rsidRPr="00337464">
        <w:rPr>
          <w:rFonts w:cs="Times New Roman"/>
          <w:sz w:val="24"/>
          <w:szCs w:val="24"/>
          <w:lang w:val="en-US"/>
          <w:rPrChange w:id="551" w:author="Clark, Robert Emerson" w:date="2023-06-14T14:40:00Z">
            <w:rPr>
              <w:rFonts w:cs="Times New Roman"/>
              <w:lang w:val="en-US"/>
            </w:rPr>
          </w:rPrChange>
        </w:rPr>
        <w:t>.</w:t>
      </w:r>
      <w:r w:rsidR="0089528A" w:rsidRPr="00337464">
        <w:rPr>
          <w:rFonts w:cs="Times New Roman"/>
          <w:sz w:val="24"/>
          <w:szCs w:val="24"/>
          <w:lang w:val="en-US"/>
          <w:rPrChange w:id="552" w:author="Clark, Robert Emerson" w:date="2023-06-14T14:40:00Z">
            <w:rPr>
              <w:rFonts w:cs="Times New Roman"/>
              <w:lang w:val="en-US"/>
            </w:rPr>
          </w:rPrChange>
        </w:rPr>
        <w:t xml:space="preserve"> </w:t>
      </w:r>
    </w:p>
    <w:p w14:paraId="1FC63BD3" w14:textId="6BF1EFDD" w:rsidR="00511B78" w:rsidRPr="00337464" w:rsidRDefault="00F671B2" w:rsidP="00B16FA5">
      <w:pPr>
        <w:spacing w:line="480" w:lineRule="auto"/>
        <w:rPr>
          <w:rFonts w:cs="Times New Roman"/>
          <w:sz w:val="24"/>
          <w:szCs w:val="24"/>
          <w:lang w:val="en-US"/>
          <w:rPrChange w:id="553" w:author="Clark, Robert Emerson" w:date="2023-06-14T14:40:00Z">
            <w:rPr>
              <w:rFonts w:cs="Times New Roman"/>
              <w:lang w:val="en-US"/>
            </w:rPr>
          </w:rPrChange>
        </w:rPr>
      </w:pPr>
      <w:del w:id="554" w:author="Robert Clark" w:date="2023-06-14T09:54:00Z">
        <w:r w:rsidRPr="00337464" w:rsidDel="00AF44D7">
          <w:rPr>
            <w:rFonts w:cs="Times New Roman"/>
            <w:sz w:val="24"/>
            <w:szCs w:val="24"/>
            <w:lang w:val="en-US"/>
            <w:rPrChange w:id="555" w:author="Clark, Robert Emerson" w:date="2023-06-14T14:40:00Z">
              <w:rPr>
                <w:rFonts w:cs="Times New Roman"/>
                <w:lang w:val="en-US"/>
              </w:rPr>
            </w:rPrChange>
          </w:rPr>
          <w:delText>However,</w:delText>
        </w:r>
      </w:del>
      <w:ins w:id="556" w:author="Robert Clark" w:date="2023-06-14T09:54:00Z">
        <w:r w:rsidR="00AF44D7" w:rsidRPr="00337464">
          <w:rPr>
            <w:rFonts w:cs="Times New Roman"/>
            <w:sz w:val="24"/>
            <w:szCs w:val="24"/>
            <w:lang w:val="en-US"/>
            <w:rPrChange w:id="557" w:author="Clark, Robert Emerson" w:date="2023-06-14T14:40:00Z">
              <w:rPr>
                <w:rFonts w:cs="Times New Roman"/>
                <w:lang w:val="en-US"/>
              </w:rPr>
            </w:rPrChange>
          </w:rPr>
          <w:t>With respect to the potential association between a single vector species and multiple host-plant species,</w:t>
        </w:r>
      </w:ins>
      <w:r w:rsidRPr="00337464">
        <w:rPr>
          <w:rFonts w:cs="Times New Roman"/>
          <w:sz w:val="24"/>
          <w:szCs w:val="24"/>
          <w:lang w:val="en-US"/>
          <w:rPrChange w:id="558" w:author="Clark, Robert Emerson" w:date="2023-06-14T14:40:00Z">
            <w:rPr>
              <w:rFonts w:cs="Times New Roman"/>
              <w:lang w:val="en-US"/>
            </w:rPr>
          </w:rPrChange>
        </w:rPr>
        <w:t xml:space="preserve"> </w:t>
      </w:r>
      <w:r w:rsidR="004A0382" w:rsidRPr="00337464">
        <w:rPr>
          <w:rFonts w:cs="Times New Roman"/>
          <w:sz w:val="24"/>
          <w:szCs w:val="24"/>
          <w:lang w:val="en-US"/>
          <w:rPrChange w:id="559" w:author="Clark, Robert Emerson" w:date="2023-06-14T14:40:00Z">
            <w:rPr>
              <w:rFonts w:cs="Times New Roman"/>
              <w:lang w:val="en-US"/>
            </w:rPr>
          </w:rPrChange>
        </w:rPr>
        <w:t xml:space="preserve">the </w:t>
      </w:r>
      <w:r w:rsidR="00EB1F01" w:rsidRPr="00337464">
        <w:rPr>
          <w:rFonts w:cs="Times New Roman"/>
          <w:sz w:val="24"/>
          <w:szCs w:val="24"/>
          <w:lang w:val="en-US"/>
          <w:rPrChange w:id="560" w:author="Clark, Robert Emerson" w:date="2023-06-14T14:40:00Z">
            <w:rPr>
              <w:rFonts w:cs="Times New Roman"/>
              <w:lang w:val="en-US"/>
            </w:rPr>
          </w:rPrChange>
        </w:rPr>
        <w:t>“host</w:t>
      </w:r>
      <w:r w:rsidR="000105A3" w:rsidRPr="00337464">
        <w:rPr>
          <w:rFonts w:cs="Times New Roman"/>
          <w:sz w:val="24"/>
          <w:szCs w:val="24"/>
          <w:lang w:val="en-US"/>
          <w:rPrChange w:id="561" w:author="Clark, Robert Emerson" w:date="2023-06-14T14:40:00Z">
            <w:rPr>
              <w:rFonts w:cs="Times New Roman"/>
              <w:lang w:val="en-US"/>
            </w:rPr>
          </w:rPrChange>
        </w:rPr>
        <w:t>-race</w:t>
      </w:r>
      <w:r w:rsidR="00535FAA" w:rsidRPr="00337464">
        <w:rPr>
          <w:rFonts w:cs="Times New Roman"/>
          <w:sz w:val="24"/>
          <w:szCs w:val="24"/>
          <w:lang w:val="en-US"/>
          <w:rPrChange w:id="562" w:author="Clark, Robert Emerson" w:date="2023-06-14T14:40:00Z">
            <w:rPr>
              <w:rFonts w:cs="Times New Roman"/>
              <w:lang w:val="en-US"/>
            </w:rPr>
          </w:rPrChange>
        </w:rPr>
        <w:t xml:space="preserve"> specialization</w:t>
      </w:r>
      <w:r w:rsidR="00EB1F01" w:rsidRPr="00337464">
        <w:rPr>
          <w:rFonts w:cs="Times New Roman"/>
          <w:sz w:val="24"/>
          <w:szCs w:val="24"/>
          <w:lang w:val="en-US"/>
          <w:rPrChange w:id="563" w:author="Clark, Robert Emerson" w:date="2023-06-14T14:40:00Z">
            <w:rPr>
              <w:rFonts w:cs="Times New Roman"/>
              <w:lang w:val="en-US"/>
            </w:rPr>
          </w:rPrChange>
        </w:rPr>
        <w:t xml:space="preserve">” hypothesis </w:t>
      </w:r>
      <w:del w:id="564" w:author="Robert Clark" w:date="2023-06-14T09:54:00Z">
        <w:r w:rsidR="00691A24" w:rsidRPr="00337464" w:rsidDel="00AF44D7">
          <w:rPr>
            <w:rFonts w:cs="Times New Roman"/>
            <w:sz w:val="24"/>
            <w:szCs w:val="24"/>
            <w:lang w:val="en-US"/>
            <w:rPrChange w:id="565" w:author="Clark, Robert Emerson" w:date="2023-06-14T14:40:00Z">
              <w:rPr>
                <w:rFonts w:cs="Times New Roman"/>
                <w:lang w:val="en-US"/>
              </w:rPr>
            </w:rPrChange>
          </w:rPr>
          <w:delText>states that</w:delText>
        </w:r>
      </w:del>
      <w:ins w:id="566" w:author="Robert Clark" w:date="2023-06-14T09:54:00Z">
        <w:r w:rsidR="00AF44D7" w:rsidRPr="00337464">
          <w:rPr>
            <w:rFonts w:cs="Times New Roman"/>
            <w:sz w:val="24"/>
            <w:szCs w:val="24"/>
            <w:lang w:val="en-US"/>
            <w:rPrChange w:id="567" w:author="Clark, Robert Emerson" w:date="2023-06-14T14:40:00Z">
              <w:rPr>
                <w:rFonts w:cs="Times New Roman"/>
                <w:lang w:val="en-US"/>
              </w:rPr>
            </w:rPrChange>
          </w:rPr>
          <w:t>predicts</w:t>
        </w:r>
      </w:ins>
      <w:r w:rsidR="00691A24" w:rsidRPr="00337464">
        <w:rPr>
          <w:rFonts w:cs="Times New Roman"/>
          <w:sz w:val="24"/>
          <w:szCs w:val="24"/>
          <w:lang w:val="en-US"/>
          <w:rPrChange w:id="568" w:author="Clark, Robert Emerson" w:date="2023-06-14T14:40:00Z">
            <w:rPr>
              <w:rFonts w:cs="Times New Roman"/>
              <w:lang w:val="en-US"/>
            </w:rPr>
          </w:rPrChange>
        </w:rPr>
        <w:t xml:space="preserve"> </w:t>
      </w:r>
      <w:r w:rsidR="00740B6D" w:rsidRPr="00337464">
        <w:rPr>
          <w:rFonts w:cs="Times New Roman"/>
          <w:sz w:val="24"/>
          <w:szCs w:val="24"/>
          <w:lang w:val="en-US"/>
          <w:rPrChange w:id="569" w:author="Clark, Robert Emerson" w:date="2023-06-14T14:40:00Z">
            <w:rPr>
              <w:rFonts w:cs="Times New Roman"/>
              <w:lang w:val="en-US"/>
            </w:rPr>
          </w:rPrChange>
        </w:rPr>
        <w:t xml:space="preserve">local adaptations to </w:t>
      </w:r>
      <w:ins w:id="570" w:author="Robert Clark" w:date="2023-06-14T09:54:00Z">
        <w:r w:rsidR="00AF44D7" w:rsidRPr="00337464">
          <w:rPr>
            <w:rFonts w:cs="Times New Roman"/>
            <w:sz w:val="24"/>
            <w:szCs w:val="24"/>
            <w:lang w:val="en-US"/>
            <w:rPrChange w:id="571" w:author="Clark, Robert Emerson" w:date="2023-06-14T14:40:00Z">
              <w:rPr>
                <w:rFonts w:cs="Times New Roman"/>
                <w:lang w:val="en-US"/>
              </w:rPr>
            </w:rPrChange>
          </w:rPr>
          <w:t>a</w:t>
        </w:r>
      </w:ins>
      <w:ins w:id="572" w:author="Robert Clark" w:date="2023-06-14T10:03:00Z">
        <w:r w:rsidR="0064167B" w:rsidRPr="00337464">
          <w:rPr>
            <w:rFonts w:cs="Times New Roman"/>
            <w:sz w:val="24"/>
            <w:szCs w:val="24"/>
            <w:lang w:val="en-US"/>
            <w:rPrChange w:id="573" w:author="Clark, Robert Emerson" w:date="2023-06-14T14:40:00Z">
              <w:rPr>
                <w:rFonts w:cs="Times New Roman"/>
                <w:lang w:val="en-US"/>
              </w:rPr>
            </w:rPrChange>
          </w:rPr>
          <w:t xml:space="preserve">ssociated </w:t>
        </w:r>
      </w:ins>
      <w:r w:rsidR="00740B6D" w:rsidRPr="00337464">
        <w:rPr>
          <w:rFonts w:cs="Times New Roman"/>
          <w:sz w:val="24"/>
          <w:szCs w:val="24"/>
          <w:lang w:val="en-US"/>
          <w:rPrChange w:id="574" w:author="Clark, Robert Emerson" w:date="2023-06-14T14:40:00Z">
            <w:rPr>
              <w:rFonts w:cs="Times New Roman"/>
              <w:lang w:val="en-US"/>
            </w:rPr>
          </w:rPrChange>
        </w:rPr>
        <w:t xml:space="preserve">plant </w:t>
      </w:r>
      <w:ins w:id="575" w:author="Robert Clark" w:date="2023-06-14T09:55:00Z">
        <w:r w:rsidR="00AF44D7" w:rsidRPr="00337464">
          <w:rPr>
            <w:rFonts w:cs="Times New Roman"/>
            <w:sz w:val="24"/>
            <w:szCs w:val="24"/>
            <w:lang w:val="en-US"/>
            <w:rPrChange w:id="576" w:author="Clark, Robert Emerson" w:date="2023-06-14T14:40:00Z">
              <w:rPr>
                <w:rFonts w:cs="Times New Roman"/>
                <w:lang w:val="en-US"/>
              </w:rPr>
            </w:rPrChange>
          </w:rPr>
          <w:t>species.</w:t>
        </w:r>
      </w:ins>
      <w:ins w:id="577" w:author="Robert Clark" w:date="2023-06-14T10:04:00Z">
        <w:r w:rsidR="0064167B" w:rsidRPr="00337464">
          <w:rPr>
            <w:rFonts w:cs="Times New Roman"/>
            <w:sz w:val="24"/>
            <w:szCs w:val="24"/>
            <w:lang w:val="en-US"/>
            <w:rPrChange w:id="578" w:author="Clark, Robert Emerson" w:date="2023-06-14T14:40:00Z">
              <w:rPr>
                <w:rFonts w:cs="Times New Roman"/>
                <w:lang w:val="en-US"/>
              </w:rPr>
            </w:rPrChange>
          </w:rPr>
          <w:t xml:space="preserve"> Specialized vector populations exhibit higher performance on associated host-plant species and can </w:t>
        </w:r>
      </w:ins>
      <w:ins w:id="579" w:author="Robert Clark" w:date="2023-06-14T10:05:00Z">
        <w:r w:rsidR="0064167B" w:rsidRPr="00337464">
          <w:rPr>
            <w:rFonts w:cs="Times New Roman"/>
            <w:sz w:val="24"/>
            <w:szCs w:val="24"/>
            <w:lang w:val="en-US"/>
            <w:rPrChange w:id="580" w:author="Clark, Robert Emerson" w:date="2023-06-14T14:40:00Z">
              <w:rPr>
                <w:rFonts w:cs="Times New Roman"/>
                <w:lang w:val="en-US"/>
              </w:rPr>
            </w:rPrChange>
          </w:rPr>
          <w:t>exhibit general feeding preferences for those same hosts.</w:t>
        </w:r>
      </w:ins>
      <w:ins w:id="581" w:author="Robert Clark" w:date="2023-06-14T10:04:00Z">
        <w:r w:rsidR="0064167B" w:rsidRPr="00337464">
          <w:rPr>
            <w:rFonts w:cs="Times New Roman"/>
            <w:sz w:val="24"/>
            <w:szCs w:val="24"/>
            <w:lang w:val="en-US"/>
            <w:rPrChange w:id="582" w:author="Clark, Robert Emerson" w:date="2023-06-14T14:40:00Z">
              <w:rPr>
                <w:rFonts w:cs="Times New Roman"/>
                <w:lang w:val="en-US"/>
              </w:rPr>
            </w:rPrChange>
          </w:rPr>
          <w:t xml:space="preserve"> </w:t>
        </w:r>
      </w:ins>
      <w:ins w:id="583" w:author="Robert Clark" w:date="2023-06-14T09:55:00Z">
        <w:r w:rsidR="00AF44D7" w:rsidRPr="00337464">
          <w:rPr>
            <w:rFonts w:cs="Times New Roman"/>
            <w:sz w:val="24"/>
            <w:szCs w:val="24"/>
            <w:lang w:val="en-US"/>
            <w:rPrChange w:id="584" w:author="Clark, Robert Emerson" w:date="2023-06-14T14:40:00Z">
              <w:rPr>
                <w:rFonts w:cs="Times New Roman"/>
                <w:lang w:val="en-US"/>
              </w:rPr>
            </w:rPrChange>
          </w:rPr>
          <w:t xml:space="preserve"> </w:t>
        </w:r>
      </w:ins>
      <w:ins w:id="585" w:author="Robert Clark" w:date="2023-06-14T10:05:00Z">
        <w:r w:rsidR="0064167B" w:rsidRPr="00337464">
          <w:rPr>
            <w:rFonts w:cs="Times New Roman"/>
            <w:sz w:val="24"/>
            <w:szCs w:val="24"/>
            <w:lang w:val="en-US"/>
            <w:rPrChange w:id="586" w:author="Clark, Robert Emerson" w:date="2023-06-14T14:40:00Z">
              <w:rPr>
                <w:rFonts w:cs="Times New Roman"/>
                <w:lang w:val="en-US"/>
              </w:rPr>
            </w:rPrChange>
          </w:rPr>
          <w:t>Despite higher potential performance, this</w:t>
        </w:r>
      </w:ins>
      <w:ins w:id="587" w:author="Robert Clark" w:date="2023-06-14T09:55:00Z">
        <w:r w:rsidR="00AF44D7" w:rsidRPr="00337464">
          <w:rPr>
            <w:rFonts w:cs="Times New Roman"/>
            <w:sz w:val="24"/>
            <w:szCs w:val="24"/>
            <w:lang w:val="en-US"/>
            <w:rPrChange w:id="588" w:author="Clark, Robert Emerson" w:date="2023-06-14T14:40:00Z">
              <w:rPr>
                <w:rFonts w:cs="Times New Roman"/>
                <w:lang w:val="en-US"/>
              </w:rPr>
            </w:rPrChange>
          </w:rPr>
          <w:t xml:space="preserve"> local adaptation </w:t>
        </w:r>
      </w:ins>
      <w:del w:id="589" w:author="Robert Clark" w:date="2023-06-14T09:54:00Z">
        <w:r w:rsidR="00740B6D" w:rsidRPr="00337464" w:rsidDel="00AF44D7">
          <w:rPr>
            <w:rFonts w:cs="Times New Roman"/>
            <w:sz w:val="24"/>
            <w:szCs w:val="24"/>
            <w:lang w:val="en-US"/>
            <w:rPrChange w:id="590" w:author="Clark, Robert Emerson" w:date="2023-06-14T14:40:00Z">
              <w:rPr>
                <w:rFonts w:cs="Times New Roman"/>
                <w:lang w:val="en-US"/>
              </w:rPr>
            </w:rPrChange>
          </w:rPr>
          <w:delText>communities</w:delText>
        </w:r>
        <w:r w:rsidR="001D72BB" w:rsidRPr="00337464" w:rsidDel="00AF44D7">
          <w:rPr>
            <w:rFonts w:cs="Times New Roman"/>
            <w:sz w:val="24"/>
            <w:szCs w:val="24"/>
            <w:lang w:val="en-US"/>
            <w:rPrChange w:id="591" w:author="Clark, Robert Emerson" w:date="2023-06-14T14:40:00Z">
              <w:rPr>
                <w:rFonts w:cs="Times New Roman"/>
                <w:lang w:val="en-US"/>
              </w:rPr>
            </w:rPrChange>
          </w:rPr>
          <w:delText xml:space="preserve"> </w:delText>
        </w:r>
      </w:del>
      <w:del w:id="592" w:author="Robert Clark" w:date="2023-06-14T09:55:00Z">
        <w:r w:rsidR="001D72BB" w:rsidRPr="00337464" w:rsidDel="00AF44D7">
          <w:rPr>
            <w:rFonts w:cs="Times New Roman"/>
            <w:sz w:val="24"/>
            <w:szCs w:val="24"/>
            <w:lang w:val="en-US"/>
            <w:rPrChange w:id="593" w:author="Clark, Robert Emerson" w:date="2023-06-14T14:40:00Z">
              <w:rPr>
                <w:rFonts w:cs="Times New Roman"/>
                <w:lang w:val="en-US"/>
              </w:rPr>
            </w:rPrChange>
          </w:rPr>
          <w:delText>imply</w:delText>
        </w:r>
      </w:del>
      <w:ins w:id="594" w:author="Robert Clark" w:date="2023-06-14T09:55:00Z">
        <w:r w:rsidR="00AF44D7" w:rsidRPr="00337464">
          <w:rPr>
            <w:rFonts w:cs="Times New Roman"/>
            <w:sz w:val="24"/>
            <w:szCs w:val="24"/>
            <w:lang w:val="en-US"/>
            <w:rPrChange w:id="595" w:author="Clark, Robert Emerson" w:date="2023-06-14T14:40:00Z">
              <w:rPr>
                <w:rFonts w:cs="Times New Roman"/>
                <w:lang w:val="en-US"/>
              </w:rPr>
            </w:rPrChange>
          </w:rPr>
          <w:t>has</w:t>
        </w:r>
      </w:ins>
      <w:r w:rsidR="001D72BB" w:rsidRPr="00337464">
        <w:rPr>
          <w:rFonts w:cs="Times New Roman"/>
          <w:sz w:val="24"/>
          <w:szCs w:val="24"/>
          <w:lang w:val="en-US"/>
          <w:rPrChange w:id="596" w:author="Clark, Robert Emerson" w:date="2023-06-14T14:40:00Z">
            <w:rPr>
              <w:rFonts w:cs="Times New Roman"/>
              <w:lang w:val="en-US"/>
            </w:rPr>
          </w:rPrChange>
        </w:rPr>
        <w:t xml:space="preserve"> trade-off cost</w:t>
      </w:r>
      <w:r w:rsidR="00274032" w:rsidRPr="00337464">
        <w:rPr>
          <w:rFonts w:cs="Times New Roman"/>
          <w:sz w:val="24"/>
          <w:szCs w:val="24"/>
          <w:lang w:val="en-US"/>
          <w:rPrChange w:id="597" w:author="Clark, Robert Emerson" w:date="2023-06-14T14:40:00Z">
            <w:rPr>
              <w:rFonts w:cs="Times New Roman"/>
              <w:lang w:val="en-US"/>
            </w:rPr>
          </w:rPrChange>
        </w:rPr>
        <w:t>s</w:t>
      </w:r>
      <w:r w:rsidR="000C56E8" w:rsidRPr="00337464">
        <w:rPr>
          <w:rFonts w:cs="Times New Roman"/>
          <w:sz w:val="24"/>
          <w:szCs w:val="24"/>
          <w:lang w:val="en-US"/>
          <w:rPrChange w:id="598" w:author="Clark, Robert Emerson" w:date="2023-06-14T14:40:00Z">
            <w:rPr>
              <w:rFonts w:cs="Times New Roman"/>
              <w:lang w:val="en-US"/>
            </w:rPr>
          </w:rPrChange>
        </w:rPr>
        <w:t xml:space="preserve"> for </w:t>
      </w:r>
      <w:r w:rsidR="00E32322" w:rsidRPr="00337464">
        <w:rPr>
          <w:rFonts w:cs="Times New Roman"/>
          <w:sz w:val="24"/>
          <w:szCs w:val="24"/>
          <w:lang w:val="en-US"/>
          <w:rPrChange w:id="599" w:author="Clark, Robert Emerson" w:date="2023-06-14T14:40:00Z">
            <w:rPr>
              <w:rFonts w:cs="Times New Roman"/>
              <w:lang w:val="en-US"/>
            </w:rPr>
          </w:rPrChange>
        </w:rPr>
        <w:t>herbivores</w:t>
      </w:r>
      <w:r w:rsidR="001D72BB" w:rsidRPr="00337464">
        <w:rPr>
          <w:rFonts w:cs="Times New Roman"/>
          <w:sz w:val="24"/>
          <w:szCs w:val="24"/>
          <w:lang w:val="en-US"/>
          <w:rPrChange w:id="600" w:author="Clark, Robert Emerson" w:date="2023-06-14T14:40:00Z">
            <w:rPr>
              <w:rFonts w:cs="Times New Roman"/>
              <w:lang w:val="en-US"/>
            </w:rPr>
          </w:rPrChange>
        </w:rPr>
        <w:t xml:space="preserve"> </w:t>
      </w:r>
      <w:r w:rsidR="006725D4" w:rsidRPr="00337464">
        <w:rPr>
          <w:rFonts w:cs="Times New Roman"/>
          <w:sz w:val="24"/>
          <w:szCs w:val="24"/>
          <w:lang w:val="en-US"/>
          <w:rPrChange w:id="601" w:author="Clark, Robert Emerson" w:date="2023-06-14T14:40:00Z">
            <w:rPr>
              <w:rFonts w:cs="Times New Roman"/>
              <w:lang w:val="en-US"/>
            </w:rPr>
          </w:rPrChange>
        </w:rPr>
        <w:t>that result in</w:t>
      </w:r>
      <w:r w:rsidR="007C598E" w:rsidRPr="00337464">
        <w:rPr>
          <w:rFonts w:cs="Times New Roman"/>
          <w:sz w:val="24"/>
          <w:szCs w:val="24"/>
          <w:lang w:val="en-US"/>
          <w:rPrChange w:id="602" w:author="Clark, Robert Emerson" w:date="2023-06-14T14:40:00Z">
            <w:rPr>
              <w:rFonts w:cs="Times New Roman"/>
              <w:lang w:val="en-US"/>
            </w:rPr>
          </w:rPrChange>
        </w:rPr>
        <w:t xml:space="preserve"> host breadth</w:t>
      </w:r>
      <w:r w:rsidR="00FF702C" w:rsidRPr="00337464">
        <w:rPr>
          <w:rFonts w:cs="Times New Roman"/>
          <w:sz w:val="24"/>
          <w:szCs w:val="24"/>
          <w:lang w:val="en-US"/>
          <w:rPrChange w:id="603" w:author="Clark, Robert Emerson" w:date="2023-06-14T14:40:00Z">
            <w:rPr>
              <w:rFonts w:cs="Times New Roman"/>
              <w:lang w:val="en-US"/>
            </w:rPr>
          </w:rPrChange>
        </w:rPr>
        <w:t xml:space="preserve"> </w:t>
      </w:r>
      <w:r w:rsidR="007C598E" w:rsidRPr="00337464">
        <w:rPr>
          <w:rFonts w:cs="Times New Roman"/>
          <w:sz w:val="24"/>
          <w:szCs w:val="24"/>
          <w:lang w:val="en-US"/>
          <w:rPrChange w:id="604" w:author="Clark, Robert Emerson" w:date="2023-06-14T14:40:00Z">
            <w:rPr>
              <w:rFonts w:cs="Times New Roman"/>
              <w:lang w:val="en-US"/>
            </w:rPr>
          </w:rPrChange>
        </w:rPr>
        <w:t>restrictions,</w:t>
      </w:r>
      <w:r w:rsidR="006725D4" w:rsidRPr="00337464">
        <w:rPr>
          <w:rFonts w:cs="Times New Roman"/>
          <w:sz w:val="24"/>
          <w:szCs w:val="24"/>
          <w:lang w:val="en-US"/>
          <w:rPrChange w:id="605" w:author="Clark, Robert Emerson" w:date="2023-06-14T14:40:00Z">
            <w:rPr>
              <w:rFonts w:cs="Times New Roman"/>
              <w:lang w:val="en-US"/>
            </w:rPr>
          </w:rPrChange>
        </w:rPr>
        <w:t xml:space="preserve"> </w:t>
      </w:r>
      <w:r w:rsidR="00636F99" w:rsidRPr="00337464">
        <w:rPr>
          <w:rFonts w:cs="Times New Roman"/>
          <w:sz w:val="24"/>
          <w:szCs w:val="24"/>
          <w:lang w:val="en-US"/>
          <w:rPrChange w:id="606" w:author="Clark, Robert Emerson" w:date="2023-06-14T14:40:00Z">
            <w:rPr>
              <w:rFonts w:cs="Times New Roman"/>
              <w:lang w:val="en-US"/>
            </w:rPr>
          </w:rPrChange>
        </w:rPr>
        <w:t>host specialization</w:t>
      </w:r>
      <w:r w:rsidR="00F611A6" w:rsidRPr="00337464">
        <w:rPr>
          <w:rFonts w:cs="Times New Roman"/>
          <w:sz w:val="24"/>
          <w:szCs w:val="24"/>
          <w:lang w:val="en-US"/>
          <w:rPrChange w:id="607" w:author="Clark, Robert Emerson" w:date="2023-06-14T14:40:00Z">
            <w:rPr>
              <w:rFonts w:cs="Times New Roman"/>
              <w:lang w:val="en-US"/>
            </w:rPr>
          </w:rPrChange>
        </w:rPr>
        <w:t xml:space="preserve">, </w:t>
      </w:r>
      <w:ins w:id="608" w:author="Robert Clark" w:date="2023-06-14T09:55:00Z">
        <w:r w:rsidR="00AF44D7" w:rsidRPr="00337464">
          <w:rPr>
            <w:rFonts w:cs="Times New Roman"/>
            <w:sz w:val="24"/>
            <w:szCs w:val="24"/>
            <w:lang w:val="en-US"/>
            <w:rPrChange w:id="609" w:author="Clark, Robert Emerson" w:date="2023-06-14T14:40:00Z">
              <w:rPr>
                <w:rFonts w:cs="Times New Roman"/>
                <w:lang w:val="en-US"/>
              </w:rPr>
            </w:rPrChange>
          </w:rPr>
          <w:t>and</w:t>
        </w:r>
      </w:ins>
      <w:del w:id="610" w:author="Robert Clark" w:date="2023-06-14T09:56:00Z">
        <w:r w:rsidR="006725D4" w:rsidRPr="00337464" w:rsidDel="00AF44D7">
          <w:rPr>
            <w:rFonts w:cs="Times New Roman"/>
            <w:sz w:val="24"/>
            <w:szCs w:val="24"/>
            <w:lang w:val="en-US"/>
            <w:rPrChange w:id="611" w:author="Clark, Robert Emerson" w:date="2023-06-14T14:40:00Z">
              <w:rPr>
                <w:rFonts w:cs="Times New Roman"/>
                <w:lang w:val="en-US"/>
              </w:rPr>
            </w:rPrChange>
          </w:rPr>
          <w:delText xml:space="preserve">reproductive </w:delText>
        </w:r>
        <w:r w:rsidR="00F7774E" w:rsidRPr="00337464" w:rsidDel="00AF44D7">
          <w:rPr>
            <w:rFonts w:cs="Times New Roman"/>
            <w:sz w:val="24"/>
            <w:szCs w:val="24"/>
            <w:lang w:val="en-US"/>
            <w:rPrChange w:id="612" w:author="Clark, Robert Emerson" w:date="2023-06-14T14:40:00Z">
              <w:rPr>
                <w:rFonts w:cs="Times New Roman"/>
                <w:lang w:val="en-US"/>
              </w:rPr>
            </w:rPrChange>
          </w:rPr>
          <w:delText>and</w:delText>
        </w:r>
      </w:del>
      <w:r w:rsidR="00F7774E" w:rsidRPr="00337464">
        <w:rPr>
          <w:rFonts w:cs="Times New Roman"/>
          <w:sz w:val="24"/>
          <w:szCs w:val="24"/>
          <w:lang w:val="en-US"/>
          <w:rPrChange w:id="613" w:author="Clark, Robert Emerson" w:date="2023-06-14T14:40:00Z">
            <w:rPr>
              <w:rFonts w:cs="Times New Roman"/>
              <w:lang w:val="en-US"/>
            </w:rPr>
          </w:rPrChange>
        </w:rPr>
        <w:t xml:space="preserve"> </w:t>
      </w:r>
      <w:r w:rsidR="00C83F41" w:rsidRPr="00337464">
        <w:rPr>
          <w:rFonts w:cs="Times New Roman"/>
          <w:sz w:val="24"/>
          <w:szCs w:val="24"/>
          <w:lang w:val="en-US"/>
          <w:rPrChange w:id="614" w:author="Clark, Robert Emerson" w:date="2023-06-14T14:40:00Z">
            <w:rPr>
              <w:rFonts w:cs="Times New Roman"/>
              <w:lang w:val="en-US"/>
            </w:rPr>
          </w:rPrChange>
        </w:rPr>
        <w:t xml:space="preserve">genetic </w:t>
      </w:r>
      <w:r w:rsidR="006725D4" w:rsidRPr="00337464">
        <w:rPr>
          <w:rFonts w:cs="Times New Roman"/>
          <w:sz w:val="24"/>
          <w:szCs w:val="24"/>
          <w:lang w:val="en-US"/>
          <w:rPrChange w:id="615" w:author="Clark, Robert Emerson" w:date="2023-06-14T14:40:00Z">
            <w:rPr>
              <w:rFonts w:cs="Times New Roman"/>
              <w:lang w:val="en-US"/>
            </w:rPr>
          </w:rPrChange>
        </w:rPr>
        <w:t xml:space="preserve">isolation </w:t>
      </w:r>
      <w:del w:id="616" w:author="Robert Clark" w:date="2023-06-14T09:55:00Z">
        <w:r w:rsidR="008C76C9" w:rsidRPr="00337464" w:rsidDel="00AF44D7">
          <w:rPr>
            <w:rFonts w:cs="Times New Roman"/>
            <w:sz w:val="24"/>
            <w:szCs w:val="24"/>
            <w:lang w:val="en-US"/>
            <w:rPrChange w:id="617" w:author="Clark, Robert Emerson" w:date="2023-06-14T14:40:00Z">
              <w:rPr>
                <w:rFonts w:cs="Times New Roman"/>
                <w:lang w:val="en-US"/>
              </w:rPr>
            </w:rPrChange>
          </w:rPr>
          <w:delText>and eventually sympatric speciation</w:delText>
        </w:r>
        <w:r w:rsidR="00E71345" w:rsidRPr="00337464" w:rsidDel="00AF44D7">
          <w:rPr>
            <w:rFonts w:cs="Times New Roman"/>
            <w:sz w:val="24"/>
            <w:szCs w:val="24"/>
            <w:lang w:val="en-US"/>
            <w:rPrChange w:id="618" w:author="Clark, Robert Emerson" w:date="2023-06-14T14:40:00Z">
              <w:rPr>
                <w:rFonts w:cs="Times New Roman"/>
                <w:lang w:val="en-US"/>
              </w:rPr>
            </w:rPrChange>
          </w:rPr>
          <w:delText xml:space="preserve"> </w:delText>
        </w:r>
      </w:del>
      <w:r w:rsidR="005212B7" w:rsidRPr="00337464">
        <w:rPr>
          <w:rFonts w:cs="Times New Roman"/>
          <w:sz w:val="24"/>
          <w:szCs w:val="24"/>
          <w:lang w:val="en-US"/>
          <w:rPrChange w:id="619" w:author="Clark, Robert Emerson" w:date="2023-06-14T14:40:00Z">
            <w:rPr>
              <w:rFonts w:cs="Times New Roman"/>
              <w:lang w:val="en-US"/>
            </w:rPr>
          </w:rPrChange>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337464">
        <w:rPr>
          <w:rFonts w:cs="Times New Roman"/>
          <w:sz w:val="24"/>
          <w:szCs w:val="24"/>
          <w:lang w:val="en-US"/>
          <w:rPrChange w:id="620" w:author="Clark, Robert Emerson" w:date="2023-06-14T14:40:00Z">
            <w:rPr>
              <w:rFonts w:cs="Times New Roman"/>
              <w:lang w:val="en-US"/>
            </w:rPr>
          </w:rPrChange>
        </w:rPr>
        <w:instrText xml:space="preserve"> ADDIN EN.CITE </w:instrText>
      </w:r>
      <w:r w:rsidR="009C5870" w:rsidRPr="00337464">
        <w:rPr>
          <w:rFonts w:cs="Times New Roman"/>
          <w:sz w:val="24"/>
          <w:szCs w:val="24"/>
          <w:lang w:val="en-US"/>
          <w:rPrChange w:id="621" w:author="Clark, Robert Emerson" w:date="2023-06-14T14:40:00Z">
            <w:rPr>
              <w:rFonts w:cs="Times New Roman"/>
              <w:lang w:val="en-US"/>
            </w:rPr>
          </w:rPrChange>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9C5870" w:rsidRPr="00337464">
        <w:rPr>
          <w:rFonts w:cs="Times New Roman"/>
          <w:sz w:val="24"/>
          <w:szCs w:val="24"/>
          <w:lang w:val="en-US"/>
          <w:rPrChange w:id="622" w:author="Clark, Robert Emerson" w:date="2023-06-14T14:40:00Z">
            <w:rPr>
              <w:rFonts w:cs="Times New Roman"/>
              <w:lang w:val="en-US"/>
            </w:rPr>
          </w:rPrChange>
        </w:rPr>
        <w:instrText xml:space="preserve"> ADDIN EN.CITE.DATA </w:instrText>
      </w:r>
      <w:r w:rsidR="009C5870" w:rsidRPr="00337464">
        <w:rPr>
          <w:rFonts w:cs="Times New Roman"/>
          <w:sz w:val="24"/>
          <w:szCs w:val="24"/>
          <w:lang w:val="en-US"/>
          <w:rPrChange w:id="623" w:author="Clark, Robert Emerson" w:date="2023-06-14T14:40:00Z">
            <w:rPr>
              <w:rFonts w:cs="Times New Roman"/>
              <w:lang w:val="en-US"/>
            </w:rPr>
          </w:rPrChange>
        </w:rPr>
      </w:r>
      <w:r w:rsidR="009C5870" w:rsidRPr="00337464">
        <w:rPr>
          <w:rFonts w:cs="Times New Roman"/>
          <w:sz w:val="24"/>
          <w:szCs w:val="24"/>
          <w:lang w:val="en-US"/>
          <w:rPrChange w:id="624" w:author="Clark, Robert Emerson" w:date="2023-06-14T14:40:00Z">
            <w:rPr>
              <w:rFonts w:cs="Times New Roman"/>
              <w:lang w:val="en-US"/>
            </w:rPr>
          </w:rPrChange>
        </w:rPr>
        <w:fldChar w:fldCharType="end"/>
      </w:r>
      <w:r w:rsidR="005212B7" w:rsidRPr="00337464">
        <w:rPr>
          <w:rFonts w:cs="Times New Roman"/>
          <w:sz w:val="24"/>
          <w:szCs w:val="24"/>
          <w:lang w:val="en-US"/>
          <w:rPrChange w:id="625" w:author="Clark, Robert Emerson" w:date="2023-06-14T14:40:00Z">
            <w:rPr>
              <w:rFonts w:cs="Times New Roman"/>
              <w:lang w:val="en-US"/>
            </w:rPr>
          </w:rPrChange>
        </w:rPr>
      </w:r>
      <w:r w:rsidR="005212B7" w:rsidRPr="00337464">
        <w:rPr>
          <w:rFonts w:cs="Times New Roman"/>
          <w:sz w:val="24"/>
          <w:szCs w:val="24"/>
          <w:lang w:val="en-US"/>
          <w:rPrChange w:id="626" w:author="Clark, Robert Emerson" w:date="2023-06-14T14:40:00Z">
            <w:rPr>
              <w:rFonts w:cs="Times New Roman"/>
              <w:lang w:val="en-US"/>
            </w:rPr>
          </w:rPrChange>
        </w:rPr>
        <w:fldChar w:fldCharType="separate"/>
      </w:r>
      <w:r w:rsidR="005212B7" w:rsidRPr="00337464">
        <w:rPr>
          <w:rFonts w:cs="Times New Roman"/>
          <w:noProof/>
          <w:sz w:val="24"/>
          <w:szCs w:val="24"/>
          <w:lang w:val="en-US"/>
          <w:rPrChange w:id="627" w:author="Clark, Robert Emerson" w:date="2023-06-14T14:40:00Z">
            <w:rPr>
              <w:rFonts w:cs="Times New Roman"/>
              <w:noProof/>
              <w:lang w:val="en-US"/>
            </w:rPr>
          </w:rPrChange>
        </w:rPr>
        <w:t>(Drès and Mallet, 2002, Loxdale et al., 2011)</w:t>
      </w:r>
      <w:r w:rsidR="005212B7" w:rsidRPr="00337464">
        <w:rPr>
          <w:rFonts w:cs="Times New Roman"/>
          <w:sz w:val="24"/>
          <w:szCs w:val="24"/>
          <w:lang w:val="en-US"/>
          <w:rPrChange w:id="628" w:author="Clark, Robert Emerson" w:date="2023-06-14T14:40:00Z">
            <w:rPr>
              <w:rFonts w:cs="Times New Roman"/>
              <w:lang w:val="en-US"/>
            </w:rPr>
          </w:rPrChange>
        </w:rPr>
        <w:fldChar w:fldCharType="end"/>
      </w:r>
      <w:r w:rsidR="001743DD" w:rsidRPr="00337464">
        <w:rPr>
          <w:rFonts w:cs="Times New Roman"/>
          <w:sz w:val="24"/>
          <w:szCs w:val="24"/>
          <w:lang w:val="en-US"/>
          <w:rPrChange w:id="629" w:author="Clark, Robert Emerson" w:date="2023-06-14T14:40:00Z">
            <w:rPr>
              <w:rFonts w:cs="Times New Roman"/>
              <w:lang w:val="en-US"/>
            </w:rPr>
          </w:rPrChange>
        </w:rPr>
        <w:t xml:space="preserve">. </w:t>
      </w:r>
      <w:r w:rsidR="00E32322" w:rsidRPr="00337464">
        <w:rPr>
          <w:rFonts w:cs="Times New Roman"/>
          <w:sz w:val="24"/>
          <w:szCs w:val="24"/>
          <w:lang w:val="en-US"/>
          <w:rPrChange w:id="630" w:author="Clark, Robert Emerson" w:date="2023-06-14T14:40:00Z">
            <w:rPr>
              <w:rFonts w:cs="Times New Roman"/>
              <w:lang w:val="en-US"/>
            </w:rPr>
          </w:rPrChange>
        </w:rPr>
        <w:t xml:space="preserve">A similar pattern has </w:t>
      </w:r>
      <w:r w:rsidR="00A83F1D" w:rsidRPr="00337464">
        <w:rPr>
          <w:rFonts w:cs="Times New Roman"/>
          <w:sz w:val="24"/>
          <w:szCs w:val="24"/>
          <w:lang w:val="en-US"/>
          <w:rPrChange w:id="631" w:author="Clark, Robert Emerson" w:date="2023-06-14T14:40:00Z">
            <w:rPr>
              <w:rFonts w:cs="Times New Roman"/>
              <w:lang w:val="en-US"/>
            </w:rPr>
          </w:rPrChange>
        </w:rPr>
        <w:t>been</w:t>
      </w:r>
      <w:r w:rsidR="00E32322" w:rsidRPr="00337464">
        <w:rPr>
          <w:rFonts w:cs="Times New Roman"/>
          <w:sz w:val="24"/>
          <w:szCs w:val="24"/>
          <w:lang w:val="en-US"/>
          <w:rPrChange w:id="632" w:author="Clark, Robert Emerson" w:date="2023-06-14T14:40:00Z">
            <w:rPr>
              <w:rFonts w:cs="Times New Roman"/>
              <w:lang w:val="en-US"/>
            </w:rPr>
          </w:rPrChange>
        </w:rPr>
        <w:t xml:space="preserve"> </w:t>
      </w:r>
      <w:r w:rsidR="00A83F1D" w:rsidRPr="00337464">
        <w:rPr>
          <w:rFonts w:cs="Times New Roman"/>
          <w:sz w:val="24"/>
          <w:szCs w:val="24"/>
          <w:lang w:val="en-US"/>
          <w:rPrChange w:id="633" w:author="Clark, Robert Emerson" w:date="2023-06-14T14:40:00Z">
            <w:rPr>
              <w:rFonts w:cs="Times New Roman"/>
              <w:lang w:val="en-US"/>
            </w:rPr>
          </w:rPrChange>
        </w:rPr>
        <w:t>described</w:t>
      </w:r>
      <w:r w:rsidR="00E32322" w:rsidRPr="00337464">
        <w:rPr>
          <w:rFonts w:cs="Times New Roman"/>
          <w:sz w:val="24"/>
          <w:szCs w:val="24"/>
          <w:lang w:val="en-US"/>
          <w:rPrChange w:id="634" w:author="Clark, Robert Emerson" w:date="2023-06-14T14:40:00Z">
            <w:rPr>
              <w:rFonts w:cs="Times New Roman"/>
              <w:lang w:val="en-US"/>
            </w:rPr>
          </w:rPrChange>
        </w:rPr>
        <w:t xml:space="preserve"> for plant </w:t>
      </w:r>
      <w:r w:rsidR="00A83F1D" w:rsidRPr="00337464">
        <w:rPr>
          <w:rFonts w:cs="Times New Roman"/>
          <w:sz w:val="24"/>
          <w:szCs w:val="24"/>
          <w:lang w:val="en-US"/>
          <w:rPrChange w:id="635" w:author="Clark, Robert Emerson" w:date="2023-06-14T14:40:00Z">
            <w:rPr>
              <w:rFonts w:cs="Times New Roman"/>
              <w:lang w:val="en-US"/>
            </w:rPr>
          </w:rPrChange>
        </w:rPr>
        <w:t>viruses</w:t>
      </w:r>
      <w:r w:rsidR="00D67B93" w:rsidRPr="00337464">
        <w:rPr>
          <w:rFonts w:cs="Times New Roman"/>
          <w:sz w:val="24"/>
          <w:szCs w:val="24"/>
          <w:lang w:val="en-US"/>
          <w:rPrChange w:id="636" w:author="Clark, Robert Emerson" w:date="2023-06-14T14:40:00Z">
            <w:rPr>
              <w:rFonts w:cs="Times New Roman"/>
              <w:lang w:val="en-US"/>
            </w:rPr>
          </w:rPrChange>
        </w:rPr>
        <w:t xml:space="preserve">, which </w:t>
      </w:r>
      <w:r w:rsidR="00A105C9" w:rsidRPr="00337464">
        <w:rPr>
          <w:rFonts w:cs="Times New Roman"/>
          <w:sz w:val="24"/>
          <w:szCs w:val="24"/>
          <w:lang w:val="en-US"/>
          <w:rPrChange w:id="637" w:author="Clark, Robert Emerson" w:date="2023-06-14T14:40:00Z">
            <w:rPr>
              <w:rFonts w:cs="Times New Roman"/>
              <w:lang w:val="en-US"/>
            </w:rPr>
          </w:rPrChange>
        </w:rPr>
        <w:t>experience</w:t>
      </w:r>
      <w:r w:rsidR="008B392B" w:rsidRPr="00337464">
        <w:rPr>
          <w:rFonts w:cs="Times New Roman"/>
          <w:sz w:val="24"/>
          <w:szCs w:val="24"/>
          <w:lang w:val="en-US"/>
          <w:rPrChange w:id="638" w:author="Clark, Robert Emerson" w:date="2023-06-14T14:40:00Z">
            <w:rPr>
              <w:rFonts w:cs="Times New Roman"/>
              <w:lang w:val="en-US"/>
            </w:rPr>
          </w:rPrChange>
        </w:rPr>
        <w:t xml:space="preserve"> </w:t>
      </w:r>
      <w:r w:rsidR="00EF2AD9" w:rsidRPr="00337464">
        <w:rPr>
          <w:rFonts w:cs="Times New Roman"/>
          <w:sz w:val="24"/>
          <w:szCs w:val="24"/>
          <w:lang w:val="en-US"/>
          <w:rPrChange w:id="639" w:author="Clark, Robert Emerson" w:date="2023-06-14T14:40:00Z">
            <w:rPr>
              <w:rFonts w:cs="Times New Roman"/>
              <w:lang w:val="en-US"/>
            </w:rPr>
          </w:rPrChange>
        </w:rPr>
        <w:t xml:space="preserve">host-specific </w:t>
      </w:r>
      <w:r w:rsidR="008B392B" w:rsidRPr="00337464">
        <w:rPr>
          <w:rFonts w:cs="Times New Roman"/>
          <w:sz w:val="24"/>
          <w:szCs w:val="24"/>
          <w:lang w:val="en-US"/>
          <w:rPrChange w:id="640" w:author="Clark, Robert Emerson" w:date="2023-06-14T14:40:00Z">
            <w:rPr>
              <w:rFonts w:cs="Times New Roman"/>
              <w:lang w:val="en-US"/>
            </w:rPr>
          </w:rPrChange>
        </w:rPr>
        <w:t>selection pressures</w:t>
      </w:r>
      <w:r w:rsidR="00EF2AD9" w:rsidRPr="00337464">
        <w:rPr>
          <w:rFonts w:cs="Times New Roman"/>
          <w:sz w:val="24"/>
          <w:szCs w:val="24"/>
          <w:lang w:val="en-US"/>
          <w:rPrChange w:id="641" w:author="Clark, Robert Emerson" w:date="2023-06-14T14:40:00Z">
            <w:rPr>
              <w:rFonts w:cs="Times New Roman"/>
              <w:lang w:val="en-US"/>
            </w:rPr>
          </w:rPrChange>
        </w:rPr>
        <w:t xml:space="preserve"> that</w:t>
      </w:r>
      <w:r w:rsidR="00D24D75" w:rsidRPr="00337464">
        <w:rPr>
          <w:rFonts w:cs="Times New Roman"/>
          <w:sz w:val="24"/>
          <w:szCs w:val="24"/>
          <w:lang w:val="en-US"/>
          <w:rPrChange w:id="642" w:author="Clark, Robert Emerson" w:date="2023-06-14T14:40:00Z">
            <w:rPr>
              <w:rFonts w:cs="Times New Roman"/>
              <w:lang w:val="en-US"/>
            </w:rPr>
          </w:rPrChange>
        </w:rPr>
        <w:t xml:space="preserve"> often</w:t>
      </w:r>
      <w:r w:rsidR="00EF2AD9" w:rsidRPr="00337464">
        <w:rPr>
          <w:rFonts w:cs="Times New Roman"/>
          <w:sz w:val="24"/>
          <w:szCs w:val="24"/>
          <w:lang w:val="en-US"/>
          <w:rPrChange w:id="643" w:author="Clark, Robert Emerson" w:date="2023-06-14T14:40:00Z">
            <w:rPr>
              <w:rFonts w:cs="Times New Roman"/>
              <w:lang w:val="en-US"/>
            </w:rPr>
          </w:rPrChange>
        </w:rPr>
        <w:t xml:space="preserve"> </w:t>
      </w:r>
      <w:r w:rsidR="00E66183" w:rsidRPr="00337464">
        <w:rPr>
          <w:rFonts w:cs="Times New Roman"/>
          <w:sz w:val="24"/>
          <w:szCs w:val="24"/>
          <w:lang w:val="en-US"/>
          <w:rPrChange w:id="644" w:author="Clark, Robert Emerson" w:date="2023-06-14T14:40:00Z">
            <w:rPr>
              <w:rFonts w:cs="Times New Roman"/>
              <w:lang w:val="en-US"/>
            </w:rPr>
          </w:rPrChange>
        </w:rPr>
        <w:t xml:space="preserve">lead to antagonistic pleiotropies </w:t>
      </w:r>
      <w:r w:rsidR="00E57D9A" w:rsidRPr="00337464">
        <w:rPr>
          <w:rFonts w:cs="Times New Roman"/>
          <w:sz w:val="24"/>
          <w:szCs w:val="24"/>
          <w:lang w:val="en-US"/>
          <w:rPrChange w:id="645" w:author="Clark, Robert Emerson" w:date="2023-06-14T14:40:00Z">
            <w:rPr>
              <w:rFonts w:cs="Times New Roman"/>
              <w:lang w:val="en-US"/>
            </w:rPr>
          </w:rPrChange>
        </w:rPr>
        <w:t xml:space="preserve">that </w:t>
      </w:r>
      <w:r w:rsidR="004A0382" w:rsidRPr="00337464">
        <w:rPr>
          <w:rFonts w:cs="Times New Roman"/>
          <w:sz w:val="24"/>
          <w:szCs w:val="24"/>
          <w:lang w:val="en-US"/>
          <w:rPrChange w:id="646" w:author="Clark, Robert Emerson" w:date="2023-06-14T14:40:00Z">
            <w:rPr>
              <w:rFonts w:cs="Times New Roman"/>
              <w:lang w:val="en-US"/>
            </w:rPr>
          </w:rPrChange>
        </w:rPr>
        <w:t>limit their ability to overcome host defenses across plant taxa</w:t>
      </w:r>
      <w:r w:rsidR="009E419F" w:rsidRPr="00337464">
        <w:rPr>
          <w:rFonts w:cs="Times New Roman"/>
          <w:sz w:val="24"/>
          <w:szCs w:val="24"/>
          <w:lang w:val="en-US"/>
          <w:rPrChange w:id="647" w:author="Clark, Robert Emerson" w:date="2023-06-14T14:40:00Z">
            <w:rPr>
              <w:rFonts w:cs="Times New Roman"/>
              <w:lang w:val="en-US"/>
            </w:rPr>
          </w:rPrChange>
        </w:rPr>
        <w:t xml:space="preserve"> </w:t>
      </w:r>
      <w:r w:rsidR="004A0382" w:rsidRPr="00337464">
        <w:rPr>
          <w:rFonts w:cs="Times New Roman"/>
          <w:sz w:val="24"/>
          <w:szCs w:val="24"/>
          <w:lang w:val="en-US"/>
          <w:rPrChange w:id="648" w:author="Clark, Robert Emerson" w:date="2023-06-14T14:40:00Z">
            <w:rPr>
              <w:rFonts w:cs="Times New Roman"/>
              <w:lang w:val="en-US"/>
            </w:rPr>
          </w:rPrChange>
        </w:rPr>
        <w:fldChar w:fldCharType="begin"/>
      </w:r>
      <w:r w:rsidR="004A4F67" w:rsidRPr="00337464">
        <w:rPr>
          <w:rFonts w:cs="Times New Roman"/>
          <w:sz w:val="24"/>
          <w:szCs w:val="24"/>
          <w:lang w:val="en-US"/>
          <w:rPrChange w:id="649" w:author="Clark, Robert Emerson" w:date="2023-06-14T14:40:00Z">
            <w:rPr>
              <w:rFonts w:cs="Times New Roman"/>
              <w:lang w:val="en-US"/>
            </w:rPr>
          </w:rPrChange>
        </w:rPr>
        <w:instrText xml:space="preserve"> ADDIN EN.CITE &lt;EndNote&gt;&lt;Cite&gt;&lt;Author&gt;García-Arenal&lt;/Author&gt;&lt;Year&gt;2013&lt;/Year&gt;&lt;RecNum&gt;2008&lt;/RecNum&gt;&lt;DisplayText&gt;(García-Arenal and Fraile, 2013)&lt;/DisplayText&gt;&lt;record&gt;&lt;rec-number&gt;2008&lt;/rec-number&gt;&lt;foreign-keys&gt;&lt;key app="EN" db-id="vv5z5rzf7tsernexazoxwp5hrep9zftffrwv" timestamp="1681355743" guid="951e0627-4a72-4c8e-b07a-bb495436ac9f"&gt;2008&lt;/key&gt;&lt;/foreign-keys&gt;&lt;ref-type name="Journal Article"&gt;17&lt;/ref-type&gt;&lt;contributors&gt;&lt;authors&gt;&lt;author&gt;García-Arenal, F.&lt;/author&gt;&lt;author&gt;Fraile, A.&lt;/author&gt;&lt;/authors&gt;&lt;/contributors&gt;&lt;titles&gt;&lt;title&gt;Trade-offs in host range evolution of plant viruses&lt;/title&gt;&lt;secondary-title&gt;Plant Pathology&lt;/secondary-title&gt;&lt;/titles&gt;&lt;periodical&gt;&lt;full-title&gt;Plant Pathology&lt;/full-title&gt;&lt;/periodical&gt;&lt;pages&gt;2-9&lt;/pages&gt;&lt;volume&gt;62&lt;/volume&gt;&lt;number&gt;S1&lt;/number&gt;&lt;dates&gt;&lt;year&gt;2013&lt;/year&gt;&lt;/dates&gt;&lt;isbn&gt;0032-0862&lt;/isbn&gt;&lt;urls&gt;&lt;related-urls&gt;&lt;url&gt;https://bsppjournals.onlinelibrary.wiley.com/doi/abs/10.1111/ppa.12104&lt;/url&gt;&lt;/related-urls&gt;&lt;/urls&gt;&lt;electronic-resource-num&gt;https://doi.org/10.1111/ppa.12104&lt;/electronic-resource-num&gt;&lt;/record&gt;&lt;/Cite&gt;&lt;/EndNote&gt;</w:instrText>
      </w:r>
      <w:r w:rsidR="004A0382" w:rsidRPr="00337464">
        <w:rPr>
          <w:rFonts w:cs="Times New Roman"/>
          <w:sz w:val="24"/>
          <w:szCs w:val="24"/>
          <w:lang w:val="en-US"/>
          <w:rPrChange w:id="650"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651" w:author="Clark, Robert Emerson" w:date="2023-06-14T14:40:00Z">
            <w:rPr>
              <w:rFonts w:cs="Times New Roman"/>
              <w:noProof/>
              <w:lang w:val="en-US"/>
            </w:rPr>
          </w:rPrChange>
        </w:rPr>
        <w:t>(García-Arenal and Fraile, 2013)</w:t>
      </w:r>
      <w:r w:rsidR="004A0382" w:rsidRPr="00337464">
        <w:rPr>
          <w:rFonts w:cs="Times New Roman"/>
          <w:sz w:val="24"/>
          <w:szCs w:val="24"/>
          <w:lang w:val="en-US"/>
          <w:rPrChange w:id="652" w:author="Clark, Robert Emerson" w:date="2023-06-14T14:40:00Z">
            <w:rPr>
              <w:rFonts w:cs="Times New Roman"/>
              <w:lang w:val="en-US"/>
            </w:rPr>
          </w:rPrChange>
        </w:rPr>
        <w:fldChar w:fldCharType="end"/>
      </w:r>
      <w:r w:rsidR="004A0382" w:rsidRPr="00337464">
        <w:rPr>
          <w:rFonts w:cs="Times New Roman"/>
          <w:sz w:val="24"/>
          <w:szCs w:val="24"/>
          <w:lang w:val="en-US"/>
          <w:rPrChange w:id="653" w:author="Clark, Robert Emerson" w:date="2023-06-14T14:40:00Z">
            <w:rPr>
              <w:rFonts w:cs="Times New Roman"/>
              <w:lang w:val="en-US"/>
            </w:rPr>
          </w:rPrChange>
        </w:rPr>
        <w:t>.</w:t>
      </w:r>
      <w:r w:rsidR="00E57D9A" w:rsidRPr="00337464">
        <w:rPr>
          <w:rFonts w:cs="Times New Roman"/>
          <w:sz w:val="24"/>
          <w:szCs w:val="24"/>
          <w:lang w:val="en-US"/>
          <w:rPrChange w:id="654" w:author="Clark, Robert Emerson" w:date="2023-06-14T14:40:00Z">
            <w:rPr>
              <w:rFonts w:cs="Times New Roman"/>
              <w:lang w:val="en-US"/>
            </w:rPr>
          </w:rPrChange>
        </w:rPr>
        <w:t xml:space="preserve"> </w:t>
      </w:r>
      <w:r w:rsidR="00A17902" w:rsidRPr="00337464">
        <w:rPr>
          <w:rFonts w:cs="Times New Roman"/>
          <w:sz w:val="24"/>
          <w:szCs w:val="24"/>
          <w:lang w:val="en-US"/>
          <w:rPrChange w:id="655" w:author="Clark, Robert Emerson" w:date="2023-06-14T14:40:00Z">
            <w:rPr>
              <w:rFonts w:cs="Times New Roman"/>
              <w:lang w:val="en-US"/>
            </w:rPr>
          </w:rPrChange>
        </w:rPr>
        <w:t xml:space="preserve">On the one hand, </w:t>
      </w:r>
      <w:r w:rsidR="00B53FF1" w:rsidRPr="00337464">
        <w:rPr>
          <w:rFonts w:cs="Times New Roman"/>
          <w:sz w:val="24"/>
          <w:szCs w:val="24"/>
          <w:lang w:val="en-US"/>
          <w:rPrChange w:id="656" w:author="Clark, Robert Emerson" w:date="2023-06-14T14:40:00Z">
            <w:rPr>
              <w:rFonts w:cs="Times New Roman"/>
              <w:lang w:val="en-US"/>
            </w:rPr>
          </w:rPrChange>
        </w:rPr>
        <w:t xml:space="preserve">both </w:t>
      </w:r>
      <w:r w:rsidR="00F40E61" w:rsidRPr="00337464">
        <w:rPr>
          <w:rFonts w:cs="Times New Roman"/>
          <w:sz w:val="24"/>
          <w:szCs w:val="24"/>
          <w:lang w:val="en-US"/>
          <w:rPrChange w:id="657" w:author="Clark, Robert Emerson" w:date="2023-06-14T14:40:00Z">
            <w:rPr>
              <w:rFonts w:cs="Times New Roman"/>
              <w:lang w:val="en-US"/>
            </w:rPr>
          </w:rPrChange>
        </w:rPr>
        <w:t xml:space="preserve">plant </w:t>
      </w:r>
      <w:r w:rsidR="00D124A8" w:rsidRPr="00337464">
        <w:rPr>
          <w:rFonts w:cs="Times New Roman"/>
          <w:sz w:val="24"/>
          <w:szCs w:val="24"/>
          <w:lang w:val="en-US"/>
          <w:rPrChange w:id="658" w:author="Clark, Robert Emerson" w:date="2023-06-14T14:40:00Z">
            <w:rPr>
              <w:rFonts w:cs="Times New Roman"/>
              <w:lang w:val="en-US"/>
            </w:rPr>
          </w:rPrChange>
        </w:rPr>
        <w:t xml:space="preserve">pathogens and </w:t>
      </w:r>
      <w:r w:rsidR="00A17902" w:rsidRPr="00337464">
        <w:rPr>
          <w:rFonts w:cs="Times New Roman"/>
          <w:sz w:val="24"/>
          <w:szCs w:val="24"/>
          <w:lang w:val="en-US"/>
          <w:rPrChange w:id="659" w:author="Clark, Robert Emerson" w:date="2023-06-14T14:40:00Z">
            <w:rPr>
              <w:rFonts w:cs="Times New Roman"/>
              <w:lang w:val="en-US"/>
            </w:rPr>
          </w:rPrChange>
        </w:rPr>
        <w:t xml:space="preserve">insect </w:t>
      </w:r>
      <w:r w:rsidR="007510A0" w:rsidRPr="00337464">
        <w:rPr>
          <w:rFonts w:cs="Times New Roman"/>
          <w:sz w:val="24"/>
          <w:szCs w:val="24"/>
          <w:lang w:val="en-US"/>
          <w:rPrChange w:id="660" w:author="Clark, Robert Emerson" w:date="2023-06-14T14:40:00Z">
            <w:rPr>
              <w:rFonts w:cs="Times New Roman"/>
              <w:lang w:val="en-US"/>
            </w:rPr>
          </w:rPrChange>
        </w:rPr>
        <w:t xml:space="preserve">vectors </w:t>
      </w:r>
      <w:r w:rsidR="00313EDB" w:rsidRPr="00337464">
        <w:rPr>
          <w:rFonts w:cs="Times New Roman"/>
          <w:sz w:val="24"/>
          <w:szCs w:val="24"/>
          <w:lang w:val="en-US"/>
          <w:rPrChange w:id="661" w:author="Clark, Robert Emerson" w:date="2023-06-14T14:40:00Z">
            <w:rPr>
              <w:rFonts w:cs="Times New Roman"/>
              <w:lang w:val="en-US"/>
            </w:rPr>
          </w:rPrChange>
        </w:rPr>
        <w:t>experience</w:t>
      </w:r>
      <w:r w:rsidR="007510A0" w:rsidRPr="00337464">
        <w:rPr>
          <w:rFonts w:cs="Times New Roman"/>
          <w:sz w:val="24"/>
          <w:szCs w:val="24"/>
          <w:lang w:val="en-US"/>
          <w:rPrChange w:id="662" w:author="Clark, Robert Emerson" w:date="2023-06-14T14:40:00Z">
            <w:rPr>
              <w:rFonts w:cs="Times New Roman"/>
              <w:lang w:val="en-US"/>
            </w:rPr>
          </w:rPrChange>
        </w:rPr>
        <w:t xml:space="preserve"> a selection pres</w:t>
      </w:r>
      <w:r w:rsidR="00790FBA" w:rsidRPr="00337464">
        <w:rPr>
          <w:rFonts w:cs="Times New Roman"/>
          <w:sz w:val="24"/>
          <w:szCs w:val="24"/>
          <w:lang w:val="en-US"/>
          <w:rPrChange w:id="663" w:author="Clark, Robert Emerson" w:date="2023-06-14T14:40:00Z">
            <w:rPr>
              <w:rFonts w:cs="Times New Roman"/>
              <w:lang w:val="en-US"/>
            </w:rPr>
          </w:rPrChange>
        </w:rPr>
        <w:t>sure</w:t>
      </w:r>
      <w:r w:rsidR="007510A0" w:rsidRPr="00337464">
        <w:rPr>
          <w:rFonts w:cs="Times New Roman"/>
          <w:sz w:val="24"/>
          <w:szCs w:val="24"/>
          <w:lang w:val="en-US"/>
          <w:rPrChange w:id="664" w:author="Clark, Robert Emerson" w:date="2023-06-14T14:40:00Z">
            <w:rPr>
              <w:rFonts w:cs="Times New Roman"/>
              <w:lang w:val="en-US"/>
            </w:rPr>
          </w:rPrChange>
        </w:rPr>
        <w:t xml:space="preserve"> towards</w:t>
      </w:r>
      <w:r w:rsidR="009A7117" w:rsidRPr="00337464">
        <w:rPr>
          <w:rFonts w:cs="Times New Roman"/>
          <w:sz w:val="24"/>
          <w:szCs w:val="24"/>
          <w:lang w:val="en-US"/>
          <w:rPrChange w:id="665" w:author="Clark, Robert Emerson" w:date="2023-06-14T14:40:00Z">
            <w:rPr>
              <w:rFonts w:cs="Times New Roman"/>
              <w:lang w:val="en-US"/>
            </w:rPr>
          </w:rPrChange>
        </w:rPr>
        <w:t xml:space="preserve"> </w:t>
      </w:r>
      <w:r w:rsidR="00C41DDD" w:rsidRPr="00337464">
        <w:rPr>
          <w:rFonts w:cs="Times New Roman"/>
          <w:sz w:val="24"/>
          <w:szCs w:val="24"/>
          <w:lang w:val="en-US"/>
          <w:rPrChange w:id="666" w:author="Clark, Robert Emerson" w:date="2023-06-14T14:40:00Z">
            <w:rPr>
              <w:rFonts w:cs="Times New Roman"/>
              <w:lang w:val="en-US"/>
            </w:rPr>
          </w:rPrChange>
        </w:rPr>
        <w:t xml:space="preserve">host </w:t>
      </w:r>
      <w:r w:rsidR="007510A0" w:rsidRPr="00337464">
        <w:rPr>
          <w:rFonts w:cs="Times New Roman"/>
          <w:sz w:val="24"/>
          <w:szCs w:val="24"/>
          <w:lang w:val="en-US"/>
          <w:rPrChange w:id="667" w:author="Clark, Robert Emerson" w:date="2023-06-14T14:40:00Z">
            <w:rPr>
              <w:rFonts w:cs="Times New Roman"/>
              <w:lang w:val="en-US"/>
            </w:rPr>
          </w:rPrChange>
        </w:rPr>
        <w:t>specialization</w:t>
      </w:r>
      <w:r w:rsidR="00B83B76" w:rsidRPr="00337464">
        <w:rPr>
          <w:rFonts w:cs="Times New Roman"/>
          <w:sz w:val="24"/>
          <w:szCs w:val="24"/>
          <w:lang w:val="en-US"/>
          <w:rPrChange w:id="668" w:author="Clark, Robert Emerson" w:date="2023-06-14T14:40:00Z">
            <w:rPr>
              <w:rFonts w:cs="Times New Roman"/>
              <w:lang w:val="en-US"/>
            </w:rPr>
          </w:rPrChange>
        </w:rPr>
        <w:t xml:space="preserve">, </w:t>
      </w:r>
      <w:r w:rsidR="00B6254C" w:rsidRPr="00337464">
        <w:rPr>
          <w:rFonts w:cs="Times New Roman"/>
          <w:sz w:val="24"/>
          <w:szCs w:val="24"/>
          <w:lang w:val="en-US"/>
          <w:rPrChange w:id="669" w:author="Clark, Robert Emerson" w:date="2023-06-14T14:40:00Z">
            <w:rPr>
              <w:rFonts w:cs="Times New Roman"/>
              <w:lang w:val="en-US"/>
            </w:rPr>
          </w:rPrChange>
        </w:rPr>
        <w:t xml:space="preserve">but </w:t>
      </w:r>
      <w:r w:rsidR="0006213D" w:rsidRPr="00337464">
        <w:rPr>
          <w:rFonts w:cs="Times New Roman"/>
          <w:sz w:val="24"/>
          <w:szCs w:val="24"/>
          <w:lang w:val="en-US"/>
          <w:rPrChange w:id="670" w:author="Clark, Robert Emerson" w:date="2023-06-14T14:40:00Z">
            <w:rPr>
              <w:rFonts w:cs="Times New Roman"/>
              <w:lang w:val="en-US"/>
            </w:rPr>
          </w:rPrChange>
        </w:rPr>
        <w:t>specialization</w:t>
      </w:r>
      <w:r w:rsidR="004049B1" w:rsidRPr="00337464">
        <w:rPr>
          <w:rFonts w:cs="Times New Roman"/>
          <w:sz w:val="24"/>
          <w:szCs w:val="24"/>
          <w:lang w:val="en-US"/>
          <w:rPrChange w:id="671" w:author="Clark, Robert Emerson" w:date="2023-06-14T14:40:00Z">
            <w:rPr>
              <w:rFonts w:cs="Times New Roman"/>
              <w:lang w:val="en-US"/>
            </w:rPr>
          </w:rPrChange>
        </w:rPr>
        <w:t xml:space="preserve"> </w:t>
      </w:r>
      <w:r w:rsidR="00ED6E99" w:rsidRPr="00337464">
        <w:rPr>
          <w:rFonts w:cs="Times New Roman"/>
          <w:sz w:val="24"/>
          <w:szCs w:val="24"/>
          <w:lang w:val="en-US"/>
          <w:rPrChange w:id="672" w:author="Clark, Robert Emerson" w:date="2023-06-14T14:40:00Z">
            <w:rPr>
              <w:rFonts w:cs="Times New Roman"/>
              <w:lang w:val="en-US"/>
            </w:rPr>
          </w:rPrChange>
        </w:rPr>
        <w:t xml:space="preserve">could become </w:t>
      </w:r>
      <w:r w:rsidR="00BC3A6A" w:rsidRPr="00337464">
        <w:rPr>
          <w:rFonts w:cs="Times New Roman"/>
          <w:sz w:val="24"/>
          <w:szCs w:val="24"/>
          <w:lang w:val="en-US"/>
          <w:rPrChange w:id="673" w:author="Clark, Robert Emerson" w:date="2023-06-14T14:40:00Z">
            <w:rPr>
              <w:rFonts w:cs="Times New Roman"/>
              <w:lang w:val="en-US"/>
            </w:rPr>
          </w:rPrChange>
        </w:rPr>
        <w:t>maladaptive</w:t>
      </w:r>
      <w:r w:rsidR="00ED6E99" w:rsidRPr="00337464">
        <w:rPr>
          <w:rFonts w:cs="Times New Roman"/>
          <w:sz w:val="24"/>
          <w:szCs w:val="24"/>
          <w:lang w:val="en-US"/>
          <w:rPrChange w:id="674" w:author="Clark, Robert Emerson" w:date="2023-06-14T14:40:00Z">
            <w:rPr>
              <w:rFonts w:cs="Times New Roman"/>
              <w:lang w:val="en-US"/>
            </w:rPr>
          </w:rPrChange>
        </w:rPr>
        <w:t xml:space="preserve"> </w:t>
      </w:r>
      <w:r w:rsidR="00824568" w:rsidRPr="00337464">
        <w:rPr>
          <w:rFonts w:cs="Times New Roman"/>
          <w:sz w:val="24"/>
          <w:szCs w:val="24"/>
          <w:lang w:val="en-US"/>
          <w:rPrChange w:id="675" w:author="Clark, Robert Emerson" w:date="2023-06-14T14:40:00Z">
            <w:rPr>
              <w:rFonts w:cs="Times New Roman"/>
              <w:lang w:val="en-US"/>
            </w:rPr>
          </w:rPrChange>
        </w:rPr>
        <w:t>when host</w:t>
      </w:r>
      <w:ins w:id="676" w:author="Robert Clark" w:date="2023-06-14T09:57:00Z">
        <w:r w:rsidR="006930E5" w:rsidRPr="00337464">
          <w:rPr>
            <w:rFonts w:cs="Times New Roman"/>
            <w:sz w:val="24"/>
            <w:szCs w:val="24"/>
            <w:lang w:val="en-US"/>
            <w:rPrChange w:id="677" w:author="Clark, Robert Emerson" w:date="2023-06-14T14:40:00Z">
              <w:rPr>
                <w:rFonts w:cs="Times New Roman"/>
                <w:lang w:val="en-US"/>
              </w:rPr>
            </w:rPrChange>
          </w:rPr>
          <w:t>-plant</w:t>
        </w:r>
      </w:ins>
      <w:r w:rsidR="00824568" w:rsidRPr="00337464">
        <w:rPr>
          <w:rFonts w:cs="Times New Roman"/>
          <w:sz w:val="24"/>
          <w:szCs w:val="24"/>
          <w:lang w:val="en-US"/>
          <w:rPrChange w:id="678" w:author="Clark, Robert Emerson" w:date="2023-06-14T14:40:00Z">
            <w:rPr>
              <w:rFonts w:cs="Times New Roman"/>
              <w:lang w:val="en-US"/>
            </w:rPr>
          </w:rPrChange>
        </w:rPr>
        <w:t xml:space="preserve"> populations are transient</w:t>
      </w:r>
      <w:ins w:id="679" w:author="Robert Clark" w:date="2023-06-14T09:57:00Z">
        <w:r w:rsidR="006930E5" w:rsidRPr="00337464">
          <w:rPr>
            <w:rFonts w:cs="Times New Roman"/>
            <w:sz w:val="24"/>
            <w:szCs w:val="24"/>
            <w:lang w:val="en-US"/>
            <w:rPrChange w:id="680" w:author="Clark, Robert Emerson" w:date="2023-06-14T14:40:00Z">
              <w:rPr>
                <w:rFonts w:cs="Times New Roman"/>
                <w:lang w:val="en-US"/>
              </w:rPr>
            </w:rPrChange>
          </w:rPr>
          <w:t xml:space="preserve"> </w:t>
        </w:r>
      </w:ins>
      <w:del w:id="681" w:author="Robert Clark" w:date="2023-06-14T09:57:00Z">
        <w:r w:rsidR="00756824" w:rsidRPr="00337464" w:rsidDel="006930E5">
          <w:rPr>
            <w:rFonts w:cs="Times New Roman"/>
            <w:sz w:val="24"/>
            <w:szCs w:val="24"/>
            <w:lang w:val="en-US"/>
            <w:rPrChange w:id="682" w:author="Clark, Robert Emerson" w:date="2023-06-14T14:40:00Z">
              <w:rPr>
                <w:rFonts w:cs="Times New Roman"/>
                <w:lang w:val="en-US"/>
              </w:rPr>
            </w:rPrChange>
          </w:rPr>
          <w:delText>,</w:delText>
        </w:r>
        <w:r w:rsidR="00BF73DC" w:rsidRPr="00337464" w:rsidDel="006930E5">
          <w:rPr>
            <w:rFonts w:cs="Times New Roman"/>
            <w:sz w:val="24"/>
            <w:szCs w:val="24"/>
            <w:lang w:val="en-US"/>
            <w:rPrChange w:id="683" w:author="Clark, Robert Emerson" w:date="2023-06-14T14:40:00Z">
              <w:rPr>
                <w:rFonts w:cs="Times New Roman"/>
                <w:lang w:val="en-US"/>
              </w:rPr>
            </w:rPrChange>
          </w:rPr>
          <w:delText xml:space="preserve"> and</w:delText>
        </w:r>
        <w:r w:rsidR="00756824" w:rsidRPr="00337464" w:rsidDel="006930E5">
          <w:rPr>
            <w:rFonts w:cs="Times New Roman"/>
            <w:sz w:val="24"/>
            <w:szCs w:val="24"/>
            <w:lang w:val="en-US"/>
            <w:rPrChange w:id="684" w:author="Clark, Robert Emerson" w:date="2023-06-14T14:40:00Z">
              <w:rPr>
                <w:rFonts w:cs="Times New Roman"/>
                <w:lang w:val="en-US"/>
              </w:rPr>
            </w:rPrChange>
          </w:rPr>
          <w:delText xml:space="preserve"> especially </w:delText>
        </w:r>
        <w:r w:rsidR="00BF73DC" w:rsidRPr="00337464" w:rsidDel="006930E5">
          <w:rPr>
            <w:rFonts w:cs="Times New Roman"/>
            <w:sz w:val="24"/>
            <w:szCs w:val="24"/>
            <w:lang w:val="en-US"/>
            <w:rPrChange w:id="685" w:author="Clark, Robert Emerson" w:date="2023-06-14T14:40:00Z">
              <w:rPr>
                <w:rFonts w:cs="Times New Roman"/>
                <w:lang w:val="en-US"/>
              </w:rPr>
            </w:rPrChange>
          </w:rPr>
          <w:delText xml:space="preserve">challenging </w:delText>
        </w:r>
        <w:r w:rsidR="00756824" w:rsidRPr="00337464" w:rsidDel="006930E5">
          <w:rPr>
            <w:rFonts w:cs="Times New Roman"/>
            <w:sz w:val="24"/>
            <w:szCs w:val="24"/>
            <w:lang w:val="en-US"/>
            <w:rPrChange w:id="686" w:author="Clark, Robert Emerson" w:date="2023-06-14T14:40:00Z">
              <w:rPr>
                <w:rFonts w:cs="Times New Roman"/>
                <w:lang w:val="en-US"/>
              </w:rPr>
            </w:rPrChange>
          </w:rPr>
          <w:delText>for</w:delText>
        </w:r>
      </w:del>
      <w:ins w:id="687" w:author="Robert Clark" w:date="2023-06-14T09:57:00Z">
        <w:r w:rsidR="006930E5" w:rsidRPr="00337464">
          <w:rPr>
            <w:rFonts w:cs="Times New Roman"/>
            <w:sz w:val="24"/>
            <w:szCs w:val="24"/>
            <w:lang w:val="en-US"/>
            <w:rPrChange w:id="688" w:author="Clark, Robert Emerson" w:date="2023-06-14T14:40:00Z">
              <w:rPr>
                <w:rFonts w:cs="Times New Roman"/>
                <w:lang w:val="en-US"/>
              </w:rPr>
            </w:rPrChange>
          </w:rPr>
          <w:t>or</w:t>
        </w:r>
      </w:ins>
      <w:r w:rsidR="00756824" w:rsidRPr="00337464">
        <w:rPr>
          <w:rFonts w:cs="Times New Roman"/>
          <w:sz w:val="24"/>
          <w:szCs w:val="24"/>
          <w:lang w:val="en-US"/>
          <w:rPrChange w:id="689" w:author="Clark, Robert Emerson" w:date="2023-06-14T14:40:00Z">
            <w:rPr>
              <w:rFonts w:cs="Times New Roman"/>
              <w:lang w:val="en-US"/>
            </w:rPr>
          </w:rPrChange>
        </w:rPr>
        <w:t xml:space="preserve"> pathogens</w:t>
      </w:r>
      <w:r w:rsidR="00C36B9C" w:rsidRPr="00337464">
        <w:rPr>
          <w:rFonts w:cs="Times New Roman"/>
          <w:sz w:val="24"/>
          <w:szCs w:val="24"/>
          <w:lang w:val="en-US"/>
          <w:rPrChange w:id="690" w:author="Clark, Robert Emerson" w:date="2023-06-14T14:40:00Z">
            <w:rPr>
              <w:rFonts w:cs="Times New Roman"/>
              <w:lang w:val="en-US"/>
            </w:rPr>
          </w:rPrChange>
        </w:rPr>
        <w:t xml:space="preserve"> </w:t>
      </w:r>
      <w:del w:id="691" w:author="Robert Clark" w:date="2023-06-14T09:57:00Z">
        <w:r w:rsidR="0006213D" w:rsidRPr="00337464" w:rsidDel="006930E5">
          <w:rPr>
            <w:rFonts w:cs="Times New Roman"/>
            <w:sz w:val="24"/>
            <w:szCs w:val="24"/>
            <w:lang w:val="en-US"/>
            <w:rPrChange w:id="692" w:author="Clark, Robert Emerson" w:date="2023-06-14T14:40:00Z">
              <w:rPr>
                <w:rFonts w:cs="Times New Roman"/>
                <w:lang w:val="en-US"/>
              </w:rPr>
            </w:rPrChange>
          </w:rPr>
          <w:delText>whose transmission depends on</w:delText>
        </w:r>
        <w:r w:rsidR="00756824" w:rsidRPr="00337464" w:rsidDel="006930E5">
          <w:rPr>
            <w:rFonts w:cs="Times New Roman"/>
            <w:sz w:val="24"/>
            <w:szCs w:val="24"/>
            <w:lang w:val="en-US"/>
            <w:rPrChange w:id="693" w:author="Clark, Robert Emerson" w:date="2023-06-14T14:40:00Z">
              <w:rPr>
                <w:rFonts w:cs="Times New Roman"/>
                <w:lang w:val="en-US"/>
              </w:rPr>
            </w:rPrChange>
          </w:rPr>
          <w:delText xml:space="preserve"> one or a</w:delText>
        </w:r>
      </w:del>
      <w:ins w:id="694" w:author="Robert Clark" w:date="2023-06-14T09:57:00Z">
        <w:r w:rsidR="006930E5" w:rsidRPr="00337464">
          <w:rPr>
            <w:rFonts w:cs="Times New Roman"/>
            <w:sz w:val="24"/>
            <w:szCs w:val="24"/>
            <w:lang w:val="en-US"/>
            <w:rPrChange w:id="695" w:author="Clark, Robert Emerson" w:date="2023-06-14T14:40:00Z">
              <w:rPr>
                <w:rFonts w:cs="Times New Roman"/>
                <w:lang w:val="en-US"/>
              </w:rPr>
            </w:rPrChange>
          </w:rPr>
          <w:t>are restricted to a small number of</w:t>
        </w:r>
      </w:ins>
      <w:del w:id="696" w:author="Robert Clark" w:date="2023-06-14T09:57:00Z">
        <w:r w:rsidR="00756824" w:rsidRPr="00337464" w:rsidDel="006930E5">
          <w:rPr>
            <w:rFonts w:cs="Times New Roman"/>
            <w:sz w:val="24"/>
            <w:szCs w:val="24"/>
            <w:lang w:val="en-US"/>
            <w:rPrChange w:id="697" w:author="Clark, Robert Emerson" w:date="2023-06-14T14:40:00Z">
              <w:rPr>
                <w:rFonts w:cs="Times New Roman"/>
                <w:lang w:val="en-US"/>
              </w:rPr>
            </w:rPrChange>
          </w:rPr>
          <w:delText xml:space="preserve"> few</w:delText>
        </w:r>
        <w:r w:rsidR="00C36B9C" w:rsidRPr="00337464" w:rsidDel="006930E5">
          <w:rPr>
            <w:rFonts w:cs="Times New Roman"/>
            <w:sz w:val="24"/>
            <w:szCs w:val="24"/>
            <w:lang w:val="en-US"/>
            <w:rPrChange w:id="698" w:author="Clark, Robert Emerson" w:date="2023-06-14T14:40:00Z">
              <w:rPr>
                <w:rFonts w:cs="Times New Roman"/>
                <w:lang w:val="en-US"/>
              </w:rPr>
            </w:rPrChange>
          </w:rPr>
          <w:delText xml:space="preserve"> </w:delText>
        </w:r>
      </w:del>
      <w:ins w:id="699" w:author="Robert Clark" w:date="2023-06-14T09:57:00Z">
        <w:r w:rsidR="006930E5" w:rsidRPr="00337464">
          <w:rPr>
            <w:rFonts w:cs="Times New Roman"/>
            <w:sz w:val="24"/>
            <w:szCs w:val="24"/>
            <w:lang w:val="en-US"/>
            <w:rPrChange w:id="700" w:author="Clark, Robert Emerson" w:date="2023-06-14T14:40:00Z">
              <w:rPr>
                <w:rFonts w:cs="Times New Roman"/>
                <w:lang w:val="en-US"/>
              </w:rPr>
            </w:rPrChange>
          </w:rPr>
          <w:t xml:space="preserve"> </w:t>
        </w:r>
      </w:ins>
      <w:r w:rsidR="00C36B9C" w:rsidRPr="00337464">
        <w:rPr>
          <w:rFonts w:cs="Times New Roman"/>
          <w:sz w:val="24"/>
          <w:szCs w:val="24"/>
          <w:lang w:val="en-US"/>
          <w:rPrChange w:id="701" w:author="Clark, Robert Emerson" w:date="2023-06-14T14:40:00Z">
            <w:rPr>
              <w:rFonts w:cs="Times New Roman"/>
              <w:lang w:val="en-US"/>
            </w:rPr>
          </w:rPrChange>
        </w:rPr>
        <w:t>insect</w:t>
      </w:r>
      <w:r w:rsidR="00756824" w:rsidRPr="00337464">
        <w:rPr>
          <w:rFonts w:cs="Times New Roman"/>
          <w:sz w:val="24"/>
          <w:szCs w:val="24"/>
          <w:lang w:val="en-US"/>
          <w:rPrChange w:id="702" w:author="Clark, Robert Emerson" w:date="2023-06-14T14:40:00Z">
            <w:rPr>
              <w:rFonts w:cs="Times New Roman"/>
              <w:lang w:val="en-US"/>
            </w:rPr>
          </w:rPrChange>
        </w:rPr>
        <w:t xml:space="preserve"> vectors</w:t>
      </w:r>
      <w:r w:rsidR="00C36B9C" w:rsidRPr="00337464">
        <w:rPr>
          <w:rFonts w:cs="Times New Roman"/>
          <w:sz w:val="24"/>
          <w:szCs w:val="24"/>
          <w:lang w:val="en-US"/>
          <w:rPrChange w:id="703" w:author="Clark, Robert Emerson" w:date="2023-06-14T14:40:00Z">
            <w:rPr>
              <w:rFonts w:cs="Times New Roman"/>
              <w:lang w:val="en-US"/>
            </w:rPr>
          </w:rPrChange>
        </w:rPr>
        <w:t>.</w:t>
      </w:r>
    </w:p>
    <w:p w14:paraId="61F94D03" w14:textId="43820F9F" w:rsidR="0011647D" w:rsidRPr="00337464" w:rsidRDefault="009D0AA8" w:rsidP="00B16FA5">
      <w:pPr>
        <w:spacing w:line="480" w:lineRule="auto"/>
        <w:rPr>
          <w:rFonts w:cs="Times New Roman"/>
          <w:sz w:val="24"/>
          <w:szCs w:val="24"/>
          <w:lang w:val="en-US"/>
          <w:rPrChange w:id="704" w:author="Clark, Robert Emerson" w:date="2023-06-14T14:40:00Z">
            <w:rPr>
              <w:rFonts w:cs="Times New Roman"/>
              <w:lang w:val="en-US"/>
            </w:rPr>
          </w:rPrChange>
        </w:rPr>
      </w:pPr>
      <w:r w:rsidRPr="00337464">
        <w:rPr>
          <w:rFonts w:cs="Times New Roman"/>
          <w:sz w:val="24"/>
          <w:szCs w:val="24"/>
          <w:lang w:val="en-US"/>
          <w:rPrChange w:id="705" w:author="Clark, Robert Emerson" w:date="2023-06-14T14:40:00Z">
            <w:rPr>
              <w:rFonts w:cs="Times New Roman"/>
              <w:lang w:val="en-US"/>
            </w:rPr>
          </w:rPrChange>
        </w:rPr>
        <w:t xml:space="preserve">The pea aphid, </w:t>
      </w:r>
      <w:proofErr w:type="spellStart"/>
      <w:r w:rsidRPr="00337464">
        <w:rPr>
          <w:rFonts w:cs="Times New Roman"/>
          <w:i/>
          <w:iCs/>
          <w:sz w:val="24"/>
          <w:szCs w:val="24"/>
          <w:lang w:val="en-US"/>
          <w:rPrChange w:id="706" w:author="Clark, Robert Emerson" w:date="2023-06-14T14:40:00Z">
            <w:rPr>
              <w:rFonts w:cs="Times New Roman"/>
              <w:i/>
              <w:iCs/>
              <w:lang w:val="en-US"/>
            </w:rPr>
          </w:rPrChange>
        </w:rPr>
        <w:t>Acyrthosiphon</w:t>
      </w:r>
      <w:proofErr w:type="spellEnd"/>
      <w:r w:rsidRPr="00337464">
        <w:rPr>
          <w:rFonts w:cs="Times New Roman"/>
          <w:i/>
          <w:iCs/>
          <w:sz w:val="24"/>
          <w:szCs w:val="24"/>
          <w:lang w:val="en-US"/>
          <w:rPrChange w:id="707" w:author="Clark, Robert Emerson" w:date="2023-06-14T14:40:00Z">
            <w:rPr>
              <w:rFonts w:cs="Times New Roman"/>
              <w:i/>
              <w:iCs/>
              <w:lang w:val="en-US"/>
            </w:rPr>
          </w:rPrChange>
        </w:rPr>
        <w:t xml:space="preserve"> </w:t>
      </w:r>
      <w:proofErr w:type="spellStart"/>
      <w:r w:rsidRPr="00337464">
        <w:rPr>
          <w:rFonts w:cs="Times New Roman"/>
          <w:i/>
          <w:iCs/>
          <w:sz w:val="24"/>
          <w:szCs w:val="24"/>
          <w:lang w:val="en-US"/>
          <w:rPrChange w:id="708" w:author="Clark, Robert Emerson" w:date="2023-06-14T14:40:00Z">
            <w:rPr>
              <w:rFonts w:cs="Times New Roman"/>
              <w:i/>
              <w:iCs/>
              <w:lang w:val="en-US"/>
            </w:rPr>
          </w:rPrChange>
        </w:rPr>
        <w:t>pisum</w:t>
      </w:r>
      <w:proofErr w:type="spellEnd"/>
      <w:r w:rsidRPr="00337464">
        <w:rPr>
          <w:rFonts w:cs="Times New Roman"/>
          <w:sz w:val="24"/>
          <w:szCs w:val="24"/>
          <w:lang w:val="en-US"/>
          <w:rPrChange w:id="709" w:author="Clark, Robert Emerson" w:date="2023-06-14T14:40:00Z">
            <w:rPr>
              <w:rFonts w:cs="Times New Roman"/>
              <w:lang w:val="en-US"/>
            </w:rPr>
          </w:rPrChange>
        </w:rPr>
        <w:t xml:space="preserve"> Harris (Hemiptera: </w:t>
      </w:r>
      <w:proofErr w:type="spellStart"/>
      <w:r w:rsidRPr="00337464">
        <w:rPr>
          <w:rFonts w:cs="Times New Roman"/>
          <w:sz w:val="24"/>
          <w:szCs w:val="24"/>
          <w:lang w:val="en-US"/>
          <w:rPrChange w:id="710" w:author="Clark, Robert Emerson" w:date="2023-06-14T14:40:00Z">
            <w:rPr>
              <w:rFonts w:cs="Times New Roman"/>
              <w:lang w:val="en-US"/>
            </w:rPr>
          </w:rPrChange>
        </w:rPr>
        <w:t>Aphididae</w:t>
      </w:r>
      <w:proofErr w:type="spellEnd"/>
      <w:r w:rsidRPr="00337464">
        <w:rPr>
          <w:rFonts w:cs="Times New Roman"/>
          <w:sz w:val="24"/>
          <w:szCs w:val="24"/>
          <w:lang w:val="en-US"/>
          <w:rPrChange w:id="711" w:author="Clark, Robert Emerson" w:date="2023-06-14T14:40:00Z">
            <w:rPr>
              <w:rFonts w:cs="Times New Roman"/>
              <w:lang w:val="en-US"/>
            </w:rPr>
          </w:rPrChange>
        </w:rPr>
        <w:t>), is an oligophagous herbivore that feeds on leaves, buds, and pods of legumes (</w:t>
      </w:r>
      <w:r w:rsidR="00AF5770" w:rsidRPr="00337464">
        <w:rPr>
          <w:rFonts w:cs="Times New Roman"/>
          <w:sz w:val="24"/>
          <w:szCs w:val="24"/>
          <w:lang w:val="en-US"/>
          <w:rPrChange w:id="712" w:author="Clark, Robert Emerson" w:date="2023-06-14T14:40:00Z">
            <w:rPr>
              <w:rFonts w:cs="Times New Roman"/>
              <w:lang w:val="en-US"/>
            </w:rPr>
          </w:rPrChange>
        </w:rPr>
        <w:t>Fabaceae</w:t>
      </w:r>
      <w:r w:rsidRPr="00337464">
        <w:rPr>
          <w:rFonts w:cs="Times New Roman"/>
          <w:sz w:val="24"/>
          <w:szCs w:val="24"/>
          <w:lang w:val="en-US"/>
          <w:rPrChange w:id="713" w:author="Clark, Robert Emerson" w:date="2023-06-14T14:40:00Z">
            <w:rPr>
              <w:rFonts w:cs="Times New Roman"/>
              <w:lang w:val="en-US"/>
            </w:rPr>
          </w:rPrChange>
        </w:rPr>
        <w:t>)</w:t>
      </w:r>
      <w:ins w:id="714" w:author="Robert Clark" w:date="2023-06-14T09:58:00Z">
        <w:r w:rsidR="006930E5" w:rsidRPr="00337464">
          <w:rPr>
            <w:rFonts w:cs="Times New Roman"/>
            <w:sz w:val="24"/>
            <w:szCs w:val="24"/>
            <w:lang w:val="en-US"/>
            <w:rPrChange w:id="715" w:author="Clark, Robert Emerson" w:date="2023-06-14T14:40:00Z">
              <w:rPr>
                <w:rFonts w:cs="Times New Roman"/>
                <w:lang w:val="en-US"/>
              </w:rPr>
            </w:rPrChange>
          </w:rPr>
          <w:t>. The pea aphid</w:t>
        </w:r>
      </w:ins>
      <w:del w:id="716" w:author="Robert Clark" w:date="2023-06-14T09:58:00Z">
        <w:r w:rsidRPr="00337464" w:rsidDel="006930E5">
          <w:rPr>
            <w:rFonts w:cs="Times New Roman"/>
            <w:sz w:val="24"/>
            <w:szCs w:val="24"/>
            <w:lang w:val="en-US"/>
            <w:rPrChange w:id="717" w:author="Clark, Robert Emerson" w:date="2023-06-14T14:40:00Z">
              <w:rPr>
                <w:rFonts w:cs="Times New Roman"/>
                <w:lang w:val="en-US"/>
              </w:rPr>
            </w:rPrChange>
          </w:rPr>
          <w:delText xml:space="preserve">, </w:delText>
        </w:r>
        <w:r w:rsidRPr="00337464" w:rsidDel="006930E5">
          <w:rPr>
            <w:rFonts w:cs="Times New Roman"/>
            <w:sz w:val="24"/>
            <w:szCs w:val="24"/>
            <w:lang w:val="en-US"/>
            <w:rPrChange w:id="718" w:author="Clark, Robert Emerson" w:date="2023-06-14T14:40:00Z">
              <w:rPr>
                <w:rFonts w:cs="Times New Roman"/>
                <w:lang w:val="en-US"/>
              </w:rPr>
            </w:rPrChange>
          </w:rPr>
          <w:lastRenderedPageBreak/>
          <w:delText>whose</w:delText>
        </w:r>
      </w:del>
      <w:r w:rsidRPr="00337464">
        <w:rPr>
          <w:rFonts w:cs="Times New Roman"/>
          <w:sz w:val="24"/>
          <w:szCs w:val="24"/>
          <w:lang w:val="en-US"/>
          <w:rPrChange w:id="719" w:author="Clark, Robert Emerson" w:date="2023-06-14T14:40:00Z">
            <w:rPr>
              <w:rFonts w:cs="Times New Roman"/>
              <w:lang w:val="en-US"/>
            </w:rPr>
          </w:rPrChange>
        </w:rPr>
        <w:t xml:space="preserve"> host range </w:t>
      </w:r>
      <w:del w:id="720" w:author="Robert Clark" w:date="2023-06-14T09:58:00Z">
        <w:r w:rsidRPr="00337464" w:rsidDel="006930E5">
          <w:rPr>
            <w:rFonts w:cs="Times New Roman"/>
            <w:sz w:val="24"/>
            <w:szCs w:val="24"/>
            <w:lang w:val="en-US"/>
            <w:rPrChange w:id="721" w:author="Clark, Robert Emerson" w:date="2023-06-14T14:40:00Z">
              <w:rPr>
                <w:rFonts w:cs="Times New Roman"/>
                <w:lang w:val="en-US"/>
              </w:rPr>
            </w:rPrChange>
          </w:rPr>
          <w:delText>may cover</w:delText>
        </w:r>
      </w:del>
      <w:ins w:id="722" w:author="Robert Clark" w:date="2023-06-14T09:58:00Z">
        <w:r w:rsidR="006930E5" w:rsidRPr="00337464">
          <w:rPr>
            <w:rFonts w:cs="Times New Roman"/>
            <w:sz w:val="24"/>
            <w:szCs w:val="24"/>
            <w:lang w:val="en-US"/>
            <w:rPrChange w:id="723" w:author="Clark, Robert Emerson" w:date="2023-06-14T14:40:00Z">
              <w:rPr>
                <w:rFonts w:cs="Times New Roman"/>
                <w:lang w:val="en-US"/>
              </w:rPr>
            </w:rPrChange>
          </w:rPr>
          <w:t>includes</w:t>
        </w:r>
      </w:ins>
      <w:r w:rsidRPr="00337464">
        <w:rPr>
          <w:rFonts w:cs="Times New Roman"/>
          <w:sz w:val="24"/>
          <w:szCs w:val="24"/>
          <w:lang w:val="en-US"/>
          <w:rPrChange w:id="724" w:author="Clark, Robert Emerson" w:date="2023-06-14T14:40:00Z">
            <w:rPr>
              <w:rFonts w:cs="Times New Roman"/>
              <w:lang w:val="en-US"/>
            </w:rPr>
          </w:rPrChange>
        </w:rPr>
        <w:t xml:space="preserve"> hundreds of plant species, </w:t>
      </w:r>
      <w:del w:id="725" w:author="Robert Clark" w:date="2023-06-14T09:58:00Z">
        <w:r w:rsidRPr="00337464" w:rsidDel="006930E5">
          <w:rPr>
            <w:rFonts w:cs="Times New Roman"/>
            <w:sz w:val="24"/>
            <w:szCs w:val="24"/>
            <w:lang w:val="en-US"/>
            <w:rPrChange w:id="726" w:author="Clark, Robert Emerson" w:date="2023-06-14T14:40:00Z">
              <w:rPr>
                <w:rFonts w:cs="Times New Roman"/>
                <w:lang w:val="en-US"/>
              </w:rPr>
            </w:rPrChange>
          </w:rPr>
          <w:delText xml:space="preserve">and </w:delText>
        </w:r>
        <w:r w:rsidR="00136DB1" w:rsidRPr="00337464" w:rsidDel="006930E5">
          <w:rPr>
            <w:rFonts w:cs="Times New Roman"/>
            <w:sz w:val="24"/>
            <w:szCs w:val="24"/>
            <w:lang w:val="en-US"/>
            <w:rPrChange w:id="727" w:author="Clark, Robert Emerson" w:date="2023-06-14T14:40:00Z">
              <w:rPr>
                <w:rFonts w:cs="Times New Roman"/>
                <w:lang w:val="en-US"/>
              </w:rPr>
            </w:rPrChange>
          </w:rPr>
          <w:delText xml:space="preserve">is </w:delText>
        </w:r>
        <w:r w:rsidRPr="00337464" w:rsidDel="006930E5">
          <w:rPr>
            <w:rFonts w:cs="Times New Roman"/>
            <w:sz w:val="24"/>
            <w:szCs w:val="24"/>
            <w:lang w:val="en-US"/>
            <w:rPrChange w:id="728" w:author="Clark, Robert Emerson" w:date="2023-06-14T14:40:00Z">
              <w:rPr>
                <w:rFonts w:cs="Times New Roman"/>
                <w:lang w:val="en-US"/>
              </w:rPr>
            </w:rPrChange>
          </w:rPr>
          <w:delText>a limiting pest and vector of viruses of several crops</w:delText>
        </w:r>
        <w:r w:rsidR="00202455" w:rsidRPr="00337464" w:rsidDel="006930E5">
          <w:rPr>
            <w:rFonts w:cs="Times New Roman"/>
            <w:sz w:val="24"/>
            <w:szCs w:val="24"/>
            <w:lang w:val="en-US"/>
            <w:rPrChange w:id="729" w:author="Clark, Robert Emerson" w:date="2023-06-14T14:40:00Z">
              <w:rPr>
                <w:rFonts w:cs="Times New Roman"/>
                <w:lang w:val="en-US"/>
              </w:rPr>
            </w:rPrChange>
          </w:rPr>
          <w:delText xml:space="preserve"> worldwide</w:delText>
        </w:r>
        <w:r w:rsidRPr="00337464" w:rsidDel="006930E5">
          <w:rPr>
            <w:rFonts w:cs="Times New Roman"/>
            <w:sz w:val="24"/>
            <w:szCs w:val="24"/>
            <w:lang w:val="en-US"/>
            <w:rPrChange w:id="730" w:author="Clark, Robert Emerson" w:date="2023-06-14T14:40:00Z">
              <w:rPr>
                <w:rFonts w:cs="Times New Roman"/>
                <w:lang w:val="en-US"/>
              </w:rPr>
            </w:rPrChange>
          </w:rPr>
          <w:delText>, including</w:delText>
        </w:r>
      </w:del>
      <w:ins w:id="731" w:author="Robert Clark" w:date="2023-06-14T09:58:00Z">
        <w:r w:rsidR="006930E5" w:rsidRPr="00337464">
          <w:rPr>
            <w:rFonts w:cs="Times New Roman"/>
            <w:sz w:val="24"/>
            <w:szCs w:val="24"/>
            <w:lang w:val="en-US"/>
            <w:rPrChange w:id="732" w:author="Clark, Robert Emerson" w:date="2023-06-14T14:40:00Z">
              <w:rPr>
                <w:rFonts w:cs="Times New Roman"/>
                <w:lang w:val="en-US"/>
              </w:rPr>
            </w:rPrChange>
          </w:rPr>
          <w:t xml:space="preserve">including multiple </w:t>
        </w:r>
      </w:ins>
      <w:ins w:id="733" w:author="Robert Clark" w:date="2023-06-14T09:59:00Z">
        <w:r w:rsidR="006930E5" w:rsidRPr="00337464">
          <w:rPr>
            <w:rFonts w:cs="Times New Roman"/>
            <w:sz w:val="24"/>
            <w:szCs w:val="24"/>
            <w:lang w:val="en-US"/>
            <w:rPrChange w:id="734" w:author="Clark, Robert Emerson" w:date="2023-06-14T14:40:00Z">
              <w:rPr>
                <w:rFonts w:cs="Times New Roman"/>
                <w:lang w:val="en-US"/>
              </w:rPr>
            </w:rPrChange>
          </w:rPr>
          <w:t>cultivated legumes</w:t>
        </w:r>
      </w:ins>
      <w:ins w:id="735" w:author="Robert Clark" w:date="2023-06-14T09:58:00Z">
        <w:r w:rsidR="006930E5" w:rsidRPr="00337464">
          <w:rPr>
            <w:rFonts w:cs="Times New Roman"/>
            <w:sz w:val="24"/>
            <w:szCs w:val="24"/>
            <w:lang w:val="en-US"/>
            <w:rPrChange w:id="736" w:author="Clark, Robert Emerson" w:date="2023-06-14T14:40:00Z">
              <w:rPr>
                <w:rFonts w:cs="Times New Roman"/>
                <w:lang w:val="en-US"/>
              </w:rPr>
            </w:rPrChange>
          </w:rPr>
          <w:t xml:space="preserve"> where it is an economic pest such as dry</w:t>
        </w:r>
      </w:ins>
      <w:r w:rsidRPr="00337464">
        <w:rPr>
          <w:rFonts w:cs="Times New Roman"/>
          <w:sz w:val="24"/>
          <w:szCs w:val="24"/>
          <w:lang w:val="en-US"/>
          <w:rPrChange w:id="737" w:author="Clark, Robert Emerson" w:date="2023-06-14T14:40:00Z">
            <w:rPr>
              <w:rFonts w:cs="Times New Roman"/>
              <w:lang w:val="en-US"/>
            </w:rPr>
          </w:rPrChange>
        </w:rPr>
        <w:t xml:space="preserve"> pea, lentil, and alfalfa </w:t>
      </w:r>
      <w:r w:rsidRPr="00337464">
        <w:rPr>
          <w:rFonts w:cs="Times New Roman"/>
          <w:sz w:val="24"/>
          <w:szCs w:val="24"/>
          <w:lang w:val="en-US"/>
          <w:rPrChange w:id="738" w:author="Clark, Robert Emerson" w:date="2023-06-14T14:40:00Z">
            <w:rPr>
              <w:rFonts w:cs="Times New Roman"/>
              <w:lang w:val="en-US"/>
            </w:rPr>
          </w:rPrChange>
        </w:rPr>
        <w:fldChar w:fldCharType="begin"/>
      </w:r>
      <w:r w:rsidR="004A4F67" w:rsidRPr="00337464">
        <w:rPr>
          <w:rFonts w:cs="Times New Roman"/>
          <w:sz w:val="24"/>
          <w:szCs w:val="24"/>
          <w:lang w:val="en-US"/>
          <w:rPrChange w:id="739" w:author="Clark, Robert Emerson" w:date="2023-06-14T14:40:00Z">
            <w:rPr>
              <w:rFonts w:cs="Times New Roman"/>
              <w:lang w:val="en-US"/>
            </w:rPr>
          </w:rPrChange>
        </w:rPr>
        <w:instrText xml:space="preserve"> ADDIN EN.CITE &lt;EndNote&gt;&lt;Cite&gt;&lt;Author&gt;Eastop&lt;/Author&gt;&lt;Year&gt;1971&lt;/Year&gt;&lt;RecNum&gt;1991&lt;/RecNum&gt;&lt;DisplayText&gt;(Eastop, 1971, Peccoud and Simon, 2010)&lt;/DisplayText&gt;&lt;record&gt;&lt;rec-number&gt;1991&lt;/rec-number&gt;&lt;foreign-keys&gt;&lt;key app="EN" db-id="vv5z5rzf7tsernexazoxwp5hrep9zftffrwv" timestamp="1679434384" guid="8bd961ee-52d4-45b8-a712-9ea571932280"&gt;1991&lt;/key&gt;&lt;/foreign-keys&gt;&lt;ref-type name="Journal Article"&gt;17&lt;/ref-type&gt;&lt;contributors&gt;&lt;authors&gt;&lt;author&gt;Eastop, V. F.&lt;/author&gt;&lt;/authors&gt;&lt;/contributors&gt;&lt;titles&gt;&lt;title&gt;Keys for the identification of Acyrthosiphon (Hemiptera: Aphididae)&lt;/title&gt;&lt;secondary-title&gt;Bulletin of the British Museum (Natural History) Entomology&lt;/secondary-title&gt;&lt;/titles&gt;&lt;periodical&gt;&lt;full-title&gt;Bulletin of the British Museum (Natural History) Entomology&lt;/full-title&gt;&lt;/periodical&gt;&lt;pages&gt;1-115&lt;/pages&gt;&lt;volume&gt;26&lt;/volume&gt;&lt;dates&gt;&lt;year&gt;1971&lt;/year&gt;&lt;/dates&gt;&lt;pub-location&gt;London&lt;/pub-location&gt;&lt;publisher&gt;The Museum&lt;/publisher&gt;&lt;urls&gt;&lt;related-urls&gt;&lt;url&gt;https://www.biodiversitylibrary.org/part/30285&lt;/url&gt;&lt;/related-urls&gt;&lt;/urls&gt;&lt;/record&gt;&lt;/Cite&gt;&lt;Cite&gt;&lt;Author&gt;Peccoud&lt;/Author&gt;&lt;Year&gt;2010&lt;/Year&gt;&lt;RecNum&gt;1990&lt;/RecNum&gt;&lt;record&gt;&lt;rec-number&gt;1990&lt;/rec-number&gt;&lt;foreign-keys&gt;&lt;key app="EN" db-id="vv5z5rzf7tsernexazoxwp5hrep9zftffrwv" timestamp="1679432422" guid="3a213a3a-e991-4e77-b142-6c40e21460fe"&gt;1990&lt;/key&gt;&lt;/foreign-keys&gt;&lt;ref-type name="Journal Article"&gt;17&lt;/ref-type&gt;&lt;contributors&gt;&lt;authors&gt;&lt;author&gt;Jean Peccoud&lt;/author&gt;&lt;author&gt;Jean-Christophe Simon&lt;/author&gt;&lt;/authors&gt;&lt;/contributors&gt;&lt;titles&gt;&lt;title&gt;The pea aphid complex as a model of ecological speciation&lt;/title&gt;&lt;secondary-title&gt;Ecological Entomology&lt;/secondary-title&gt;&lt;/titles&gt;&lt;periodical&gt;&lt;full-title&gt;Ecological Entomology&lt;/full-title&gt;&lt;/periodical&gt;&lt;pages&gt;119-130&lt;/pages&gt;&lt;volume&gt;35&lt;/volume&gt;&lt;number&gt;s1&lt;/number&gt;&lt;dates&gt;&lt;year&gt;2010&lt;/year&gt;&lt;/dates&gt;&lt;isbn&gt;0307-6946&lt;/isbn&gt;&lt;urls&gt;&lt;related-urls&gt;&lt;url&gt;https://resjournals.onlinelibrary.wiley.com/doi/abs/10.1111/j.1365-2311.2009.01147.x&lt;/url&gt;&lt;/related-urls&gt;&lt;/urls&gt;&lt;electronic-resource-num&gt;https://doi.org/10.1111/j.1365-2311.2009.01147.x&lt;/electronic-resource-num&gt;&lt;/record&gt;&lt;/Cite&gt;&lt;/EndNote&gt;</w:instrText>
      </w:r>
      <w:r w:rsidRPr="00337464">
        <w:rPr>
          <w:rFonts w:cs="Times New Roman"/>
          <w:sz w:val="24"/>
          <w:szCs w:val="24"/>
          <w:lang w:val="en-US"/>
          <w:rPrChange w:id="740"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741" w:author="Clark, Robert Emerson" w:date="2023-06-14T14:40:00Z">
            <w:rPr>
              <w:rFonts w:cs="Times New Roman"/>
              <w:noProof/>
              <w:lang w:val="en-US"/>
            </w:rPr>
          </w:rPrChange>
        </w:rPr>
        <w:t>(Eastop, 1971, Peccoud and Simon, 2010)</w:t>
      </w:r>
      <w:r w:rsidRPr="00337464">
        <w:rPr>
          <w:rFonts w:cs="Times New Roman"/>
          <w:sz w:val="24"/>
          <w:szCs w:val="24"/>
          <w:lang w:val="en-US"/>
          <w:rPrChange w:id="742" w:author="Clark, Robert Emerson" w:date="2023-06-14T14:40:00Z">
            <w:rPr>
              <w:rFonts w:cs="Times New Roman"/>
              <w:lang w:val="en-US"/>
            </w:rPr>
          </w:rPrChange>
        </w:rPr>
        <w:fldChar w:fldCharType="end"/>
      </w:r>
      <w:r w:rsidRPr="00337464">
        <w:rPr>
          <w:rFonts w:cs="Times New Roman"/>
          <w:sz w:val="24"/>
          <w:szCs w:val="24"/>
          <w:lang w:val="en-US"/>
          <w:rPrChange w:id="743" w:author="Clark, Robert Emerson" w:date="2023-06-14T14:40:00Z">
            <w:rPr>
              <w:rFonts w:cs="Times New Roman"/>
              <w:lang w:val="en-US"/>
            </w:rPr>
          </w:rPrChange>
        </w:rPr>
        <w:t xml:space="preserve">. </w:t>
      </w:r>
      <w:r w:rsidR="000C1B4C" w:rsidRPr="00337464">
        <w:rPr>
          <w:rFonts w:cs="Times New Roman"/>
          <w:sz w:val="24"/>
          <w:szCs w:val="24"/>
          <w:lang w:val="en-US"/>
          <w:rPrChange w:id="744" w:author="Clark, Robert Emerson" w:date="2023-06-14T14:40:00Z">
            <w:rPr>
              <w:rFonts w:cs="Times New Roman"/>
              <w:lang w:val="en-US"/>
            </w:rPr>
          </w:rPrChange>
        </w:rPr>
        <w:t>The pea aphid</w:t>
      </w:r>
      <w:r w:rsidR="00174438" w:rsidRPr="00337464">
        <w:rPr>
          <w:rFonts w:cs="Times New Roman"/>
          <w:sz w:val="24"/>
          <w:szCs w:val="24"/>
          <w:lang w:val="en-US"/>
          <w:rPrChange w:id="745" w:author="Clark, Robert Emerson" w:date="2023-06-14T14:40:00Z">
            <w:rPr>
              <w:rFonts w:cs="Times New Roman"/>
              <w:lang w:val="en-US"/>
            </w:rPr>
          </w:rPrChange>
        </w:rPr>
        <w:t xml:space="preserve"> </w:t>
      </w:r>
      <w:r w:rsidR="00B3627B" w:rsidRPr="00337464">
        <w:rPr>
          <w:rFonts w:cs="Times New Roman"/>
          <w:sz w:val="24"/>
          <w:szCs w:val="24"/>
          <w:lang w:val="en-US"/>
          <w:rPrChange w:id="746" w:author="Clark, Robert Emerson" w:date="2023-06-14T14:40:00Z">
            <w:rPr>
              <w:rFonts w:cs="Times New Roman"/>
              <w:lang w:val="en-US"/>
            </w:rPr>
          </w:rPrChange>
        </w:rPr>
        <w:t xml:space="preserve">is considered a model </w:t>
      </w:r>
      <w:r w:rsidR="00781C67" w:rsidRPr="00337464">
        <w:rPr>
          <w:rFonts w:cs="Times New Roman"/>
          <w:sz w:val="24"/>
          <w:szCs w:val="24"/>
          <w:lang w:val="en-US"/>
          <w:rPrChange w:id="747" w:author="Clark, Robert Emerson" w:date="2023-06-14T14:40:00Z">
            <w:rPr>
              <w:rFonts w:cs="Times New Roman"/>
              <w:lang w:val="en-US"/>
            </w:rPr>
          </w:rPrChange>
        </w:rPr>
        <w:t>organism</w:t>
      </w:r>
      <w:r w:rsidR="00C90951" w:rsidRPr="00337464">
        <w:rPr>
          <w:rFonts w:cs="Times New Roman"/>
          <w:sz w:val="24"/>
          <w:szCs w:val="24"/>
          <w:lang w:val="en-US"/>
          <w:rPrChange w:id="748" w:author="Clark, Robert Emerson" w:date="2023-06-14T14:40:00Z">
            <w:rPr>
              <w:rFonts w:cs="Times New Roman"/>
              <w:lang w:val="en-US"/>
            </w:rPr>
          </w:rPrChange>
        </w:rPr>
        <w:t xml:space="preserve"> for several </w:t>
      </w:r>
      <w:r w:rsidR="00C222A7" w:rsidRPr="00337464">
        <w:rPr>
          <w:rFonts w:cs="Times New Roman"/>
          <w:sz w:val="24"/>
          <w:szCs w:val="24"/>
          <w:lang w:val="en-US"/>
          <w:rPrChange w:id="749" w:author="Clark, Robert Emerson" w:date="2023-06-14T14:40:00Z">
            <w:rPr>
              <w:rFonts w:cs="Times New Roman"/>
              <w:lang w:val="en-US"/>
            </w:rPr>
          </w:rPrChange>
        </w:rPr>
        <w:t xml:space="preserve">study fields, including </w:t>
      </w:r>
      <w:r w:rsidR="00B4163B" w:rsidRPr="00337464">
        <w:rPr>
          <w:rFonts w:cs="Times New Roman"/>
          <w:sz w:val="24"/>
          <w:szCs w:val="24"/>
          <w:lang w:val="en-US"/>
          <w:rPrChange w:id="750" w:author="Clark, Robert Emerson" w:date="2023-06-14T14:40:00Z">
            <w:rPr>
              <w:rFonts w:cs="Times New Roman"/>
              <w:lang w:val="en-US"/>
            </w:rPr>
          </w:rPrChange>
        </w:rPr>
        <w:t xml:space="preserve">the evolution of </w:t>
      </w:r>
      <w:r w:rsidR="00A1552D" w:rsidRPr="00337464">
        <w:rPr>
          <w:rFonts w:cs="Times New Roman"/>
          <w:sz w:val="24"/>
          <w:szCs w:val="24"/>
          <w:lang w:val="en-US"/>
          <w:rPrChange w:id="751" w:author="Clark, Robert Emerson" w:date="2023-06-14T14:40:00Z">
            <w:rPr>
              <w:rFonts w:cs="Times New Roman"/>
              <w:lang w:val="en-US"/>
            </w:rPr>
          </w:rPrChange>
        </w:rPr>
        <w:t xml:space="preserve">distinct </w:t>
      </w:r>
      <w:r w:rsidR="00666F49" w:rsidRPr="00337464">
        <w:rPr>
          <w:rFonts w:cs="Times New Roman"/>
          <w:sz w:val="24"/>
          <w:szCs w:val="24"/>
          <w:lang w:val="en-US"/>
          <w:rPrChange w:id="752" w:author="Clark, Robert Emerson" w:date="2023-06-14T14:40:00Z">
            <w:rPr>
              <w:rFonts w:cs="Times New Roman"/>
              <w:lang w:val="en-US"/>
            </w:rPr>
          </w:rPrChange>
        </w:rPr>
        <w:t>biotype</w:t>
      </w:r>
      <w:r w:rsidR="00A1552D" w:rsidRPr="00337464">
        <w:rPr>
          <w:rFonts w:cs="Times New Roman"/>
          <w:sz w:val="24"/>
          <w:szCs w:val="24"/>
          <w:lang w:val="en-US"/>
          <w:rPrChange w:id="753" w:author="Clark, Robert Emerson" w:date="2023-06-14T14:40:00Z">
            <w:rPr>
              <w:rFonts w:cs="Times New Roman"/>
              <w:lang w:val="en-US"/>
            </w:rPr>
          </w:rPrChange>
        </w:rPr>
        <w:t>s in response to</w:t>
      </w:r>
      <w:r w:rsidR="00B4163B" w:rsidRPr="00337464">
        <w:rPr>
          <w:rFonts w:cs="Times New Roman"/>
          <w:sz w:val="24"/>
          <w:szCs w:val="24"/>
          <w:lang w:val="en-US"/>
          <w:rPrChange w:id="754" w:author="Clark, Robert Emerson" w:date="2023-06-14T14:40:00Z">
            <w:rPr>
              <w:rFonts w:cs="Times New Roman"/>
              <w:lang w:val="en-US"/>
            </w:rPr>
          </w:rPrChange>
        </w:rPr>
        <w:t xml:space="preserve"> </w:t>
      </w:r>
      <w:r w:rsidR="0042372C" w:rsidRPr="00337464">
        <w:rPr>
          <w:rFonts w:cs="Times New Roman"/>
          <w:sz w:val="24"/>
          <w:szCs w:val="24"/>
          <w:lang w:val="en-US"/>
          <w:rPrChange w:id="755" w:author="Clark, Robert Emerson" w:date="2023-06-14T14:40:00Z">
            <w:rPr>
              <w:rFonts w:cs="Times New Roman"/>
              <w:lang w:val="en-US"/>
            </w:rPr>
          </w:rPrChange>
        </w:rPr>
        <w:t>local</w:t>
      </w:r>
      <w:r w:rsidR="00B4163B" w:rsidRPr="00337464">
        <w:rPr>
          <w:rFonts w:cs="Times New Roman"/>
          <w:sz w:val="24"/>
          <w:szCs w:val="24"/>
          <w:lang w:val="en-US"/>
          <w:rPrChange w:id="756" w:author="Clark, Robert Emerson" w:date="2023-06-14T14:40:00Z">
            <w:rPr>
              <w:rFonts w:cs="Times New Roman"/>
              <w:lang w:val="en-US"/>
            </w:rPr>
          </w:rPrChange>
        </w:rPr>
        <w:t xml:space="preserve"> plant communities </w:t>
      </w:r>
      <w:r w:rsidR="00867049" w:rsidRPr="00337464">
        <w:rPr>
          <w:rFonts w:cs="Times New Roman"/>
          <w:sz w:val="24"/>
          <w:szCs w:val="24"/>
          <w:lang w:val="en-US"/>
          <w:rPrChange w:id="757" w:author="Clark, Robert Emerson" w:date="2023-06-14T14:40:00Z">
            <w:rPr>
              <w:rFonts w:cs="Times New Roman"/>
              <w:lang w:val="en-US"/>
            </w:rPr>
          </w:rPrChange>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337464">
        <w:rPr>
          <w:rFonts w:cs="Times New Roman"/>
          <w:sz w:val="24"/>
          <w:szCs w:val="24"/>
          <w:lang w:val="en-US"/>
          <w:rPrChange w:id="758"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759" w:author="Clark, Robert Emerson" w:date="2023-06-14T14:40:00Z">
            <w:rPr>
              <w:rFonts w:cs="Times New Roman"/>
              <w:lang w:val="en-US"/>
            </w:rPr>
          </w:rPrChange>
        </w:rPr>
        <w:fldChar w:fldCharType="begin">
          <w:fldData xml:space="preserve">PEVuZE5vdGU+PENpdGU+PEF1dGhvcj5Ccmlzc29uPC9BdXRob3I+PFllYXI+MjAwNjwvWWVhcj48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</w:fldData>
        </w:fldChar>
      </w:r>
      <w:r w:rsidR="004A4F67" w:rsidRPr="00337464">
        <w:rPr>
          <w:rFonts w:cs="Times New Roman"/>
          <w:sz w:val="24"/>
          <w:szCs w:val="24"/>
          <w:lang w:val="en-US"/>
          <w:rPrChange w:id="760"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761" w:author="Clark, Robert Emerson" w:date="2023-06-14T14:40:00Z">
            <w:rPr>
              <w:rFonts w:cs="Times New Roman"/>
              <w:lang w:val="en-US"/>
            </w:rPr>
          </w:rPrChange>
        </w:rPr>
      </w:r>
      <w:r w:rsidR="004A4F67" w:rsidRPr="00337464">
        <w:rPr>
          <w:rFonts w:cs="Times New Roman"/>
          <w:sz w:val="24"/>
          <w:szCs w:val="24"/>
          <w:lang w:val="en-US"/>
          <w:rPrChange w:id="762" w:author="Clark, Robert Emerson" w:date="2023-06-14T14:40:00Z">
            <w:rPr>
              <w:rFonts w:cs="Times New Roman"/>
              <w:lang w:val="en-US"/>
            </w:rPr>
          </w:rPrChange>
        </w:rPr>
        <w:fldChar w:fldCharType="end"/>
      </w:r>
      <w:r w:rsidR="00867049" w:rsidRPr="00337464">
        <w:rPr>
          <w:rFonts w:cs="Times New Roman"/>
          <w:sz w:val="24"/>
          <w:szCs w:val="24"/>
          <w:lang w:val="en-US"/>
          <w:rPrChange w:id="763" w:author="Clark, Robert Emerson" w:date="2023-06-14T14:40:00Z">
            <w:rPr>
              <w:rFonts w:cs="Times New Roman"/>
              <w:lang w:val="en-US"/>
            </w:rPr>
          </w:rPrChange>
        </w:rPr>
      </w:r>
      <w:r w:rsidR="00867049" w:rsidRPr="00337464">
        <w:rPr>
          <w:rFonts w:cs="Times New Roman"/>
          <w:sz w:val="24"/>
          <w:szCs w:val="24"/>
          <w:lang w:val="en-US"/>
          <w:rPrChange w:id="764"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765" w:author="Clark, Robert Emerson" w:date="2023-06-14T14:40:00Z">
            <w:rPr>
              <w:rFonts w:cs="Times New Roman"/>
              <w:noProof/>
              <w:lang w:val="en-US"/>
            </w:rPr>
          </w:rPrChange>
        </w:rPr>
        <w:t>(Brisson and Stern, 2006, Eigenbrode et al., 2016, Via, 1991, Peccoud and Simon, 2010)</w:t>
      </w:r>
      <w:r w:rsidR="00867049" w:rsidRPr="00337464">
        <w:rPr>
          <w:rFonts w:cs="Times New Roman"/>
          <w:sz w:val="24"/>
          <w:szCs w:val="24"/>
          <w:lang w:val="en-US"/>
          <w:rPrChange w:id="766" w:author="Clark, Robert Emerson" w:date="2023-06-14T14:40:00Z">
            <w:rPr>
              <w:rFonts w:cs="Times New Roman"/>
              <w:lang w:val="en-US"/>
            </w:rPr>
          </w:rPrChange>
        </w:rPr>
        <w:fldChar w:fldCharType="end"/>
      </w:r>
      <w:r w:rsidR="006D4EBD" w:rsidRPr="00337464">
        <w:rPr>
          <w:rFonts w:cs="Times New Roman"/>
          <w:sz w:val="24"/>
          <w:szCs w:val="24"/>
          <w:lang w:val="en-US"/>
          <w:rPrChange w:id="767" w:author="Clark, Robert Emerson" w:date="2023-06-14T14:40:00Z">
            <w:rPr>
              <w:rFonts w:cs="Times New Roman"/>
              <w:lang w:val="en-US"/>
            </w:rPr>
          </w:rPrChange>
        </w:rPr>
        <w:t xml:space="preserve">. </w:t>
      </w:r>
      <w:r w:rsidR="002C2F8F" w:rsidRPr="00337464">
        <w:rPr>
          <w:rFonts w:cs="Times New Roman"/>
          <w:sz w:val="24"/>
          <w:szCs w:val="24"/>
          <w:lang w:val="en-US"/>
          <w:rPrChange w:id="768" w:author="Clark, Robert Emerson" w:date="2023-06-14T14:40:00Z">
            <w:rPr>
              <w:rFonts w:cs="Times New Roman"/>
              <w:lang w:val="en-US"/>
            </w:rPr>
          </w:rPrChange>
        </w:rPr>
        <w:t>D</w:t>
      </w:r>
      <w:r w:rsidR="00C42E51" w:rsidRPr="00337464">
        <w:rPr>
          <w:rFonts w:cs="Times New Roman"/>
          <w:sz w:val="24"/>
          <w:szCs w:val="24"/>
          <w:lang w:val="en-US"/>
          <w:rPrChange w:id="769" w:author="Clark, Robert Emerson" w:date="2023-06-14T14:40:00Z">
            <w:rPr>
              <w:rFonts w:cs="Times New Roman"/>
              <w:lang w:val="en-US"/>
            </w:rPr>
          </w:rPrChange>
        </w:rPr>
        <w:t xml:space="preserve">istinct </w:t>
      </w:r>
      <w:r w:rsidR="00666F49" w:rsidRPr="00337464">
        <w:rPr>
          <w:rFonts w:cs="Times New Roman"/>
          <w:sz w:val="24"/>
          <w:szCs w:val="24"/>
          <w:lang w:val="en-US"/>
          <w:rPrChange w:id="770" w:author="Clark, Robert Emerson" w:date="2023-06-14T14:40:00Z">
            <w:rPr>
              <w:rFonts w:cs="Times New Roman"/>
              <w:lang w:val="en-US"/>
            </w:rPr>
          </w:rPrChange>
        </w:rPr>
        <w:t>biotype</w:t>
      </w:r>
      <w:r w:rsidR="00C42E51" w:rsidRPr="00337464">
        <w:rPr>
          <w:rFonts w:cs="Times New Roman"/>
          <w:sz w:val="24"/>
          <w:szCs w:val="24"/>
          <w:lang w:val="en-US"/>
          <w:rPrChange w:id="771" w:author="Clark, Robert Emerson" w:date="2023-06-14T14:40:00Z">
            <w:rPr>
              <w:rFonts w:cs="Times New Roman"/>
              <w:lang w:val="en-US"/>
            </w:rPr>
          </w:rPrChange>
        </w:rPr>
        <w:t xml:space="preserve">s </w:t>
      </w:r>
      <w:r w:rsidR="007F39E3" w:rsidRPr="00337464">
        <w:rPr>
          <w:rFonts w:cs="Times New Roman"/>
          <w:sz w:val="24"/>
          <w:szCs w:val="24"/>
          <w:lang w:val="en-US"/>
          <w:rPrChange w:id="772" w:author="Clark, Robert Emerson" w:date="2023-06-14T14:40:00Z">
            <w:rPr>
              <w:rFonts w:cs="Times New Roman"/>
              <w:lang w:val="en-US"/>
            </w:rPr>
          </w:rPrChange>
        </w:rPr>
        <w:t xml:space="preserve">of pea aphid </w:t>
      </w:r>
      <w:r w:rsidR="004D7267" w:rsidRPr="00337464">
        <w:rPr>
          <w:rFonts w:cs="Times New Roman"/>
          <w:sz w:val="24"/>
          <w:szCs w:val="24"/>
          <w:lang w:val="en-US"/>
          <w:rPrChange w:id="773" w:author="Clark, Robert Emerson" w:date="2023-06-14T14:40:00Z">
            <w:rPr>
              <w:rFonts w:cs="Times New Roman"/>
              <w:lang w:val="en-US"/>
            </w:rPr>
          </w:rPrChange>
        </w:rPr>
        <w:t xml:space="preserve">associated with local </w:t>
      </w:r>
      <w:r w:rsidR="00AB59DB" w:rsidRPr="00337464">
        <w:rPr>
          <w:rFonts w:cs="Times New Roman"/>
          <w:sz w:val="24"/>
          <w:szCs w:val="24"/>
          <w:lang w:val="en-US"/>
          <w:rPrChange w:id="774" w:author="Clark, Robert Emerson" w:date="2023-06-14T14:40:00Z">
            <w:rPr>
              <w:rFonts w:cs="Times New Roman"/>
              <w:lang w:val="en-US"/>
            </w:rPr>
          </w:rPrChange>
        </w:rPr>
        <w:t>specialization</w:t>
      </w:r>
      <w:r w:rsidR="009E018B" w:rsidRPr="00337464">
        <w:rPr>
          <w:rFonts w:cs="Times New Roman"/>
          <w:sz w:val="24"/>
          <w:szCs w:val="24"/>
          <w:lang w:val="en-US"/>
          <w:rPrChange w:id="775" w:author="Clark, Robert Emerson" w:date="2023-06-14T14:40:00Z">
            <w:rPr>
              <w:rFonts w:cs="Times New Roman"/>
              <w:lang w:val="en-US"/>
            </w:rPr>
          </w:rPrChange>
        </w:rPr>
        <w:t>s</w:t>
      </w:r>
      <w:r w:rsidR="004D7267" w:rsidRPr="00337464">
        <w:rPr>
          <w:rFonts w:cs="Times New Roman"/>
          <w:sz w:val="24"/>
          <w:szCs w:val="24"/>
          <w:lang w:val="en-US"/>
          <w:rPrChange w:id="776" w:author="Clark, Robert Emerson" w:date="2023-06-14T14:40:00Z">
            <w:rPr>
              <w:rFonts w:cs="Times New Roman"/>
              <w:lang w:val="en-US"/>
            </w:rPr>
          </w:rPrChange>
        </w:rPr>
        <w:t xml:space="preserve"> to </w:t>
      </w:r>
      <w:r w:rsidR="00AB59DB" w:rsidRPr="00337464">
        <w:rPr>
          <w:rFonts w:cs="Times New Roman"/>
          <w:sz w:val="24"/>
          <w:szCs w:val="24"/>
          <w:lang w:val="en-US"/>
          <w:rPrChange w:id="777" w:author="Clark, Robert Emerson" w:date="2023-06-14T14:40:00Z">
            <w:rPr>
              <w:rFonts w:cs="Times New Roman"/>
              <w:lang w:val="en-US"/>
            </w:rPr>
          </w:rPrChange>
        </w:rPr>
        <w:t xml:space="preserve">host plants have been reported </w:t>
      </w:r>
      <w:r w:rsidR="00926B25" w:rsidRPr="00337464">
        <w:rPr>
          <w:rFonts w:cs="Times New Roman"/>
          <w:sz w:val="24"/>
          <w:szCs w:val="24"/>
          <w:lang w:val="en-US"/>
          <w:rPrChange w:id="778" w:author="Clark, Robert Emerson" w:date="2023-06-14T14:40:00Z">
            <w:rPr>
              <w:rFonts w:cs="Times New Roman"/>
              <w:lang w:val="en-US"/>
            </w:rPr>
          </w:rPrChange>
        </w:rPr>
        <w:t>in the United States and Europe</w:t>
      </w:r>
      <w:r w:rsidR="00AC6022" w:rsidRPr="00337464">
        <w:rPr>
          <w:rFonts w:cs="Times New Roman"/>
          <w:sz w:val="24"/>
          <w:szCs w:val="24"/>
          <w:lang w:val="en-US"/>
          <w:rPrChange w:id="779" w:author="Clark, Robert Emerson" w:date="2023-06-14T14:40:00Z">
            <w:rPr>
              <w:rFonts w:cs="Times New Roman"/>
              <w:lang w:val="en-US"/>
            </w:rPr>
          </w:rPrChange>
        </w:rPr>
        <w:t xml:space="preserve">, several of which </w:t>
      </w:r>
      <w:r w:rsidR="00C6461E" w:rsidRPr="00337464">
        <w:rPr>
          <w:rFonts w:cs="Times New Roman"/>
          <w:sz w:val="24"/>
          <w:szCs w:val="24"/>
          <w:lang w:val="en-US"/>
          <w:rPrChange w:id="780" w:author="Clark, Robert Emerson" w:date="2023-06-14T14:40:00Z">
            <w:rPr>
              <w:rFonts w:cs="Times New Roman"/>
              <w:lang w:val="en-US"/>
            </w:rPr>
          </w:rPrChange>
        </w:rPr>
        <w:t>include evidence of reproductive isolation</w:t>
      </w:r>
      <w:r w:rsidR="00DF385D" w:rsidRPr="00337464">
        <w:rPr>
          <w:rFonts w:cs="Times New Roman"/>
          <w:sz w:val="24"/>
          <w:szCs w:val="24"/>
          <w:lang w:val="en-US"/>
          <w:rPrChange w:id="781" w:author="Clark, Robert Emerson" w:date="2023-06-14T14:40:00Z">
            <w:rPr>
              <w:rFonts w:cs="Times New Roman"/>
              <w:lang w:val="en-US"/>
            </w:rPr>
          </w:rPrChange>
        </w:rPr>
        <w:t>, via</w:t>
      </w:r>
      <w:r w:rsidR="003A335A" w:rsidRPr="00337464">
        <w:rPr>
          <w:rFonts w:cs="Times New Roman"/>
          <w:sz w:val="24"/>
          <w:szCs w:val="24"/>
          <w:lang w:val="en-US"/>
          <w:rPrChange w:id="782" w:author="Clark, Robert Emerson" w:date="2023-06-14T14:40:00Z">
            <w:rPr>
              <w:rFonts w:cs="Times New Roman"/>
              <w:lang w:val="en-US"/>
            </w:rPr>
          </w:rPrChange>
        </w:rPr>
        <w:t xml:space="preserve"> pre-</w:t>
      </w:r>
      <w:r w:rsidR="001D0920" w:rsidRPr="00337464">
        <w:rPr>
          <w:rFonts w:cs="Times New Roman"/>
          <w:sz w:val="24"/>
          <w:szCs w:val="24"/>
          <w:lang w:val="en-US"/>
          <w:rPrChange w:id="783" w:author="Clark, Robert Emerson" w:date="2023-06-14T14:40:00Z">
            <w:rPr>
              <w:rFonts w:cs="Times New Roman"/>
              <w:lang w:val="en-US"/>
            </w:rPr>
          </w:rPrChange>
        </w:rPr>
        <w:t xml:space="preserve"> and</w:t>
      </w:r>
      <w:r w:rsidR="00DF385D" w:rsidRPr="00337464">
        <w:rPr>
          <w:rFonts w:cs="Times New Roman"/>
          <w:sz w:val="24"/>
          <w:szCs w:val="24"/>
          <w:lang w:val="en-US"/>
          <w:rPrChange w:id="784" w:author="Clark, Robert Emerson" w:date="2023-06-14T14:40:00Z">
            <w:rPr>
              <w:rFonts w:cs="Times New Roman"/>
              <w:lang w:val="en-US"/>
            </w:rPr>
          </w:rPrChange>
        </w:rPr>
        <w:t xml:space="preserve"> post-zygotic barrier </w:t>
      </w:r>
      <w:commentRangeStart w:id="785"/>
      <w:r w:rsidR="004D53AC" w:rsidRPr="00337464">
        <w:rPr>
          <w:rFonts w:cs="Times New Roman"/>
          <w:sz w:val="24"/>
          <w:szCs w:val="24"/>
          <w:lang w:val="en-US"/>
          <w:rPrChange w:id="786"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337464">
        <w:rPr>
          <w:rFonts w:cs="Times New Roman"/>
          <w:sz w:val="24"/>
          <w:szCs w:val="24"/>
          <w:lang w:val="en-US"/>
          <w:rPrChange w:id="787"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788"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PENpdGU+PEF1dGhvcj5WaWE8L0F1dGhvcj48WWVhcj4yMDAwPC9ZZWFyPjxSZWNOdW0+MTk5Mjwv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</w:fldData>
        </w:fldChar>
      </w:r>
      <w:r w:rsidR="004A4F67" w:rsidRPr="00337464">
        <w:rPr>
          <w:rFonts w:cs="Times New Roman"/>
          <w:sz w:val="24"/>
          <w:szCs w:val="24"/>
          <w:lang w:val="en-US"/>
          <w:rPrChange w:id="789"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790" w:author="Clark, Robert Emerson" w:date="2023-06-14T14:40:00Z">
            <w:rPr>
              <w:rFonts w:cs="Times New Roman"/>
              <w:lang w:val="en-US"/>
            </w:rPr>
          </w:rPrChange>
        </w:rPr>
      </w:r>
      <w:r w:rsidR="004A4F67" w:rsidRPr="00337464">
        <w:rPr>
          <w:rFonts w:cs="Times New Roman"/>
          <w:sz w:val="24"/>
          <w:szCs w:val="24"/>
          <w:lang w:val="en-US"/>
          <w:rPrChange w:id="791" w:author="Clark, Robert Emerson" w:date="2023-06-14T14:40:00Z">
            <w:rPr>
              <w:rFonts w:cs="Times New Roman"/>
              <w:lang w:val="en-US"/>
            </w:rPr>
          </w:rPrChange>
        </w:rPr>
        <w:fldChar w:fldCharType="end"/>
      </w:r>
      <w:r w:rsidR="004D53AC" w:rsidRPr="00337464">
        <w:rPr>
          <w:rFonts w:cs="Times New Roman"/>
          <w:sz w:val="24"/>
          <w:szCs w:val="24"/>
          <w:lang w:val="en-US"/>
          <w:rPrChange w:id="792" w:author="Clark, Robert Emerson" w:date="2023-06-14T14:40:00Z">
            <w:rPr>
              <w:rFonts w:cs="Times New Roman"/>
              <w:lang w:val="en-US"/>
            </w:rPr>
          </w:rPrChange>
        </w:rPr>
      </w:r>
      <w:r w:rsidR="004D53AC" w:rsidRPr="00337464">
        <w:rPr>
          <w:rFonts w:cs="Times New Roman"/>
          <w:sz w:val="24"/>
          <w:szCs w:val="24"/>
          <w:lang w:val="en-US"/>
          <w:rPrChange w:id="793"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794" w:author="Clark, Robert Emerson" w:date="2023-06-14T14:40:00Z">
            <w:rPr>
              <w:rFonts w:cs="Times New Roman"/>
              <w:noProof/>
              <w:lang w:val="en-US"/>
            </w:rPr>
          </w:rPrChange>
        </w:rPr>
        <w:t>(Via et al., 2000, Via, 1999, Peccoud et al., 2008, Eigenbrode et al., 2016)</w:t>
      </w:r>
      <w:r w:rsidR="004D53AC" w:rsidRPr="00337464">
        <w:rPr>
          <w:rFonts w:cs="Times New Roman"/>
          <w:sz w:val="24"/>
          <w:szCs w:val="24"/>
          <w:lang w:val="en-US"/>
          <w:rPrChange w:id="795" w:author="Clark, Robert Emerson" w:date="2023-06-14T14:40:00Z">
            <w:rPr>
              <w:rFonts w:cs="Times New Roman"/>
              <w:lang w:val="en-US"/>
            </w:rPr>
          </w:rPrChange>
        </w:rPr>
        <w:fldChar w:fldCharType="end"/>
      </w:r>
      <w:commentRangeEnd w:id="785"/>
      <w:r w:rsidR="0064167B" w:rsidRPr="00337464">
        <w:rPr>
          <w:rStyle w:val="CommentReference"/>
          <w:rFonts w:cs="Times New Roman"/>
          <w:sz w:val="24"/>
          <w:szCs w:val="24"/>
          <w:rPrChange w:id="796" w:author="Clark, Robert Emerson" w:date="2023-06-14T14:40:00Z">
            <w:rPr>
              <w:rStyle w:val="CommentReference"/>
              <w:rFonts w:cs="Times New Roman"/>
            </w:rPr>
          </w:rPrChange>
        </w:rPr>
        <w:commentReference w:id="785"/>
      </w:r>
      <w:r w:rsidR="001D0920" w:rsidRPr="00337464">
        <w:rPr>
          <w:rFonts w:cs="Times New Roman"/>
          <w:sz w:val="24"/>
          <w:szCs w:val="24"/>
          <w:lang w:val="en-US"/>
          <w:rPrChange w:id="797" w:author="Clark, Robert Emerson" w:date="2023-06-14T14:40:00Z">
            <w:rPr>
              <w:rFonts w:cs="Times New Roman"/>
              <w:lang w:val="en-US"/>
            </w:rPr>
          </w:rPrChange>
        </w:rPr>
        <w:t>.</w:t>
      </w:r>
      <w:r w:rsidR="00CF6A76" w:rsidRPr="00337464">
        <w:rPr>
          <w:rFonts w:cs="Times New Roman"/>
          <w:sz w:val="24"/>
          <w:szCs w:val="24"/>
          <w:lang w:val="en-US"/>
          <w:rPrChange w:id="798" w:author="Clark, Robert Emerson" w:date="2023-06-14T14:40:00Z">
            <w:rPr>
              <w:rFonts w:cs="Times New Roman"/>
              <w:lang w:val="en-US"/>
            </w:rPr>
          </w:rPrChange>
        </w:rPr>
        <w:t xml:space="preserve"> The pea aphid </w:t>
      </w:r>
      <w:r w:rsidR="007F39E3" w:rsidRPr="00337464">
        <w:rPr>
          <w:rFonts w:cs="Times New Roman"/>
          <w:sz w:val="24"/>
          <w:szCs w:val="24"/>
          <w:lang w:val="en-US"/>
          <w:rPrChange w:id="799" w:author="Clark, Robert Emerson" w:date="2023-06-14T14:40:00Z">
            <w:rPr>
              <w:rFonts w:cs="Times New Roman"/>
              <w:lang w:val="en-US"/>
            </w:rPr>
          </w:rPrChange>
        </w:rPr>
        <w:t xml:space="preserve">is a vector for </w:t>
      </w:r>
      <w:r w:rsidR="003438AE" w:rsidRPr="00337464">
        <w:rPr>
          <w:rFonts w:cs="Times New Roman"/>
          <w:sz w:val="24"/>
          <w:szCs w:val="24"/>
          <w:lang w:val="en-US"/>
          <w:rPrChange w:id="800" w:author="Clark, Robert Emerson" w:date="2023-06-14T14:40:00Z">
            <w:rPr>
              <w:rFonts w:cs="Times New Roman"/>
              <w:lang w:val="en-US"/>
            </w:rPr>
          </w:rPrChange>
        </w:rPr>
        <w:t>more than 30</w:t>
      </w:r>
      <w:r w:rsidR="00651F60" w:rsidRPr="00337464">
        <w:rPr>
          <w:rFonts w:cs="Times New Roman"/>
          <w:sz w:val="24"/>
          <w:szCs w:val="24"/>
          <w:lang w:val="en-US"/>
          <w:rPrChange w:id="801" w:author="Clark, Robert Emerson" w:date="2023-06-14T14:40:00Z">
            <w:rPr>
              <w:rFonts w:cs="Times New Roman"/>
              <w:lang w:val="en-US"/>
            </w:rPr>
          </w:rPrChange>
        </w:rPr>
        <w:t xml:space="preserve"> plant viruses, including </w:t>
      </w:r>
      <w:r w:rsidR="000902ED" w:rsidRPr="00337464">
        <w:rPr>
          <w:rFonts w:cs="Times New Roman"/>
          <w:sz w:val="24"/>
          <w:szCs w:val="24"/>
          <w:lang w:val="en-US"/>
          <w:rPrChange w:id="802" w:author="Clark, Robert Emerson" w:date="2023-06-14T14:40:00Z">
            <w:rPr>
              <w:rFonts w:cs="Times New Roman"/>
              <w:lang w:val="en-US"/>
            </w:rPr>
          </w:rPrChange>
        </w:rPr>
        <w:t xml:space="preserve">the </w:t>
      </w:r>
      <w:r w:rsidR="00327A94" w:rsidRPr="00337464">
        <w:rPr>
          <w:rFonts w:cs="Times New Roman"/>
          <w:i/>
          <w:iCs/>
          <w:sz w:val="24"/>
          <w:szCs w:val="24"/>
          <w:lang w:val="en-US"/>
          <w:rPrChange w:id="803" w:author="Clark, Robert Emerson" w:date="2023-06-14T14:40:00Z">
            <w:rPr>
              <w:rFonts w:cs="Times New Roman"/>
              <w:i/>
              <w:iCs/>
              <w:lang w:val="en-US"/>
            </w:rPr>
          </w:rPrChange>
        </w:rPr>
        <w:t>Pea enation mosaic virus</w:t>
      </w:r>
      <w:r w:rsidR="00327A94" w:rsidRPr="00337464">
        <w:rPr>
          <w:rFonts w:cs="Times New Roman"/>
          <w:sz w:val="24"/>
          <w:szCs w:val="24"/>
          <w:lang w:val="en-US"/>
          <w:rPrChange w:id="804" w:author="Clark, Robert Emerson" w:date="2023-06-14T14:40:00Z">
            <w:rPr>
              <w:rFonts w:cs="Times New Roman"/>
              <w:lang w:val="en-US"/>
            </w:rPr>
          </w:rPrChange>
        </w:rPr>
        <w:t xml:space="preserve"> (PEMV)</w:t>
      </w:r>
      <w:r w:rsidR="00D73F61" w:rsidRPr="00337464">
        <w:rPr>
          <w:rFonts w:cs="Times New Roman"/>
          <w:sz w:val="24"/>
          <w:szCs w:val="24"/>
          <w:lang w:val="en-US"/>
          <w:rPrChange w:id="805" w:author="Clark, Robert Emerson" w:date="2023-06-14T14:40:00Z">
            <w:rPr>
              <w:rFonts w:cs="Times New Roman"/>
              <w:lang w:val="en-US"/>
            </w:rPr>
          </w:rPrChange>
        </w:rPr>
        <w:t xml:space="preserve"> and the</w:t>
      </w:r>
      <w:r w:rsidR="00D73F61" w:rsidRPr="00337464">
        <w:rPr>
          <w:rFonts w:cs="Times New Roman"/>
          <w:i/>
          <w:iCs/>
          <w:sz w:val="24"/>
          <w:szCs w:val="24"/>
          <w:lang w:val="en-US"/>
          <w:rPrChange w:id="806" w:author="Clark, Robert Emerson" w:date="2023-06-14T14:40:00Z">
            <w:rPr>
              <w:rFonts w:cs="Times New Roman"/>
              <w:i/>
              <w:iCs/>
              <w:lang w:val="en-US"/>
            </w:rPr>
          </w:rPrChange>
        </w:rPr>
        <w:t xml:space="preserve"> Bean leafroll virus</w:t>
      </w:r>
      <w:r w:rsidR="00D73F61" w:rsidRPr="00337464">
        <w:rPr>
          <w:rFonts w:cs="Times New Roman"/>
          <w:sz w:val="24"/>
          <w:szCs w:val="24"/>
          <w:lang w:val="en-US"/>
          <w:rPrChange w:id="807" w:author="Clark, Robert Emerson" w:date="2023-06-14T14:40:00Z">
            <w:rPr>
              <w:rFonts w:cs="Times New Roman"/>
              <w:lang w:val="en-US"/>
            </w:rPr>
          </w:rPrChange>
        </w:rPr>
        <w:t xml:space="preserve"> (BLRV)</w:t>
      </w:r>
      <w:r w:rsidR="009F1734" w:rsidRPr="00337464">
        <w:rPr>
          <w:rFonts w:cs="Times New Roman"/>
          <w:sz w:val="24"/>
          <w:szCs w:val="24"/>
          <w:lang w:val="en-US"/>
          <w:rPrChange w:id="808" w:author="Clark, Robert Emerson" w:date="2023-06-14T14:40:00Z">
            <w:rPr>
              <w:rFonts w:cs="Times New Roman"/>
              <w:lang w:val="en-US"/>
            </w:rPr>
          </w:rPrChange>
        </w:rPr>
        <w:t xml:space="preserve">, </w:t>
      </w:r>
      <w:r w:rsidR="00F930FA" w:rsidRPr="00337464">
        <w:rPr>
          <w:rFonts w:cs="Times New Roman"/>
          <w:sz w:val="24"/>
          <w:szCs w:val="24"/>
          <w:lang w:val="en-US"/>
          <w:rPrChange w:id="809" w:author="Clark, Robert Emerson" w:date="2023-06-14T14:40:00Z">
            <w:rPr>
              <w:rFonts w:cs="Times New Roman"/>
              <w:lang w:val="en-US"/>
            </w:rPr>
          </w:rPrChange>
        </w:rPr>
        <w:t xml:space="preserve">two </w:t>
      </w:r>
      <w:r w:rsidR="00E4102F" w:rsidRPr="00337464">
        <w:rPr>
          <w:rFonts w:cs="Times New Roman"/>
          <w:sz w:val="24"/>
          <w:szCs w:val="24"/>
          <w:lang w:val="en-US"/>
          <w:rPrChange w:id="810" w:author="Clark, Robert Emerson" w:date="2023-06-14T14:40:00Z">
            <w:rPr>
              <w:rFonts w:cs="Times New Roman"/>
              <w:lang w:val="en-US"/>
            </w:rPr>
          </w:rPrChange>
        </w:rPr>
        <w:t>of the main causes of yield losses in peas</w:t>
      </w:r>
      <w:r w:rsidR="001F5B50" w:rsidRPr="00337464">
        <w:rPr>
          <w:rFonts w:cs="Times New Roman"/>
          <w:sz w:val="24"/>
          <w:szCs w:val="24"/>
          <w:lang w:val="en-US"/>
          <w:rPrChange w:id="811" w:author="Clark, Robert Emerson" w:date="2023-06-14T14:40:00Z">
            <w:rPr>
              <w:rFonts w:cs="Times New Roman"/>
              <w:lang w:val="en-US"/>
            </w:rPr>
          </w:rPrChange>
        </w:rPr>
        <w:t xml:space="preserve">, </w:t>
      </w:r>
      <w:r w:rsidR="00B259AC" w:rsidRPr="00337464">
        <w:rPr>
          <w:rFonts w:cs="Times New Roman"/>
          <w:sz w:val="24"/>
          <w:szCs w:val="24"/>
          <w:lang w:val="en-US"/>
          <w:rPrChange w:id="812" w:author="Clark, Robert Emerson" w:date="2023-06-14T14:40:00Z">
            <w:rPr>
              <w:rFonts w:cs="Times New Roman"/>
              <w:lang w:val="en-US"/>
            </w:rPr>
          </w:rPrChange>
        </w:rPr>
        <w:t>broad</w:t>
      </w:r>
      <w:r w:rsidR="001F5B50" w:rsidRPr="00337464">
        <w:rPr>
          <w:rFonts w:cs="Times New Roman"/>
          <w:sz w:val="24"/>
          <w:szCs w:val="24"/>
          <w:lang w:val="en-US"/>
          <w:rPrChange w:id="813" w:author="Clark, Robert Emerson" w:date="2023-06-14T14:40:00Z">
            <w:rPr>
              <w:rFonts w:cs="Times New Roman"/>
              <w:lang w:val="en-US"/>
            </w:rPr>
          </w:rPrChange>
        </w:rPr>
        <w:t xml:space="preserve"> beans</w:t>
      </w:r>
      <w:ins w:id="814" w:author="Robert Clark" w:date="2023-06-14T09:59:00Z">
        <w:r w:rsidR="006930E5" w:rsidRPr="00337464">
          <w:rPr>
            <w:rFonts w:cs="Times New Roman"/>
            <w:sz w:val="24"/>
            <w:szCs w:val="24"/>
            <w:lang w:val="en-US"/>
            <w:rPrChange w:id="815" w:author="Clark, Robert Emerson" w:date="2023-06-14T14:40:00Z">
              <w:rPr>
                <w:rFonts w:cs="Times New Roman"/>
                <w:lang w:val="en-US"/>
              </w:rPr>
            </w:rPrChange>
          </w:rPr>
          <w:t>,</w:t>
        </w:r>
      </w:ins>
      <w:r w:rsidR="00E4102F" w:rsidRPr="00337464">
        <w:rPr>
          <w:rFonts w:cs="Times New Roman"/>
          <w:sz w:val="24"/>
          <w:szCs w:val="24"/>
          <w:lang w:val="en-US"/>
          <w:rPrChange w:id="816" w:author="Clark, Robert Emerson" w:date="2023-06-14T14:40:00Z">
            <w:rPr>
              <w:rFonts w:cs="Times New Roman"/>
              <w:lang w:val="en-US"/>
            </w:rPr>
          </w:rPrChange>
        </w:rPr>
        <w:t xml:space="preserve"> and lentils</w:t>
      </w:r>
      <w:r w:rsidR="00F04040" w:rsidRPr="00337464">
        <w:rPr>
          <w:rFonts w:cs="Times New Roman"/>
          <w:sz w:val="24"/>
          <w:szCs w:val="24"/>
          <w:lang w:val="en-US"/>
          <w:rPrChange w:id="817" w:author="Clark, Robert Emerson" w:date="2023-06-14T14:40:00Z">
            <w:rPr>
              <w:rFonts w:cs="Times New Roman"/>
              <w:lang w:val="en-US"/>
            </w:rPr>
          </w:rPrChange>
        </w:rPr>
        <w:t xml:space="preserve"> in the northern hemisphere</w:t>
      </w:r>
      <w:r w:rsidR="00BD6768" w:rsidRPr="00337464">
        <w:rPr>
          <w:rFonts w:cs="Times New Roman"/>
          <w:sz w:val="24"/>
          <w:szCs w:val="24"/>
          <w:lang w:val="en-US"/>
          <w:rPrChange w:id="818" w:author="Clark, Robert Emerson" w:date="2023-06-14T14:40:00Z">
            <w:rPr>
              <w:rFonts w:cs="Times New Roman"/>
              <w:lang w:val="en-US"/>
            </w:rPr>
          </w:rPrChange>
        </w:rPr>
        <w:t xml:space="preserve"> </w:t>
      </w:r>
      <w:r w:rsidR="008461D1" w:rsidRPr="00337464">
        <w:rPr>
          <w:rFonts w:cs="Times New Roman"/>
          <w:sz w:val="24"/>
          <w:szCs w:val="24"/>
          <w:lang w:val="en-US"/>
          <w:rPrChange w:id="819" w:author="Clark, Robert Emerson" w:date="2023-06-14T14:40:00Z">
            <w:rPr>
              <w:rFonts w:cs="Times New Roman"/>
              <w:lang w:val="en-US"/>
            </w:rPr>
          </w:rPrChange>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337464">
        <w:rPr>
          <w:rFonts w:cs="Times New Roman"/>
          <w:sz w:val="24"/>
          <w:szCs w:val="24"/>
          <w:lang w:val="en-US"/>
          <w:rPrChange w:id="820"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821" w:author="Clark, Robert Emerson" w:date="2023-06-14T14:40:00Z">
            <w:rPr>
              <w:rFonts w:cs="Times New Roman"/>
              <w:lang w:val="en-US"/>
            </w:rPr>
          </w:rPrChange>
        </w:rPr>
        <w:fldChar w:fldCharType="begin">
          <w:fldData xml:space="preserve">PEVuZE5vdGU+PENpdGU+PEF1dGhvcj5TYW5kaGk8L0F1dGhvcj48WWVhcj4yMDIwPC9ZZWFyPjxS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</w:fldData>
        </w:fldChar>
      </w:r>
      <w:r w:rsidR="004A4F67" w:rsidRPr="00337464">
        <w:rPr>
          <w:rFonts w:cs="Times New Roman"/>
          <w:sz w:val="24"/>
          <w:szCs w:val="24"/>
          <w:lang w:val="en-US"/>
          <w:rPrChange w:id="822"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823" w:author="Clark, Robert Emerson" w:date="2023-06-14T14:40:00Z">
            <w:rPr>
              <w:rFonts w:cs="Times New Roman"/>
              <w:lang w:val="en-US"/>
            </w:rPr>
          </w:rPrChange>
        </w:rPr>
      </w:r>
      <w:r w:rsidR="004A4F67" w:rsidRPr="00337464">
        <w:rPr>
          <w:rFonts w:cs="Times New Roman"/>
          <w:sz w:val="24"/>
          <w:szCs w:val="24"/>
          <w:lang w:val="en-US"/>
          <w:rPrChange w:id="824" w:author="Clark, Robert Emerson" w:date="2023-06-14T14:40:00Z">
            <w:rPr>
              <w:rFonts w:cs="Times New Roman"/>
              <w:lang w:val="en-US"/>
            </w:rPr>
          </w:rPrChange>
        </w:rPr>
        <w:fldChar w:fldCharType="end"/>
      </w:r>
      <w:r w:rsidR="008461D1" w:rsidRPr="00337464">
        <w:rPr>
          <w:rFonts w:cs="Times New Roman"/>
          <w:sz w:val="24"/>
          <w:szCs w:val="24"/>
          <w:lang w:val="en-US"/>
          <w:rPrChange w:id="825" w:author="Clark, Robert Emerson" w:date="2023-06-14T14:40:00Z">
            <w:rPr>
              <w:rFonts w:cs="Times New Roman"/>
              <w:lang w:val="en-US"/>
            </w:rPr>
          </w:rPrChange>
        </w:rPr>
      </w:r>
      <w:r w:rsidR="008461D1" w:rsidRPr="00337464">
        <w:rPr>
          <w:rFonts w:cs="Times New Roman"/>
          <w:sz w:val="24"/>
          <w:szCs w:val="24"/>
          <w:lang w:val="en-US"/>
          <w:rPrChange w:id="826"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827" w:author="Clark, Robert Emerson" w:date="2023-06-14T14:40:00Z">
            <w:rPr>
              <w:rFonts w:cs="Times New Roman"/>
              <w:noProof/>
              <w:lang w:val="en-US"/>
            </w:rPr>
          </w:rPrChange>
        </w:rPr>
        <w:t>(Sandhi and Reddy, 2020, Skaf et al., 1999, Makkouk et al., 2012)</w:t>
      </w:r>
      <w:r w:rsidR="008461D1" w:rsidRPr="00337464">
        <w:rPr>
          <w:rFonts w:cs="Times New Roman"/>
          <w:sz w:val="24"/>
          <w:szCs w:val="24"/>
          <w:lang w:val="en-US"/>
          <w:rPrChange w:id="828" w:author="Clark, Robert Emerson" w:date="2023-06-14T14:40:00Z">
            <w:rPr>
              <w:rFonts w:cs="Times New Roman"/>
              <w:lang w:val="en-US"/>
            </w:rPr>
          </w:rPrChange>
        </w:rPr>
        <w:fldChar w:fldCharType="end"/>
      </w:r>
      <w:r w:rsidR="00E4102F" w:rsidRPr="00337464">
        <w:rPr>
          <w:rFonts w:cs="Times New Roman"/>
          <w:sz w:val="24"/>
          <w:szCs w:val="24"/>
          <w:lang w:val="en-US"/>
          <w:rPrChange w:id="829" w:author="Clark, Robert Emerson" w:date="2023-06-14T14:40:00Z">
            <w:rPr>
              <w:rFonts w:cs="Times New Roman"/>
              <w:lang w:val="en-US"/>
            </w:rPr>
          </w:rPrChange>
        </w:rPr>
        <w:t>.</w:t>
      </w:r>
      <w:r w:rsidR="00D53ED0" w:rsidRPr="00337464">
        <w:rPr>
          <w:rFonts w:cs="Times New Roman"/>
          <w:sz w:val="24"/>
          <w:szCs w:val="24"/>
          <w:lang w:val="en-US"/>
          <w:rPrChange w:id="830" w:author="Clark, Robert Emerson" w:date="2023-06-14T14:40:00Z">
            <w:rPr>
              <w:rFonts w:cs="Times New Roman"/>
              <w:lang w:val="en-US"/>
            </w:rPr>
          </w:rPrChange>
        </w:rPr>
        <w:t xml:space="preserve"> </w:t>
      </w:r>
      <w:r w:rsidR="0095676F" w:rsidRPr="00337464">
        <w:rPr>
          <w:rFonts w:cs="Times New Roman"/>
          <w:sz w:val="24"/>
          <w:szCs w:val="24"/>
          <w:lang w:val="en-US"/>
          <w:rPrChange w:id="831" w:author="Clark, Robert Emerson" w:date="2023-06-14T14:40:00Z">
            <w:rPr>
              <w:rFonts w:cs="Times New Roman"/>
              <w:lang w:val="en-US"/>
            </w:rPr>
          </w:rPrChange>
        </w:rPr>
        <w:t xml:space="preserve">Both </w:t>
      </w:r>
      <w:r w:rsidR="00B1607F" w:rsidRPr="00337464">
        <w:rPr>
          <w:rFonts w:cs="Times New Roman"/>
          <w:sz w:val="24"/>
          <w:szCs w:val="24"/>
          <w:lang w:val="en-US"/>
          <w:rPrChange w:id="832" w:author="Clark, Robert Emerson" w:date="2023-06-14T14:40:00Z">
            <w:rPr>
              <w:rFonts w:cs="Times New Roman"/>
              <w:lang w:val="en-US"/>
            </w:rPr>
          </w:rPrChange>
        </w:rPr>
        <w:t>PEMV</w:t>
      </w:r>
      <w:r w:rsidR="0095676F" w:rsidRPr="00337464">
        <w:rPr>
          <w:rFonts w:cs="Times New Roman"/>
          <w:sz w:val="24"/>
          <w:szCs w:val="24"/>
          <w:lang w:val="en-US"/>
          <w:rPrChange w:id="833" w:author="Clark, Robert Emerson" w:date="2023-06-14T14:40:00Z">
            <w:rPr>
              <w:rFonts w:cs="Times New Roman"/>
              <w:lang w:val="en-US"/>
            </w:rPr>
          </w:rPrChange>
        </w:rPr>
        <w:t xml:space="preserve"> and BLRV</w:t>
      </w:r>
      <w:r w:rsidR="00D94FDA" w:rsidRPr="00337464">
        <w:rPr>
          <w:rFonts w:cs="Times New Roman"/>
          <w:sz w:val="24"/>
          <w:szCs w:val="24"/>
          <w:lang w:val="en-US"/>
          <w:rPrChange w:id="834" w:author="Clark, Robert Emerson" w:date="2023-06-14T14:40:00Z">
            <w:rPr>
              <w:rFonts w:cs="Times New Roman"/>
              <w:lang w:val="en-US"/>
            </w:rPr>
          </w:rPrChange>
        </w:rPr>
        <w:t xml:space="preserve"> </w:t>
      </w:r>
      <w:r w:rsidR="00561581" w:rsidRPr="00337464">
        <w:rPr>
          <w:rFonts w:cs="Times New Roman"/>
          <w:sz w:val="24"/>
          <w:szCs w:val="24"/>
          <w:lang w:val="en-US"/>
          <w:rPrChange w:id="835" w:author="Clark, Robert Emerson" w:date="2023-06-14T14:40:00Z">
            <w:rPr>
              <w:rFonts w:cs="Times New Roman"/>
              <w:lang w:val="en-US"/>
            </w:rPr>
          </w:rPrChange>
        </w:rPr>
        <w:t xml:space="preserve">are </w:t>
      </w:r>
      <w:del w:id="836" w:author="Robert Clark" w:date="2023-06-14T09:59:00Z">
        <w:r w:rsidR="00561581" w:rsidRPr="00337464" w:rsidDel="006930E5">
          <w:rPr>
            <w:rFonts w:cs="Times New Roman"/>
            <w:sz w:val="24"/>
            <w:szCs w:val="24"/>
            <w:lang w:val="en-US"/>
            <w:rPrChange w:id="837" w:author="Clark, Robert Emerson" w:date="2023-06-14T14:40:00Z">
              <w:rPr>
                <w:rFonts w:cs="Times New Roman"/>
                <w:lang w:val="en-US"/>
              </w:rPr>
            </w:rPrChange>
          </w:rPr>
          <w:delText xml:space="preserve">PT </w:delText>
        </w:r>
      </w:del>
      <w:ins w:id="838" w:author="Robert Clark" w:date="2023-06-14T09:59:00Z">
        <w:r w:rsidR="006930E5" w:rsidRPr="00337464">
          <w:rPr>
            <w:rFonts w:cs="Times New Roman"/>
            <w:sz w:val="24"/>
            <w:szCs w:val="24"/>
            <w:lang w:val="en-US"/>
            <w:rPrChange w:id="839" w:author="Clark, Robert Emerson" w:date="2023-06-14T14:40:00Z">
              <w:rPr>
                <w:rFonts w:cs="Times New Roman"/>
                <w:lang w:val="en-US"/>
              </w:rPr>
            </w:rPrChange>
          </w:rPr>
          <w:t xml:space="preserve">persistently transmitted </w:t>
        </w:r>
      </w:ins>
      <w:r w:rsidR="00561581" w:rsidRPr="00337464">
        <w:rPr>
          <w:rFonts w:cs="Times New Roman"/>
          <w:sz w:val="24"/>
          <w:szCs w:val="24"/>
          <w:lang w:val="en-US"/>
          <w:rPrChange w:id="840" w:author="Clark, Robert Emerson" w:date="2023-06-14T14:40:00Z">
            <w:rPr>
              <w:rFonts w:cs="Times New Roman"/>
              <w:lang w:val="en-US"/>
            </w:rPr>
          </w:rPrChange>
        </w:rPr>
        <w:t xml:space="preserve">viruses that </w:t>
      </w:r>
      <w:r w:rsidR="00E16D19" w:rsidRPr="00337464">
        <w:rPr>
          <w:rFonts w:cs="Times New Roman"/>
          <w:sz w:val="24"/>
          <w:szCs w:val="24"/>
          <w:lang w:val="en-US"/>
          <w:rPrChange w:id="841" w:author="Clark, Robert Emerson" w:date="2023-06-14T14:40:00Z">
            <w:rPr>
              <w:rFonts w:cs="Times New Roman"/>
              <w:lang w:val="en-US"/>
            </w:rPr>
          </w:rPrChange>
        </w:rPr>
        <w:t>can infect numerous</w:t>
      </w:r>
      <w:r w:rsidR="00B20C52" w:rsidRPr="00337464">
        <w:rPr>
          <w:rFonts w:cs="Times New Roman"/>
          <w:sz w:val="24"/>
          <w:szCs w:val="24"/>
          <w:lang w:val="en-US"/>
          <w:rPrChange w:id="842" w:author="Clark, Robert Emerson" w:date="2023-06-14T14:40:00Z">
            <w:rPr>
              <w:rFonts w:cs="Times New Roman"/>
              <w:lang w:val="en-US"/>
            </w:rPr>
          </w:rPrChange>
        </w:rPr>
        <w:t xml:space="preserve"> crop and non-crop</w:t>
      </w:r>
      <w:r w:rsidR="00E16D19" w:rsidRPr="00337464">
        <w:rPr>
          <w:rFonts w:cs="Times New Roman"/>
          <w:sz w:val="24"/>
          <w:szCs w:val="24"/>
          <w:lang w:val="en-US"/>
          <w:rPrChange w:id="843" w:author="Clark, Robert Emerson" w:date="2023-06-14T14:40:00Z">
            <w:rPr>
              <w:rFonts w:cs="Times New Roman"/>
              <w:lang w:val="en-US"/>
            </w:rPr>
          </w:rPrChange>
        </w:rPr>
        <w:t xml:space="preserve"> le</w:t>
      </w:r>
      <w:r w:rsidR="00E51C51" w:rsidRPr="00337464">
        <w:rPr>
          <w:rFonts w:cs="Times New Roman"/>
          <w:sz w:val="24"/>
          <w:szCs w:val="24"/>
          <w:lang w:val="en-US"/>
          <w:rPrChange w:id="844" w:author="Clark, Robert Emerson" w:date="2023-06-14T14:40:00Z">
            <w:rPr>
              <w:rFonts w:cs="Times New Roman"/>
              <w:lang w:val="en-US"/>
            </w:rPr>
          </w:rPrChange>
        </w:rPr>
        <w:t>gume</w:t>
      </w:r>
      <w:r w:rsidR="00B20C52" w:rsidRPr="00337464">
        <w:rPr>
          <w:rFonts w:cs="Times New Roman"/>
          <w:sz w:val="24"/>
          <w:szCs w:val="24"/>
          <w:lang w:val="en-US"/>
          <w:rPrChange w:id="845" w:author="Clark, Robert Emerson" w:date="2023-06-14T14:40:00Z">
            <w:rPr>
              <w:rFonts w:cs="Times New Roman"/>
              <w:lang w:val="en-US"/>
            </w:rPr>
          </w:rPrChange>
        </w:rPr>
        <w:t>s</w:t>
      </w:r>
      <w:r w:rsidR="00EF76A4" w:rsidRPr="00337464">
        <w:rPr>
          <w:rFonts w:cs="Times New Roman"/>
          <w:sz w:val="24"/>
          <w:szCs w:val="24"/>
          <w:lang w:val="en-US"/>
          <w:rPrChange w:id="846" w:author="Clark, Robert Emerson" w:date="2023-06-14T14:40:00Z">
            <w:rPr>
              <w:rFonts w:cs="Times New Roman"/>
              <w:lang w:val="en-US"/>
            </w:rPr>
          </w:rPrChange>
        </w:rPr>
        <w:t xml:space="preserve">, </w:t>
      </w:r>
      <w:r w:rsidR="00B95B58" w:rsidRPr="00337464">
        <w:rPr>
          <w:rFonts w:cs="Times New Roman"/>
          <w:sz w:val="24"/>
          <w:szCs w:val="24"/>
          <w:lang w:val="en-US"/>
          <w:rPrChange w:id="847" w:author="Clark, Robert Emerson" w:date="2023-06-14T14:40:00Z">
            <w:rPr>
              <w:rFonts w:cs="Times New Roman"/>
              <w:lang w:val="en-US"/>
            </w:rPr>
          </w:rPrChange>
        </w:rPr>
        <w:t xml:space="preserve">and </w:t>
      </w:r>
      <w:r w:rsidR="006648F5" w:rsidRPr="00337464">
        <w:rPr>
          <w:rFonts w:cs="Times New Roman"/>
          <w:sz w:val="24"/>
          <w:szCs w:val="24"/>
          <w:lang w:val="en-US"/>
          <w:rPrChange w:id="848" w:author="Clark, Robert Emerson" w:date="2023-06-14T14:40:00Z">
            <w:rPr>
              <w:rFonts w:cs="Times New Roman"/>
              <w:lang w:val="en-US"/>
            </w:rPr>
          </w:rPrChange>
        </w:rPr>
        <w:t>utilize</w:t>
      </w:r>
      <w:r w:rsidR="002B224B" w:rsidRPr="00337464">
        <w:rPr>
          <w:rFonts w:cs="Times New Roman"/>
          <w:sz w:val="24"/>
          <w:szCs w:val="24"/>
          <w:lang w:val="en-US"/>
          <w:rPrChange w:id="849" w:author="Clark, Robert Emerson" w:date="2023-06-14T14:40:00Z">
            <w:rPr>
              <w:rFonts w:cs="Times New Roman"/>
              <w:lang w:val="en-US"/>
            </w:rPr>
          </w:rPrChange>
        </w:rPr>
        <w:t xml:space="preserve"> </w:t>
      </w:r>
      <w:r w:rsidR="00890FE6" w:rsidRPr="00337464">
        <w:rPr>
          <w:rFonts w:cs="Times New Roman"/>
          <w:sz w:val="24"/>
          <w:szCs w:val="24"/>
          <w:lang w:val="en-US"/>
          <w:rPrChange w:id="850" w:author="Clark, Robert Emerson" w:date="2023-06-14T14:40:00Z">
            <w:rPr>
              <w:rFonts w:cs="Times New Roman"/>
              <w:lang w:val="en-US"/>
            </w:rPr>
          </w:rPrChange>
        </w:rPr>
        <w:t xml:space="preserve">perennial </w:t>
      </w:r>
      <w:r w:rsidR="002B224B" w:rsidRPr="00337464">
        <w:rPr>
          <w:rFonts w:cs="Times New Roman"/>
          <w:sz w:val="24"/>
          <w:szCs w:val="24"/>
          <w:lang w:val="en-US"/>
          <w:rPrChange w:id="851" w:author="Clark, Robert Emerson" w:date="2023-06-14T14:40:00Z">
            <w:rPr>
              <w:rFonts w:cs="Times New Roman"/>
              <w:lang w:val="en-US"/>
            </w:rPr>
          </w:rPrChange>
        </w:rPr>
        <w:t>pea aphid</w:t>
      </w:r>
      <w:r w:rsidR="006648F5" w:rsidRPr="00337464">
        <w:rPr>
          <w:rFonts w:cs="Times New Roman"/>
          <w:sz w:val="24"/>
          <w:szCs w:val="24"/>
          <w:lang w:val="en-US"/>
          <w:rPrChange w:id="852" w:author="Clark, Robert Emerson" w:date="2023-06-14T14:40:00Z">
            <w:rPr>
              <w:rFonts w:cs="Times New Roman"/>
              <w:lang w:val="en-US"/>
            </w:rPr>
          </w:rPrChange>
        </w:rPr>
        <w:t xml:space="preserve"> </w:t>
      </w:r>
      <w:r w:rsidR="002E293A" w:rsidRPr="00337464">
        <w:rPr>
          <w:rFonts w:cs="Times New Roman"/>
          <w:sz w:val="24"/>
          <w:szCs w:val="24"/>
          <w:lang w:val="en-US"/>
          <w:rPrChange w:id="853" w:author="Clark, Robert Emerson" w:date="2023-06-14T14:40:00Z">
            <w:rPr>
              <w:rFonts w:cs="Times New Roman"/>
              <w:lang w:val="en-US"/>
            </w:rPr>
          </w:rPrChange>
        </w:rPr>
        <w:t>host</w:t>
      </w:r>
      <w:ins w:id="854" w:author="Robert Clark" w:date="2023-06-14T10:00:00Z">
        <w:r w:rsidR="006930E5" w:rsidRPr="00337464">
          <w:rPr>
            <w:rFonts w:cs="Times New Roman"/>
            <w:sz w:val="24"/>
            <w:szCs w:val="24"/>
            <w:lang w:val="en-US"/>
            <w:rPrChange w:id="855" w:author="Clark, Robert Emerson" w:date="2023-06-14T14:40:00Z">
              <w:rPr>
                <w:rFonts w:cs="Times New Roman"/>
                <w:lang w:val="en-US"/>
              </w:rPr>
            </w:rPrChange>
          </w:rPr>
          <w:t>-</w:t>
        </w:r>
      </w:ins>
      <w:r w:rsidR="002E293A" w:rsidRPr="00337464">
        <w:rPr>
          <w:rFonts w:cs="Times New Roman"/>
          <w:sz w:val="24"/>
          <w:szCs w:val="24"/>
          <w:lang w:val="en-US"/>
          <w:rPrChange w:id="856" w:author="Clark, Robert Emerson" w:date="2023-06-14T14:40:00Z">
            <w:rPr>
              <w:rFonts w:cs="Times New Roman"/>
              <w:lang w:val="en-US"/>
            </w:rPr>
          </w:rPrChange>
        </w:rPr>
        <w:t>plants</w:t>
      </w:r>
      <w:r w:rsidR="006648F5" w:rsidRPr="00337464">
        <w:rPr>
          <w:rFonts w:cs="Times New Roman"/>
          <w:sz w:val="24"/>
          <w:szCs w:val="24"/>
          <w:lang w:val="en-US"/>
          <w:rPrChange w:id="857" w:author="Clark, Robert Emerson" w:date="2023-06-14T14:40:00Z">
            <w:rPr>
              <w:rFonts w:cs="Times New Roman"/>
              <w:lang w:val="en-US"/>
            </w:rPr>
          </w:rPrChange>
        </w:rPr>
        <w:t xml:space="preserve"> </w:t>
      </w:r>
      <w:r w:rsidR="00986EC7" w:rsidRPr="00337464">
        <w:rPr>
          <w:rFonts w:cs="Times New Roman"/>
          <w:sz w:val="24"/>
          <w:szCs w:val="24"/>
          <w:lang w:val="en-US"/>
          <w:rPrChange w:id="858" w:author="Clark, Robert Emerson" w:date="2023-06-14T14:40:00Z">
            <w:rPr>
              <w:rFonts w:cs="Times New Roman"/>
              <w:lang w:val="en-US"/>
            </w:rPr>
          </w:rPrChange>
        </w:rPr>
        <w:t>as reservoirs</w:t>
      </w:r>
      <w:r w:rsidR="003810BA" w:rsidRPr="00337464">
        <w:rPr>
          <w:rFonts w:cs="Times New Roman"/>
          <w:sz w:val="24"/>
          <w:szCs w:val="24"/>
          <w:lang w:val="en-US"/>
          <w:rPrChange w:id="859" w:author="Clark, Robert Emerson" w:date="2023-06-14T14:40:00Z">
            <w:rPr>
              <w:rFonts w:cs="Times New Roman"/>
              <w:lang w:val="en-US"/>
            </w:rPr>
          </w:rPrChange>
        </w:rPr>
        <w:t xml:space="preserve"> when host crops are not present</w:t>
      </w:r>
      <w:r w:rsidR="002E293A" w:rsidRPr="00337464">
        <w:rPr>
          <w:rFonts w:cs="Times New Roman"/>
          <w:sz w:val="24"/>
          <w:szCs w:val="24"/>
          <w:lang w:val="en-US"/>
          <w:rPrChange w:id="860" w:author="Clark, Robert Emerson" w:date="2023-06-14T14:40:00Z">
            <w:rPr>
              <w:rFonts w:cs="Times New Roman"/>
              <w:lang w:val="en-US"/>
            </w:rPr>
          </w:rPrChange>
        </w:rPr>
        <w:t xml:space="preserve"> </w:t>
      </w:r>
      <w:r w:rsidR="002E293A" w:rsidRPr="00337464">
        <w:rPr>
          <w:rFonts w:cs="Times New Roman"/>
          <w:sz w:val="24"/>
          <w:szCs w:val="24"/>
          <w:lang w:val="en-US"/>
          <w:rPrChange w:id="861" w:author="Clark, Robert Emerson" w:date="2023-06-14T14:40:00Z">
            <w:rPr>
              <w:rFonts w:cs="Times New Roman"/>
              <w:lang w:val="en-US"/>
            </w:rPr>
          </w:rPrChange>
        </w:rPr>
        <w:fldChar w:fldCharType="begin"/>
      </w:r>
      <w:r w:rsidR="004A4F67" w:rsidRPr="00337464">
        <w:rPr>
          <w:rFonts w:cs="Times New Roman"/>
          <w:sz w:val="24"/>
          <w:szCs w:val="24"/>
          <w:lang w:val="en-US"/>
          <w:rPrChange w:id="862" w:author="Clark, Robert Emerson" w:date="2023-06-14T14:40:00Z">
            <w:rPr>
              <w:rFonts w:cs="Times New Roman"/>
              <w:lang w:val="en-US"/>
            </w:rPr>
          </w:rPrChange>
        </w:rPr>
        <w:instrText xml:space="preserve"> ADDIN EN.CITE &lt;EndNote&gt;&lt;Cite&gt;&lt;Author&gt;Rashed&lt;/Author&gt;&lt;Year&gt;2018&lt;/Year&gt;&lt;RecNum&gt;2017&lt;/RecNum&gt;&lt;DisplayText&gt;(Rashed et al., 2018)&lt;/DisplayText&gt;&lt;record&gt;&lt;rec-number&gt;2017&lt;/rec-number&gt;&lt;foreign-keys&gt;&lt;key app="EN" db-id="vv5z5rzf7tsernexazoxwp5hrep9zftffrwv" timestamp="1684209691" guid="8d2d9206-c109-4b18-8c83-31d675b13051"&gt;2017&lt;/key&gt;&lt;/foreign-keys&gt;&lt;ref-type name="Journal Article"&gt;17&lt;/ref-type&gt;&lt;contributors&gt;&lt;authors&gt;&lt;author&gt;Rashed, Arash&lt;/author&gt;&lt;author&gt;Feng, Xue&lt;/author&gt;&lt;author&gt;Prager, Sean M&lt;/author&gt;&lt;author&gt;Porter, Lyndon D&lt;/author&gt;&lt;author&gt;Knodel, Janet J&lt;/author&gt;&lt;author&gt;Karasev, Alexander&lt;/author&gt;&lt;author&gt;Eigenbrode, Sanford D&lt;/author&gt;&lt;/authors&gt;&lt;/contributors&gt;&lt;titles&gt;&lt;title&gt;Vector-Borne Viruses of Pulse Crops, With a Particular Emphasis on North American Cropping System&lt;/title&gt;&lt;secondary-title&gt;Annals of the Entomological Society of America&lt;/secondary-title&gt;&lt;/titles&gt;&lt;periodical&gt;&lt;full-title&gt;Annals of the Entomological Society of America&lt;/full-title&gt;&lt;/periodical&gt;&lt;pages&gt;205-227&lt;/pages&gt;&lt;volume&gt;111&lt;/volume&gt;&lt;number&gt;4&lt;/number&gt;&lt;dates&gt;&lt;year&gt;2018&lt;/year&gt;&lt;/dates&gt;&lt;isbn&gt;0013-8746&lt;/isbn&gt;&lt;urls&gt;&lt;related-urls&gt;&lt;url&gt;https://doi.org/10.1093/aesa/say014&lt;/url&gt;&lt;/related-urls&gt;&lt;/urls&gt;&lt;electronic-resource-num&gt;10.1093/aesa/say014&lt;/electronic-resource-num&gt;&lt;access-date&gt;4/25/2023&lt;/access-date&gt;&lt;/record&gt;&lt;/Cite&gt;&lt;/EndNote&gt;</w:instrText>
      </w:r>
      <w:r w:rsidR="002E293A" w:rsidRPr="00337464">
        <w:rPr>
          <w:rFonts w:cs="Times New Roman"/>
          <w:sz w:val="24"/>
          <w:szCs w:val="24"/>
          <w:lang w:val="en-US"/>
          <w:rPrChange w:id="863" w:author="Clark, Robert Emerson" w:date="2023-06-14T14:40:00Z">
            <w:rPr>
              <w:rFonts w:cs="Times New Roman"/>
              <w:lang w:val="en-US"/>
            </w:rPr>
          </w:rPrChange>
        </w:rPr>
        <w:fldChar w:fldCharType="separate"/>
      </w:r>
      <w:r w:rsidR="002E293A" w:rsidRPr="00337464">
        <w:rPr>
          <w:rFonts w:cs="Times New Roman"/>
          <w:noProof/>
          <w:sz w:val="24"/>
          <w:szCs w:val="24"/>
          <w:lang w:val="en-US"/>
          <w:rPrChange w:id="864" w:author="Clark, Robert Emerson" w:date="2023-06-14T14:40:00Z">
            <w:rPr>
              <w:rFonts w:cs="Times New Roman"/>
              <w:noProof/>
              <w:lang w:val="en-US"/>
            </w:rPr>
          </w:rPrChange>
        </w:rPr>
        <w:t>(Rashed et al., 2018</w:t>
      </w:r>
      <w:ins w:id="865" w:author="Robert Clark" w:date="2023-06-14T10:00:00Z">
        <w:r w:rsidR="006930E5" w:rsidRPr="00337464">
          <w:rPr>
            <w:rFonts w:cs="Times New Roman"/>
            <w:noProof/>
            <w:sz w:val="24"/>
            <w:szCs w:val="24"/>
            <w:lang w:val="en-US"/>
            <w:rPrChange w:id="866" w:author="Clark, Robert Emerson" w:date="2023-06-14T14:40:00Z">
              <w:rPr>
                <w:rFonts w:cs="Times New Roman"/>
                <w:noProof/>
                <w:lang w:val="en-US"/>
              </w:rPr>
            </w:rPrChange>
          </w:rPr>
          <w:t>, Clark et al. 2023</w:t>
        </w:r>
      </w:ins>
      <w:r w:rsidR="002E293A" w:rsidRPr="00337464">
        <w:rPr>
          <w:rFonts w:cs="Times New Roman"/>
          <w:noProof/>
          <w:sz w:val="24"/>
          <w:szCs w:val="24"/>
          <w:lang w:val="en-US"/>
          <w:rPrChange w:id="867" w:author="Clark, Robert Emerson" w:date="2023-06-14T14:40:00Z">
            <w:rPr>
              <w:rFonts w:cs="Times New Roman"/>
              <w:noProof/>
              <w:lang w:val="en-US"/>
            </w:rPr>
          </w:rPrChange>
        </w:rPr>
        <w:t>)</w:t>
      </w:r>
      <w:r w:rsidR="002E293A" w:rsidRPr="00337464">
        <w:rPr>
          <w:rFonts w:cs="Times New Roman"/>
          <w:sz w:val="24"/>
          <w:szCs w:val="24"/>
          <w:lang w:val="en-US"/>
          <w:rPrChange w:id="868" w:author="Clark, Robert Emerson" w:date="2023-06-14T14:40:00Z">
            <w:rPr>
              <w:rFonts w:cs="Times New Roman"/>
              <w:lang w:val="en-US"/>
            </w:rPr>
          </w:rPrChange>
        </w:rPr>
        <w:fldChar w:fldCharType="end"/>
      </w:r>
      <w:r w:rsidR="00DE7683" w:rsidRPr="00337464">
        <w:rPr>
          <w:rFonts w:cs="Times New Roman"/>
          <w:sz w:val="24"/>
          <w:szCs w:val="24"/>
          <w:lang w:val="en-US"/>
          <w:rPrChange w:id="869" w:author="Clark, Robert Emerson" w:date="2023-06-14T14:40:00Z">
            <w:rPr>
              <w:rFonts w:cs="Times New Roman"/>
              <w:lang w:val="en-US"/>
            </w:rPr>
          </w:rPrChange>
        </w:rPr>
        <w:t>.</w:t>
      </w:r>
      <w:r w:rsidR="00890FE6" w:rsidRPr="00337464">
        <w:rPr>
          <w:rFonts w:cs="Times New Roman"/>
          <w:sz w:val="24"/>
          <w:szCs w:val="24"/>
          <w:lang w:val="en-US"/>
          <w:rPrChange w:id="870" w:author="Clark, Robert Emerson" w:date="2023-06-14T14:40:00Z">
            <w:rPr>
              <w:rFonts w:cs="Times New Roman"/>
              <w:lang w:val="en-US"/>
            </w:rPr>
          </w:rPrChange>
        </w:rPr>
        <w:t xml:space="preserve"> PEMV</w:t>
      </w:r>
      <w:r w:rsidR="00086EDC" w:rsidRPr="00337464">
        <w:rPr>
          <w:rFonts w:cs="Times New Roman"/>
          <w:sz w:val="24"/>
          <w:szCs w:val="24"/>
          <w:lang w:val="en-US"/>
          <w:rPrChange w:id="871" w:author="Clark, Robert Emerson" w:date="2023-06-14T14:40:00Z">
            <w:rPr>
              <w:rFonts w:cs="Times New Roman"/>
              <w:lang w:val="en-US"/>
            </w:rPr>
          </w:rPrChange>
        </w:rPr>
        <w:t xml:space="preserve"> function</w:t>
      </w:r>
      <w:r w:rsidR="00F72C15" w:rsidRPr="00337464">
        <w:rPr>
          <w:rFonts w:cs="Times New Roman"/>
          <w:sz w:val="24"/>
          <w:szCs w:val="24"/>
          <w:lang w:val="en-US"/>
          <w:rPrChange w:id="872" w:author="Clark, Robert Emerson" w:date="2023-06-14T14:40:00Z">
            <w:rPr>
              <w:rFonts w:cs="Times New Roman"/>
              <w:lang w:val="en-US"/>
            </w:rPr>
          </w:rPrChange>
        </w:rPr>
        <w:t>s</w:t>
      </w:r>
      <w:r w:rsidR="00086EDC" w:rsidRPr="00337464">
        <w:rPr>
          <w:rFonts w:cs="Times New Roman"/>
          <w:sz w:val="24"/>
          <w:szCs w:val="24"/>
          <w:lang w:val="en-US"/>
          <w:rPrChange w:id="873" w:author="Clark, Robert Emerson" w:date="2023-06-14T14:40:00Z">
            <w:rPr>
              <w:rFonts w:cs="Times New Roman"/>
              <w:lang w:val="en-US"/>
            </w:rPr>
          </w:rPrChange>
        </w:rPr>
        <w:t xml:space="preserve"> as a mutualistic association of two </w:t>
      </w:r>
      <w:r w:rsidR="00547CAF" w:rsidRPr="00337464">
        <w:rPr>
          <w:rFonts w:cs="Times New Roman"/>
          <w:sz w:val="24"/>
          <w:szCs w:val="24"/>
          <w:lang w:val="en-US"/>
          <w:rPrChange w:id="874" w:author="Clark, Robert Emerson" w:date="2023-06-14T14:40:00Z">
            <w:rPr>
              <w:rFonts w:cs="Times New Roman"/>
              <w:lang w:val="en-US"/>
            </w:rPr>
          </w:rPrChange>
        </w:rPr>
        <w:t>unrelated taxonomically</w:t>
      </w:r>
      <w:r w:rsidR="00740710" w:rsidRPr="00337464">
        <w:rPr>
          <w:rFonts w:cs="Times New Roman"/>
          <w:sz w:val="24"/>
          <w:szCs w:val="24"/>
          <w:lang w:val="en-US"/>
          <w:rPrChange w:id="875" w:author="Clark, Robert Emerson" w:date="2023-06-14T14:40:00Z">
            <w:rPr>
              <w:rFonts w:cs="Times New Roman"/>
              <w:lang w:val="en-US"/>
            </w:rPr>
          </w:rPrChange>
        </w:rPr>
        <w:t>,</w:t>
      </w:r>
      <w:r w:rsidR="00547CAF" w:rsidRPr="00337464">
        <w:rPr>
          <w:rFonts w:cs="Times New Roman"/>
          <w:sz w:val="24"/>
          <w:szCs w:val="24"/>
          <w:lang w:val="en-US"/>
          <w:rPrChange w:id="876" w:author="Clark, Robert Emerson" w:date="2023-06-14T14:40:00Z">
            <w:rPr>
              <w:rFonts w:cs="Times New Roman"/>
              <w:lang w:val="en-US"/>
            </w:rPr>
          </w:rPrChange>
        </w:rPr>
        <w:t xml:space="preserve"> </w:t>
      </w:r>
      <w:r w:rsidR="00740710" w:rsidRPr="00337464">
        <w:rPr>
          <w:rFonts w:cs="Times New Roman"/>
          <w:sz w:val="24"/>
          <w:szCs w:val="24"/>
          <w:lang w:val="en-US"/>
          <w:rPrChange w:id="877" w:author="Clark, Robert Emerson" w:date="2023-06-14T14:40:00Z">
            <w:rPr>
              <w:rFonts w:cs="Times New Roman"/>
              <w:lang w:val="en-US"/>
            </w:rPr>
          </w:rPrChange>
        </w:rPr>
        <w:t xml:space="preserve">autonomously replicating </w:t>
      </w:r>
      <w:r w:rsidR="00DB7736" w:rsidRPr="00337464">
        <w:rPr>
          <w:rFonts w:cs="Times New Roman"/>
          <w:sz w:val="24"/>
          <w:szCs w:val="24"/>
          <w:lang w:val="en-US"/>
          <w:rPrChange w:id="878" w:author="Clark, Robert Emerson" w:date="2023-06-14T14:40:00Z">
            <w:rPr>
              <w:rFonts w:cs="Times New Roman"/>
              <w:lang w:val="en-US"/>
            </w:rPr>
          </w:rPrChange>
        </w:rPr>
        <w:t>viral RNAs</w:t>
      </w:r>
      <w:r w:rsidR="00C56724" w:rsidRPr="00337464">
        <w:rPr>
          <w:rFonts w:cs="Times New Roman"/>
          <w:sz w:val="24"/>
          <w:szCs w:val="24"/>
          <w:lang w:val="en-US"/>
          <w:rPrChange w:id="879" w:author="Clark, Robert Emerson" w:date="2023-06-14T14:40:00Z">
            <w:rPr>
              <w:rFonts w:cs="Times New Roman"/>
              <w:lang w:val="en-US"/>
            </w:rPr>
          </w:rPrChange>
        </w:rPr>
        <w:t xml:space="preserve"> </w:t>
      </w:r>
      <w:r w:rsidR="009C1ED9" w:rsidRPr="00337464">
        <w:rPr>
          <w:rFonts w:cs="Times New Roman"/>
          <w:sz w:val="24"/>
          <w:szCs w:val="24"/>
          <w:lang w:val="en-US"/>
          <w:rPrChange w:id="880" w:author="Clark, Robert Emerson" w:date="2023-06-14T14:40:00Z">
            <w:rPr>
              <w:rFonts w:cs="Times New Roman"/>
              <w:lang w:val="en-US"/>
            </w:rPr>
          </w:rPrChange>
        </w:rPr>
        <w:t>(</w:t>
      </w:r>
      <w:r w:rsidR="00C13995" w:rsidRPr="00337464">
        <w:rPr>
          <w:rFonts w:cs="Times New Roman"/>
          <w:sz w:val="24"/>
          <w:szCs w:val="24"/>
          <w:lang w:val="en-US"/>
          <w:rPrChange w:id="881" w:author="Clark, Robert Emerson" w:date="2023-06-14T14:40:00Z">
            <w:rPr>
              <w:rFonts w:cs="Times New Roman"/>
              <w:lang w:val="en-US"/>
            </w:rPr>
          </w:rPrChange>
        </w:rPr>
        <w:t xml:space="preserve">families </w:t>
      </w:r>
      <w:proofErr w:type="spellStart"/>
      <w:r w:rsidR="009C1ED9" w:rsidRPr="00337464">
        <w:rPr>
          <w:rFonts w:cs="Times New Roman"/>
          <w:sz w:val="24"/>
          <w:szCs w:val="24"/>
          <w:lang w:val="en-US"/>
          <w:rPrChange w:id="882" w:author="Clark, Robert Emerson" w:date="2023-06-14T14:40:00Z">
            <w:rPr>
              <w:rFonts w:cs="Times New Roman"/>
              <w:lang w:val="en-US"/>
            </w:rPr>
          </w:rPrChange>
        </w:rPr>
        <w:t>Enamovirus</w:t>
      </w:r>
      <w:proofErr w:type="spellEnd"/>
      <w:r w:rsidR="009C1ED9" w:rsidRPr="00337464">
        <w:rPr>
          <w:rFonts w:cs="Times New Roman"/>
          <w:sz w:val="24"/>
          <w:szCs w:val="24"/>
          <w:lang w:val="en-US"/>
          <w:rPrChange w:id="883" w:author="Clark, Robert Emerson" w:date="2023-06-14T14:40:00Z">
            <w:rPr>
              <w:rFonts w:cs="Times New Roman"/>
              <w:lang w:val="en-US"/>
            </w:rPr>
          </w:rPrChange>
        </w:rPr>
        <w:t xml:space="preserve"> and </w:t>
      </w:r>
      <w:proofErr w:type="spellStart"/>
      <w:r w:rsidR="009C1ED9" w:rsidRPr="00337464">
        <w:rPr>
          <w:rFonts w:cs="Times New Roman"/>
          <w:sz w:val="24"/>
          <w:szCs w:val="24"/>
          <w:lang w:val="en-US"/>
          <w:rPrChange w:id="884" w:author="Clark, Robert Emerson" w:date="2023-06-14T14:40:00Z">
            <w:rPr>
              <w:rFonts w:cs="Times New Roman"/>
              <w:lang w:val="en-US"/>
            </w:rPr>
          </w:rPrChange>
        </w:rPr>
        <w:t>Umbravirus</w:t>
      </w:r>
      <w:proofErr w:type="spellEnd"/>
      <w:r w:rsidR="009C1ED9" w:rsidRPr="00337464">
        <w:rPr>
          <w:rFonts w:cs="Times New Roman"/>
          <w:sz w:val="24"/>
          <w:szCs w:val="24"/>
          <w:lang w:val="en-US"/>
          <w:rPrChange w:id="885" w:author="Clark, Robert Emerson" w:date="2023-06-14T14:40:00Z">
            <w:rPr>
              <w:rFonts w:cs="Times New Roman"/>
              <w:lang w:val="en-US"/>
            </w:rPr>
          </w:rPrChange>
        </w:rPr>
        <w:t xml:space="preserve">) </w:t>
      </w:r>
      <w:r w:rsidR="00C56724" w:rsidRPr="00337464">
        <w:rPr>
          <w:rFonts w:cs="Times New Roman"/>
          <w:sz w:val="24"/>
          <w:szCs w:val="24"/>
          <w:lang w:val="en-US"/>
          <w:rPrChange w:id="886" w:author="Clark, Robert Emerson" w:date="2023-06-14T14:40:00Z">
            <w:rPr>
              <w:rFonts w:cs="Times New Roman"/>
              <w:lang w:val="en-US"/>
            </w:rPr>
          </w:rPrChange>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337464">
        <w:rPr>
          <w:rFonts w:cs="Times New Roman"/>
          <w:sz w:val="24"/>
          <w:szCs w:val="24"/>
          <w:lang w:val="en-US"/>
          <w:rPrChange w:id="887"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888" w:author="Clark, Robert Emerson" w:date="2023-06-14T14:40:00Z">
            <w:rPr>
              <w:rFonts w:cs="Times New Roman"/>
              <w:lang w:val="en-US"/>
            </w:rPr>
          </w:rPrChange>
        </w:rPr>
        <w:fldChar w:fldCharType="begin">
          <w:fldData xml:space="preserve">PEVuZE5vdGU+PENpdGU+PEF1dGhvcj5EZW1sZXI8L0F1dGhvcj48WWVhcj4xOTkzPC9ZZWFyPjxS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</w:fldData>
        </w:fldChar>
      </w:r>
      <w:r w:rsidR="004A4F67" w:rsidRPr="00337464">
        <w:rPr>
          <w:rFonts w:cs="Times New Roman"/>
          <w:sz w:val="24"/>
          <w:szCs w:val="24"/>
          <w:lang w:val="en-US"/>
          <w:rPrChange w:id="889"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890" w:author="Clark, Robert Emerson" w:date="2023-06-14T14:40:00Z">
            <w:rPr>
              <w:rFonts w:cs="Times New Roman"/>
              <w:lang w:val="en-US"/>
            </w:rPr>
          </w:rPrChange>
        </w:rPr>
      </w:r>
      <w:r w:rsidR="004A4F67" w:rsidRPr="00337464">
        <w:rPr>
          <w:rFonts w:cs="Times New Roman"/>
          <w:sz w:val="24"/>
          <w:szCs w:val="24"/>
          <w:lang w:val="en-US"/>
          <w:rPrChange w:id="891" w:author="Clark, Robert Emerson" w:date="2023-06-14T14:40:00Z">
            <w:rPr>
              <w:rFonts w:cs="Times New Roman"/>
              <w:lang w:val="en-US"/>
            </w:rPr>
          </w:rPrChange>
        </w:rPr>
        <w:fldChar w:fldCharType="end"/>
      </w:r>
      <w:r w:rsidR="00C56724" w:rsidRPr="00337464">
        <w:rPr>
          <w:rFonts w:cs="Times New Roman"/>
          <w:sz w:val="24"/>
          <w:szCs w:val="24"/>
          <w:lang w:val="en-US"/>
          <w:rPrChange w:id="892" w:author="Clark, Robert Emerson" w:date="2023-06-14T14:40:00Z">
            <w:rPr>
              <w:rFonts w:cs="Times New Roman"/>
              <w:lang w:val="en-US"/>
            </w:rPr>
          </w:rPrChange>
        </w:rPr>
      </w:r>
      <w:r w:rsidR="00C56724" w:rsidRPr="00337464">
        <w:rPr>
          <w:rFonts w:cs="Times New Roman"/>
          <w:sz w:val="24"/>
          <w:szCs w:val="24"/>
          <w:lang w:val="en-US"/>
          <w:rPrChange w:id="893"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894" w:author="Clark, Robert Emerson" w:date="2023-06-14T14:40:00Z">
            <w:rPr>
              <w:rFonts w:cs="Times New Roman"/>
              <w:noProof/>
              <w:lang w:val="en-US"/>
            </w:rPr>
          </w:rPrChange>
        </w:rPr>
        <w:t>(</w:t>
      </w:r>
      <w:ins w:id="895" w:author="Robert Clark" w:date="2023-06-14T10:01:00Z">
        <w:r w:rsidR="0064167B" w:rsidRPr="00337464">
          <w:rPr>
            <w:rFonts w:cs="Times New Roman"/>
            <w:noProof/>
            <w:sz w:val="24"/>
            <w:szCs w:val="24"/>
            <w:lang w:val="en-US"/>
            <w:rPrChange w:id="896" w:author="Clark, Robert Emerson" w:date="2023-06-14T14:40:00Z">
              <w:rPr>
                <w:rFonts w:cs="Times New Roman"/>
                <w:noProof/>
                <w:lang w:val="en-US"/>
              </w:rPr>
            </w:rPrChange>
          </w:rPr>
          <w:t xml:space="preserve"> </w:t>
        </w:r>
        <w:r w:rsidR="0064167B" w:rsidRPr="00337464">
          <w:rPr>
            <w:rFonts w:cs="Times New Roman"/>
            <w:noProof/>
            <w:sz w:val="24"/>
            <w:szCs w:val="24"/>
            <w:lang w:val="en-US"/>
            <w:rPrChange w:id="897" w:author="Clark, Robert Emerson" w:date="2023-06-14T14:40:00Z">
              <w:rPr>
                <w:rFonts w:cs="Times New Roman"/>
                <w:noProof/>
                <w:lang w:val="en-US"/>
              </w:rPr>
            </w:rPrChange>
          </w:rPr>
          <w:t>Hull and Lane, 1973</w:t>
        </w:r>
        <w:r w:rsidR="0064167B" w:rsidRPr="00337464">
          <w:rPr>
            <w:rFonts w:cs="Times New Roman"/>
            <w:noProof/>
            <w:sz w:val="24"/>
            <w:szCs w:val="24"/>
            <w:lang w:val="en-US"/>
            <w:rPrChange w:id="898" w:author="Clark, Robert Emerson" w:date="2023-06-14T14:40:00Z">
              <w:rPr>
                <w:rFonts w:cs="Times New Roman"/>
                <w:noProof/>
                <w:lang w:val="en-US"/>
              </w:rPr>
            </w:rPrChange>
          </w:rPr>
          <w:t xml:space="preserve">, </w:t>
        </w:r>
      </w:ins>
      <w:r w:rsidR="001E1736" w:rsidRPr="00337464">
        <w:rPr>
          <w:rFonts w:cs="Times New Roman"/>
          <w:noProof/>
          <w:sz w:val="24"/>
          <w:szCs w:val="24"/>
          <w:lang w:val="en-US"/>
          <w:rPrChange w:id="899" w:author="Clark, Robert Emerson" w:date="2023-06-14T14:40:00Z">
            <w:rPr>
              <w:rFonts w:cs="Times New Roman"/>
              <w:noProof/>
              <w:lang w:val="en-US"/>
            </w:rPr>
          </w:rPrChange>
        </w:rPr>
        <w:t>Demler et al., 1993</w:t>
      </w:r>
      <w:del w:id="900" w:author="Robert Clark" w:date="2023-06-14T10:01:00Z">
        <w:r w:rsidR="001E1736" w:rsidRPr="00337464" w:rsidDel="0064167B">
          <w:rPr>
            <w:rFonts w:cs="Times New Roman"/>
            <w:noProof/>
            <w:sz w:val="24"/>
            <w:szCs w:val="24"/>
            <w:lang w:val="en-US"/>
            <w:rPrChange w:id="901" w:author="Clark, Robert Emerson" w:date="2023-06-14T14:40:00Z">
              <w:rPr>
                <w:rFonts w:cs="Times New Roman"/>
                <w:noProof/>
                <w:lang w:val="en-US"/>
              </w:rPr>
            </w:rPrChange>
          </w:rPr>
          <w:delText>, Hull and Lane, 1973</w:delText>
        </w:r>
      </w:del>
      <w:r w:rsidR="001E1736" w:rsidRPr="00337464">
        <w:rPr>
          <w:rFonts w:cs="Times New Roman"/>
          <w:noProof/>
          <w:sz w:val="24"/>
          <w:szCs w:val="24"/>
          <w:lang w:val="en-US"/>
          <w:rPrChange w:id="902" w:author="Clark, Robert Emerson" w:date="2023-06-14T14:40:00Z">
            <w:rPr>
              <w:rFonts w:cs="Times New Roman"/>
              <w:noProof/>
              <w:lang w:val="en-US"/>
            </w:rPr>
          </w:rPrChange>
        </w:rPr>
        <w:t>)</w:t>
      </w:r>
      <w:r w:rsidR="00C56724" w:rsidRPr="00337464">
        <w:rPr>
          <w:rFonts w:cs="Times New Roman"/>
          <w:sz w:val="24"/>
          <w:szCs w:val="24"/>
          <w:lang w:val="en-US"/>
          <w:rPrChange w:id="903" w:author="Clark, Robert Emerson" w:date="2023-06-14T14:40:00Z">
            <w:rPr>
              <w:rFonts w:cs="Times New Roman"/>
              <w:lang w:val="en-US"/>
            </w:rPr>
          </w:rPrChange>
        </w:rPr>
        <w:fldChar w:fldCharType="end"/>
      </w:r>
      <w:r w:rsidR="00505A0C" w:rsidRPr="00337464">
        <w:rPr>
          <w:rFonts w:cs="Times New Roman"/>
          <w:sz w:val="24"/>
          <w:szCs w:val="24"/>
          <w:lang w:val="en-US"/>
          <w:rPrChange w:id="904" w:author="Clark, Robert Emerson" w:date="2023-06-14T14:40:00Z">
            <w:rPr>
              <w:rFonts w:cs="Times New Roman"/>
              <w:lang w:val="en-US"/>
            </w:rPr>
          </w:rPrChange>
        </w:rPr>
        <w:t xml:space="preserve">, </w:t>
      </w:r>
      <w:r w:rsidR="00E3102E" w:rsidRPr="00337464">
        <w:rPr>
          <w:rFonts w:cs="Times New Roman"/>
          <w:sz w:val="24"/>
          <w:szCs w:val="24"/>
          <w:lang w:val="en-US"/>
          <w:rPrChange w:id="905" w:author="Clark, Robert Emerson" w:date="2023-06-14T14:40:00Z">
            <w:rPr>
              <w:rFonts w:cs="Times New Roman"/>
              <w:lang w:val="en-US"/>
            </w:rPr>
          </w:rPrChange>
        </w:rPr>
        <w:t>while</w:t>
      </w:r>
      <w:r w:rsidR="00505A0C" w:rsidRPr="00337464">
        <w:rPr>
          <w:rFonts w:cs="Times New Roman"/>
          <w:sz w:val="24"/>
          <w:szCs w:val="24"/>
          <w:lang w:val="en-US"/>
          <w:rPrChange w:id="906" w:author="Clark, Robert Emerson" w:date="2023-06-14T14:40:00Z">
            <w:rPr>
              <w:rFonts w:cs="Times New Roman"/>
              <w:lang w:val="en-US"/>
            </w:rPr>
          </w:rPrChange>
        </w:rPr>
        <w:t xml:space="preserve"> BLRV (</w:t>
      </w:r>
      <w:r w:rsidR="00E22E23" w:rsidRPr="00337464">
        <w:rPr>
          <w:rFonts w:cs="Times New Roman"/>
          <w:sz w:val="24"/>
          <w:szCs w:val="24"/>
          <w:lang w:val="en-US"/>
          <w:rPrChange w:id="907" w:author="Clark, Robert Emerson" w:date="2023-06-14T14:40:00Z">
            <w:rPr>
              <w:rFonts w:cs="Times New Roman"/>
              <w:lang w:val="en-US"/>
            </w:rPr>
          </w:rPrChange>
        </w:rPr>
        <w:t xml:space="preserve">recently </w:t>
      </w:r>
      <w:r w:rsidR="008C56DD" w:rsidRPr="00337464">
        <w:rPr>
          <w:rFonts w:cs="Times New Roman"/>
          <w:sz w:val="24"/>
          <w:szCs w:val="24"/>
          <w:lang w:val="en-US"/>
          <w:rPrChange w:id="908" w:author="Clark, Robert Emerson" w:date="2023-06-14T14:40:00Z">
            <w:rPr>
              <w:rFonts w:cs="Times New Roman"/>
              <w:lang w:val="en-US"/>
            </w:rPr>
          </w:rPrChange>
        </w:rPr>
        <w:t xml:space="preserve">reassigned to family </w:t>
      </w:r>
      <w:proofErr w:type="spellStart"/>
      <w:r w:rsidR="008C56DD" w:rsidRPr="00337464">
        <w:rPr>
          <w:rFonts w:cs="Times New Roman"/>
          <w:sz w:val="24"/>
          <w:szCs w:val="24"/>
          <w:lang w:val="en-US"/>
          <w:rPrChange w:id="909" w:author="Clark, Robert Emerson" w:date="2023-06-14T14:40:00Z">
            <w:rPr>
              <w:rFonts w:cs="Times New Roman"/>
              <w:lang w:val="en-US"/>
            </w:rPr>
          </w:rPrChange>
        </w:rPr>
        <w:t>Tombusviridae</w:t>
      </w:r>
      <w:proofErr w:type="spellEnd"/>
      <w:r w:rsidR="007E1E31" w:rsidRPr="00337464">
        <w:rPr>
          <w:rFonts w:cs="Times New Roman"/>
          <w:sz w:val="24"/>
          <w:szCs w:val="24"/>
          <w:lang w:val="en-US"/>
          <w:rPrChange w:id="910" w:author="Clark, Robert Emerson" w:date="2023-06-14T14:40:00Z">
            <w:rPr>
              <w:rFonts w:cs="Times New Roman"/>
              <w:lang w:val="en-US"/>
            </w:rPr>
          </w:rPrChange>
        </w:rPr>
        <w:t>)</w:t>
      </w:r>
      <w:r w:rsidR="00E3102E" w:rsidRPr="00337464">
        <w:rPr>
          <w:rFonts w:cs="Times New Roman"/>
          <w:sz w:val="24"/>
          <w:szCs w:val="24"/>
          <w:lang w:val="en-US"/>
          <w:rPrChange w:id="911" w:author="Clark, Robert Emerson" w:date="2023-06-14T14:40:00Z">
            <w:rPr>
              <w:rFonts w:cs="Times New Roman"/>
              <w:lang w:val="en-US"/>
            </w:rPr>
          </w:rPrChange>
        </w:rPr>
        <w:t xml:space="preserve"> </w:t>
      </w:r>
      <w:r w:rsidR="007E1D07" w:rsidRPr="00337464">
        <w:rPr>
          <w:rFonts w:cs="Times New Roman"/>
          <w:sz w:val="24"/>
          <w:szCs w:val="24"/>
          <w:lang w:val="en-US"/>
          <w:rPrChange w:id="912" w:author="Clark, Robert Emerson" w:date="2023-06-14T14:40:00Z">
            <w:rPr>
              <w:rFonts w:cs="Times New Roman"/>
              <w:lang w:val="en-US"/>
            </w:rPr>
          </w:rPrChange>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337464">
        <w:rPr>
          <w:rFonts w:cs="Times New Roman"/>
          <w:sz w:val="24"/>
          <w:szCs w:val="24"/>
          <w:lang w:val="en-US"/>
          <w:rPrChange w:id="913"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914" w:author="Clark, Robert Emerson" w:date="2023-06-14T14:40:00Z">
            <w:rPr>
              <w:rFonts w:cs="Times New Roman"/>
              <w:lang w:val="en-US"/>
            </w:rPr>
          </w:rPrChange>
        </w:rPr>
        <w:fldChar w:fldCharType="begin">
          <w:fldData xml:space="preserve">PEVuZE5vdGU+PENpdGU+PEF1dGhvcj5XYWxrZXI8L0F1dGhvcj48WWVhcj4yMDIxPC9ZZWFyPjxS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</w:fldData>
        </w:fldChar>
      </w:r>
      <w:r w:rsidR="004A4F67" w:rsidRPr="00337464">
        <w:rPr>
          <w:rFonts w:cs="Times New Roman"/>
          <w:sz w:val="24"/>
          <w:szCs w:val="24"/>
          <w:lang w:val="en-US"/>
          <w:rPrChange w:id="915"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916" w:author="Clark, Robert Emerson" w:date="2023-06-14T14:40:00Z">
            <w:rPr>
              <w:rFonts w:cs="Times New Roman"/>
              <w:lang w:val="en-US"/>
            </w:rPr>
          </w:rPrChange>
        </w:rPr>
      </w:r>
      <w:r w:rsidR="004A4F67" w:rsidRPr="00337464">
        <w:rPr>
          <w:rFonts w:cs="Times New Roman"/>
          <w:sz w:val="24"/>
          <w:szCs w:val="24"/>
          <w:lang w:val="en-US"/>
          <w:rPrChange w:id="917" w:author="Clark, Robert Emerson" w:date="2023-06-14T14:40:00Z">
            <w:rPr>
              <w:rFonts w:cs="Times New Roman"/>
              <w:lang w:val="en-US"/>
            </w:rPr>
          </w:rPrChange>
        </w:rPr>
        <w:fldChar w:fldCharType="end"/>
      </w:r>
      <w:r w:rsidR="007E1D07" w:rsidRPr="00337464">
        <w:rPr>
          <w:rFonts w:cs="Times New Roman"/>
          <w:sz w:val="24"/>
          <w:szCs w:val="24"/>
          <w:lang w:val="en-US"/>
          <w:rPrChange w:id="918" w:author="Clark, Robert Emerson" w:date="2023-06-14T14:40:00Z">
            <w:rPr>
              <w:rFonts w:cs="Times New Roman"/>
              <w:lang w:val="en-US"/>
            </w:rPr>
          </w:rPrChange>
        </w:rPr>
      </w:r>
      <w:r w:rsidR="007E1D07" w:rsidRPr="00337464">
        <w:rPr>
          <w:rFonts w:cs="Times New Roman"/>
          <w:sz w:val="24"/>
          <w:szCs w:val="24"/>
          <w:lang w:val="en-US"/>
          <w:rPrChange w:id="919" w:author="Clark, Robert Emerson" w:date="2023-06-14T14:40:00Z">
            <w:rPr>
              <w:rFonts w:cs="Times New Roman"/>
              <w:lang w:val="en-US"/>
            </w:rPr>
          </w:rPrChange>
        </w:rPr>
        <w:fldChar w:fldCharType="separate"/>
      </w:r>
      <w:r w:rsidR="007E1D07" w:rsidRPr="00337464">
        <w:rPr>
          <w:rFonts w:cs="Times New Roman"/>
          <w:noProof/>
          <w:sz w:val="24"/>
          <w:szCs w:val="24"/>
          <w:lang w:val="en-US"/>
          <w:rPrChange w:id="920" w:author="Clark, Robert Emerson" w:date="2023-06-14T14:40:00Z">
            <w:rPr>
              <w:rFonts w:cs="Times New Roman"/>
              <w:noProof/>
              <w:lang w:val="en-US"/>
            </w:rPr>
          </w:rPrChange>
        </w:rPr>
        <w:t>(Walker et al., 2021)</w:t>
      </w:r>
      <w:r w:rsidR="007E1D07" w:rsidRPr="00337464">
        <w:rPr>
          <w:rFonts w:cs="Times New Roman"/>
          <w:sz w:val="24"/>
          <w:szCs w:val="24"/>
          <w:lang w:val="en-US"/>
          <w:rPrChange w:id="921" w:author="Clark, Robert Emerson" w:date="2023-06-14T14:40:00Z">
            <w:rPr>
              <w:rFonts w:cs="Times New Roman"/>
              <w:lang w:val="en-US"/>
            </w:rPr>
          </w:rPrChange>
        </w:rPr>
        <w:fldChar w:fldCharType="end"/>
      </w:r>
      <w:r w:rsidR="006D3F63" w:rsidRPr="00337464">
        <w:rPr>
          <w:rFonts w:cs="Times New Roman"/>
          <w:sz w:val="24"/>
          <w:szCs w:val="24"/>
          <w:lang w:val="en-US"/>
          <w:rPrChange w:id="922" w:author="Clark, Robert Emerson" w:date="2023-06-14T14:40:00Z">
            <w:rPr>
              <w:rFonts w:cs="Times New Roman"/>
              <w:lang w:val="en-US"/>
            </w:rPr>
          </w:rPrChange>
        </w:rPr>
        <w:t xml:space="preserve"> </w:t>
      </w:r>
      <w:r w:rsidR="00E3102E" w:rsidRPr="00337464">
        <w:rPr>
          <w:rFonts w:cs="Times New Roman"/>
          <w:sz w:val="24"/>
          <w:szCs w:val="24"/>
          <w:lang w:val="en-US"/>
          <w:rPrChange w:id="923" w:author="Clark, Robert Emerson" w:date="2023-06-14T14:40:00Z">
            <w:rPr>
              <w:rFonts w:cs="Times New Roman"/>
              <w:lang w:val="en-US"/>
            </w:rPr>
          </w:rPrChange>
        </w:rPr>
        <w:t>consists of a single</w:t>
      </w:r>
      <w:r w:rsidR="00076E5F" w:rsidRPr="00337464">
        <w:rPr>
          <w:rFonts w:cs="Times New Roman"/>
          <w:sz w:val="24"/>
          <w:szCs w:val="24"/>
          <w:lang w:val="en-US"/>
          <w:rPrChange w:id="924" w:author="Clark, Robert Emerson" w:date="2023-06-14T14:40:00Z">
            <w:rPr>
              <w:rFonts w:cs="Times New Roman"/>
              <w:lang w:val="en-US"/>
            </w:rPr>
          </w:rPrChange>
        </w:rPr>
        <w:t xml:space="preserve"> non-segmented RNA</w:t>
      </w:r>
      <w:r w:rsidR="00567F77" w:rsidRPr="00337464">
        <w:rPr>
          <w:rFonts w:cs="Times New Roman"/>
          <w:sz w:val="24"/>
          <w:szCs w:val="24"/>
          <w:lang w:val="en-US"/>
          <w:rPrChange w:id="925" w:author="Clark, Robert Emerson" w:date="2023-06-14T14:40:00Z">
            <w:rPr>
              <w:rFonts w:cs="Times New Roman"/>
              <w:lang w:val="en-US"/>
            </w:rPr>
          </w:rPrChange>
        </w:rPr>
        <w:t xml:space="preserve"> </w:t>
      </w:r>
      <w:r w:rsidR="007E1D07" w:rsidRPr="00337464">
        <w:rPr>
          <w:rFonts w:cs="Times New Roman"/>
          <w:sz w:val="24"/>
          <w:szCs w:val="24"/>
          <w:lang w:val="en-US"/>
          <w:rPrChange w:id="926" w:author="Clark, Robert Emerson" w:date="2023-06-14T14:40:00Z">
            <w:rPr>
              <w:rFonts w:cs="Times New Roman"/>
              <w:lang w:val="en-US"/>
            </w:rPr>
          </w:rPrChange>
        </w:rPr>
        <w:t>strand</w:t>
      </w:r>
      <w:r w:rsidR="00207BFA" w:rsidRPr="00337464">
        <w:rPr>
          <w:rFonts w:cs="Times New Roman"/>
          <w:sz w:val="24"/>
          <w:szCs w:val="24"/>
          <w:lang w:val="en-US"/>
          <w:rPrChange w:id="927" w:author="Clark, Robert Emerson" w:date="2023-06-14T14:40:00Z">
            <w:rPr>
              <w:rFonts w:cs="Times New Roman"/>
              <w:lang w:val="en-US"/>
            </w:rPr>
          </w:rPrChange>
        </w:rPr>
        <w:t xml:space="preserve"> </w:t>
      </w:r>
      <w:r w:rsidR="002E5177" w:rsidRPr="00337464">
        <w:rPr>
          <w:rFonts w:cs="Times New Roman"/>
          <w:sz w:val="24"/>
          <w:szCs w:val="24"/>
          <w:lang w:val="en-US"/>
          <w:rPrChange w:id="928" w:author="Clark, Robert Emerson" w:date="2023-06-14T14:40:00Z">
            <w:rPr>
              <w:rFonts w:cs="Times New Roman"/>
              <w:lang w:val="en-US"/>
            </w:rPr>
          </w:rPrChange>
        </w:rPr>
        <w:fldChar w:fldCharType="begin"/>
      </w:r>
      <w:r w:rsidR="004A4F67" w:rsidRPr="00337464">
        <w:rPr>
          <w:rFonts w:cs="Times New Roman"/>
          <w:sz w:val="24"/>
          <w:szCs w:val="24"/>
          <w:lang w:val="en-US"/>
          <w:rPrChange w:id="929" w:author="Clark, Robert Emerson" w:date="2023-06-14T14:40:00Z">
            <w:rPr>
              <w:rFonts w:cs="Times New Roman"/>
              <w:lang w:val="en-US"/>
            </w:rPr>
          </w:rPrChange>
        </w:rPr>
        <w:instrText xml:space="preserve"> ADDIN EN.CITE &lt;EndNote&gt;&lt;Cite&gt;&lt;Author&gt;Miller&lt;/Author&gt;&lt;Year&gt;1999&lt;/Year&gt;&lt;RecNum&gt;2014&lt;/RecNum&gt;&lt;DisplayText&gt;(Miller, 1999)&lt;/DisplayText&gt;&lt;record&gt;&lt;rec-number&gt;2014&lt;/rec-number&gt;&lt;foreign-keys&gt;&lt;key app="EN" db-id="vv5z5rzf7tsernexazoxwp5hrep9zftffrwv" timestamp="1684209690" guid="2219e954-1fec-4668-abe2-9351ca250223"&gt;2014&lt;/key&gt;&lt;/foreign-keys&gt;&lt;ref-type name="Book Section"&gt;5&lt;/ref-type&gt;&lt;contributors&gt;&lt;authors&gt;&lt;author&gt;Miller, W. Allen&lt;/author&gt;&lt;/authors&gt;&lt;secondary-authors&gt;&lt;author&gt;Granoff, Allan&lt;/author&gt;&lt;author&gt;Webster, Robert G.&lt;/author&gt;&lt;/secondary-authors&gt;&lt;/contributors&gt;&lt;titles&gt;&lt;title&gt;LUTEOVIRUS (LUTEOVIRIDAE)&lt;/title&gt;&lt;secondary-title&gt;Encyclopedia of Virology (Second Edition)&lt;/secondary-title&gt;&lt;/titles&gt;&lt;pages&gt;901-908&lt;/pages&gt;&lt;dates&gt;&lt;year&gt;1999&lt;/year&gt;&lt;pub-dates&gt;&lt;date&gt;1999/01/01/&lt;/date&gt;&lt;/pub-dates&gt;&lt;/dates&gt;&lt;pub-location&gt;Oxford&lt;/pub-location&gt;&lt;publisher&gt;Elsevier&lt;/publisher&gt;&lt;isbn&gt;978-0-12-227030-7&lt;/isbn&gt;&lt;urls&gt;&lt;related-urls&gt;&lt;url&gt;https://www.sciencedirect.com/science/article/pii/B0122270304001709&lt;/url&gt;&lt;/related-urls&gt;&lt;/urls&gt;&lt;electronic-resource-num&gt;https://doi.org/10.1006/rwvi.1999.0170&lt;/electronic-resource-num&gt;&lt;/record&gt;&lt;/Cite&gt;&lt;/EndNote&gt;</w:instrText>
      </w:r>
      <w:r w:rsidR="002E5177" w:rsidRPr="00337464">
        <w:rPr>
          <w:rFonts w:cs="Times New Roman"/>
          <w:sz w:val="24"/>
          <w:szCs w:val="24"/>
          <w:lang w:val="en-US"/>
          <w:rPrChange w:id="930" w:author="Clark, Robert Emerson" w:date="2023-06-14T14:40:00Z">
            <w:rPr>
              <w:rFonts w:cs="Times New Roman"/>
              <w:lang w:val="en-US"/>
            </w:rPr>
          </w:rPrChange>
        </w:rPr>
        <w:fldChar w:fldCharType="separate"/>
      </w:r>
      <w:r w:rsidR="002E5177" w:rsidRPr="00337464">
        <w:rPr>
          <w:rFonts w:cs="Times New Roman"/>
          <w:noProof/>
          <w:sz w:val="24"/>
          <w:szCs w:val="24"/>
          <w:lang w:val="en-US"/>
          <w:rPrChange w:id="931" w:author="Clark, Robert Emerson" w:date="2023-06-14T14:40:00Z">
            <w:rPr>
              <w:rFonts w:cs="Times New Roman"/>
              <w:noProof/>
              <w:lang w:val="en-US"/>
            </w:rPr>
          </w:rPrChange>
        </w:rPr>
        <w:t>(Miller, 1999)</w:t>
      </w:r>
      <w:r w:rsidR="002E5177" w:rsidRPr="00337464">
        <w:rPr>
          <w:rFonts w:cs="Times New Roman"/>
          <w:sz w:val="24"/>
          <w:szCs w:val="24"/>
          <w:lang w:val="en-US"/>
          <w:rPrChange w:id="932" w:author="Clark, Robert Emerson" w:date="2023-06-14T14:40:00Z">
            <w:rPr>
              <w:rFonts w:cs="Times New Roman"/>
              <w:lang w:val="en-US"/>
            </w:rPr>
          </w:rPrChange>
        </w:rPr>
        <w:fldChar w:fldCharType="end"/>
      </w:r>
      <w:r w:rsidR="0052574E" w:rsidRPr="00337464">
        <w:rPr>
          <w:rFonts w:cs="Times New Roman"/>
          <w:sz w:val="24"/>
          <w:szCs w:val="24"/>
          <w:lang w:val="en-US"/>
          <w:rPrChange w:id="933" w:author="Clark, Robert Emerson" w:date="2023-06-14T14:40:00Z">
            <w:rPr>
              <w:rFonts w:cs="Times New Roman"/>
              <w:lang w:val="en-US"/>
            </w:rPr>
          </w:rPrChange>
        </w:rPr>
        <w:t>.</w:t>
      </w:r>
      <w:r w:rsidR="00517FD0" w:rsidRPr="00337464">
        <w:rPr>
          <w:rFonts w:cs="Times New Roman"/>
          <w:sz w:val="24"/>
          <w:szCs w:val="24"/>
          <w:lang w:val="en-US"/>
          <w:rPrChange w:id="934" w:author="Clark, Robert Emerson" w:date="2023-06-14T14:40:00Z">
            <w:rPr>
              <w:rFonts w:cs="Times New Roman"/>
              <w:lang w:val="en-US"/>
            </w:rPr>
          </w:rPrChange>
        </w:rPr>
        <w:t xml:space="preserve"> P</w:t>
      </w:r>
      <w:r w:rsidR="0089083B" w:rsidRPr="00337464">
        <w:rPr>
          <w:rFonts w:cs="Times New Roman"/>
          <w:sz w:val="24"/>
          <w:szCs w:val="24"/>
          <w:lang w:val="en-US"/>
          <w:rPrChange w:id="935" w:author="Clark, Robert Emerson" w:date="2023-06-14T14:40:00Z">
            <w:rPr>
              <w:rFonts w:cs="Times New Roman"/>
              <w:lang w:val="en-US"/>
            </w:rPr>
          </w:rPrChange>
        </w:rPr>
        <w:t>revious work has shown that</w:t>
      </w:r>
      <w:r w:rsidR="00517FD0" w:rsidRPr="00337464">
        <w:rPr>
          <w:rFonts w:cs="Times New Roman"/>
          <w:sz w:val="24"/>
          <w:szCs w:val="24"/>
          <w:lang w:val="en-US"/>
          <w:rPrChange w:id="936" w:author="Clark, Robert Emerson" w:date="2023-06-14T14:40:00Z">
            <w:rPr>
              <w:rFonts w:cs="Times New Roman"/>
              <w:lang w:val="en-US"/>
            </w:rPr>
          </w:rPrChange>
        </w:rPr>
        <w:t xml:space="preserve"> both</w:t>
      </w:r>
      <w:r w:rsidR="0089083B" w:rsidRPr="00337464">
        <w:rPr>
          <w:rFonts w:cs="Times New Roman"/>
          <w:sz w:val="24"/>
          <w:szCs w:val="24"/>
          <w:lang w:val="en-US"/>
          <w:rPrChange w:id="937" w:author="Clark, Robert Emerson" w:date="2023-06-14T14:40:00Z">
            <w:rPr>
              <w:rFonts w:cs="Times New Roman"/>
              <w:lang w:val="en-US"/>
            </w:rPr>
          </w:rPrChange>
        </w:rPr>
        <w:t xml:space="preserve"> </w:t>
      </w:r>
      <w:r w:rsidR="003F517B" w:rsidRPr="00337464">
        <w:rPr>
          <w:rFonts w:cs="Times New Roman"/>
          <w:sz w:val="24"/>
          <w:szCs w:val="24"/>
          <w:lang w:val="en-US"/>
          <w:rPrChange w:id="938" w:author="Clark, Robert Emerson" w:date="2023-06-14T14:40:00Z">
            <w:rPr>
              <w:rFonts w:cs="Times New Roman"/>
              <w:lang w:val="en-US"/>
            </w:rPr>
          </w:rPrChange>
        </w:rPr>
        <w:t>PEMV</w:t>
      </w:r>
      <w:r w:rsidR="00517FD0" w:rsidRPr="00337464">
        <w:rPr>
          <w:rFonts w:cs="Times New Roman"/>
          <w:sz w:val="24"/>
          <w:szCs w:val="24"/>
          <w:lang w:val="en-US"/>
          <w:rPrChange w:id="939" w:author="Clark, Robert Emerson" w:date="2023-06-14T14:40:00Z">
            <w:rPr>
              <w:rFonts w:cs="Times New Roman"/>
              <w:lang w:val="en-US"/>
            </w:rPr>
          </w:rPrChange>
        </w:rPr>
        <w:t xml:space="preserve"> and BLRV</w:t>
      </w:r>
      <w:r w:rsidR="003F517B" w:rsidRPr="00337464">
        <w:rPr>
          <w:rFonts w:cs="Times New Roman"/>
          <w:sz w:val="24"/>
          <w:szCs w:val="24"/>
          <w:lang w:val="en-US"/>
          <w:rPrChange w:id="940" w:author="Clark, Robert Emerson" w:date="2023-06-14T14:40:00Z">
            <w:rPr>
              <w:rFonts w:cs="Times New Roman"/>
              <w:lang w:val="en-US"/>
            </w:rPr>
          </w:rPrChange>
        </w:rPr>
        <w:t xml:space="preserve"> infection</w:t>
      </w:r>
      <w:r w:rsidR="00517FD0" w:rsidRPr="00337464">
        <w:rPr>
          <w:rFonts w:cs="Times New Roman"/>
          <w:sz w:val="24"/>
          <w:szCs w:val="24"/>
          <w:lang w:val="en-US"/>
          <w:rPrChange w:id="941" w:author="Clark, Robert Emerson" w:date="2023-06-14T14:40:00Z">
            <w:rPr>
              <w:rFonts w:cs="Times New Roman"/>
              <w:lang w:val="en-US"/>
            </w:rPr>
          </w:rPrChange>
        </w:rPr>
        <w:t>s</w:t>
      </w:r>
      <w:r w:rsidR="0018720A" w:rsidRPr="00337464">
        <w:rPr>
          <w:rFonts w:cs="Times New Roman"/>
          <w:sz w:val="24"/>
          <w:szCs w:val="24"/>
          <w:lang w:val="en-US"/>
          <w:rPrChange w:id="942" w:author="Clark, Robert Emerson" w:date="2023-06-14T14:40:00Z">
            <w:rPr>
              <w:rFonts w:cs="Times New Roman"/>
              <w:lang w:val="en-US"/>
            </w:rPr>
          </w:rPrChange>
        </w:rPr>
        <w:t xml:space="preserve"> </w:t>
      </w:r>
      <w:r w:rsidR="00672F4A" w:rsidRPr="00337464">
        <w:rPr>
          <w:rFonts w:cs="Times New Roman"/>
          <w:sz w:val="24"/>
          <w:szCs w:val="24"/>
          <w:lang w:val="en-US"/>
          <w:rPrChange w:id="943" w:author="Clark, Robert Emerson" w:date="2023-06-14T14:40:00Z">
            <w:rPr>
              <w:rFonts w:cs="Times New Roman"/>
              <w:lang w:val="en-US"/>
            </w:rPr>
          </w:rPrChange>
        </w:rPr>
        <w:t>manipulate pea a</w:t>
      </w:r>
      <w:r w:rsidR="0057182E" w:rsidRPr="00337464">
        <w:rPr>
          <w:rFonts w:cs="Times New Roman"/>
          <w:sz w:val="24"/>
          <w:szCs w:val="24"/>
          <w:lang w:val="en-US"/>
          <w:rPrChange w:id="944" w:author="Clark, Robert Emerson" w:date="2023-06-14T14:40:00Z">
            <w:rPr>
              <w:rFonts w:cs="Times New Roman"/>
              <w:lang w:val="en-US"/>
            </w:rPr>
          </w:rPrChange>
        </w:rPr>
        <w:t xml:space="preserve">phids </w:t>
      </w:r>
      <w:r w:rsidR="005A46C6" w:rsidRPr="00337464">
        <w:rPr>
          <w:rFonts w:cs="Times New Roman"/>
          <w:sz w:val="24"/>
          <w:szCs w:val="24"/>
          <w:lang w:val="en-US"/>
          <w:rPrChange w:id="945" w:author="Clark, Robert Emerson" w:date="2023-06-14T14:40:00Z">
            <w:rPr>
              <w:rFonts w:cs="Times New Roman"/>
              <w:lang w:val="en-US"/>
            </w:rPr>
          </w:rPrChange>
        </w:rPr>
        <w:t>through a “honest” syndrome</w:t>
      </w:r>
      <w:r w:rsidR="00EF1D10" w:rsidRPr="00337464">
        <w:rPr>
          <w:rFonts w:cs="Times New Roman"/>
          <w:sz w:val="24"/>
          <w:szCs w:val="24"/>
          <w:lang w:val="en-US"/>
          <w:rPrChange w:id="946" w:author="Clark, Robert Emerson" w:date="2023-06-14T14:40:00Z">
            <w:rPr>
              <w:rFonts w:cs="Times New Roman"/>
              <w:lang w:val="en-US"/>
            </w:rPr>
          </w:rPrChange>
        </w:rPr>
        <w:t xml:space="preserve"> that includes</w:t>
      </w:r>
      <w:r w:rsidR="000462EE" w:rsidRPr="00337464">
        <w:rPr>
          <w:rFonts w:cs="Times New Roman"/>
          <w:sz w:val="24"/>
          <w:szCs w:val="24"/>
          <w:lang w:val="en-US"/>
          <w:rPrChange w:id="947" w:author="Clark, Robert Emerson" w:date="2023-06-14T14:40:00Z">
            <w:rPr>
              <w:rFonts w:cs="Times New Roman"/>
              <w:lang w:val="en-US"/>
            </w:rPr>
          </w:rPrChange>
        </w:rPr>
        <w:t xml:space="preserve"> both</w:t>
      </w:r>
      <w:r w:rsidR="003406C3" w:rsidRPr="00337464">
        <w:rPr>
          <w:rFonts w:cs="Times New Roman"/>
          <w:sz w:val="24"/>
          <w:szCs w:val="24"/>
          <w:lang w:val="en-US"/>
          <w:rPrChange w:id="948" w:author="Clark, Robert Emerson" w:date="2023-06-14T14:40:00Z">
            <w:rPr>
              <w:rFonts w:cs="Times New Roman"/>
              <w:lang w:val="en-US"/>
            </w:rPr>
          </w:rPrChange>
        </w:rPr>
        <w:t xml:space="preserve"> increased</w:t>
      </w:r>
      <w:r w:rsidR="00EF1D10" w:rsidRPr="00337464">
        <w:rPr>
          <w:rFonts w:cs="Times New Roman"/>
          <w:sz w:val="24"/>
          <w:szCs w:val="24"/>
          <w:lang w:val="en-US"/>
          <w:rPrChange w:id="949" w:author="Clark, Robert Emerson" w:date="2023-06-14T14:40:00Z">
            <w:rPr>
              <w:rFonts w:cs="Times New Roman"/>
              <w:lang w:val="en-US"/>
            </w:rPr>
          </w:rPrChange>
        </w:rPr>
        <w:t xml:space="preserve"> </w:t>
      </w:r>
      <w:r w:rsidR="000462EE" w:rsidRPr="00337464">
        <w:rPr>
          <w:rFonts w:cs="Times New Roman"/>
          <w:sz w:val="24"/>
          <w:szCs w:val="24"/>
          <w:lang w:val="en-US"/>
          <w:rPrChange w:id="950" w:author="Clark, Robert Emerson" w:date="2023-06-14T14:40:00Z">
            <w:rPr>
              <w:rFonts w:cs="Times New Roman"/>
              <w:lang w:val="en-US"/>
            </w:rPr>
          </w:rPrChange>
        </w:rPr>
        <w:t xml:space="preserve">attraction </w:t>
      </w:r>
      <w:r w:rsidR="003406C3" w:rsidRPr="00337464">
        <w:rPr>
          <w:rFonts w:cs="Times New Roman"/>
          <w:sz w:val="24"/>
          <w:szCs w:val="24"/>
          <w:lang w:val="en-US"/>
          <w:rPrChange w:id="951" w:author="Clark, Robert Emerson" w:date="2023-06-14T14:40:00Z">
            <w:rPr>
              <w:rFonts w:cs="Times New Roman"/>
              <w:lang w:val="en-US"/>
            </w:rPr>
          </w:rPrChange>
        </w:rPr>
        <w:t xml:space="preserve">and </w:t>
      </w:r>
      <w:r w:rsidR="00F76E7A" w:rsidRPr="00337464">
        <w:rPr>
          <w:rFonts w:cs="Times New Roman"/>
          <w:sz w:val="24"/>
          <w:szCs w:val="24"/>
          <w:lang w:val="en-US"/>
          <w:rPrChange w:id="952" w:author="Clark, Robert Emerson" w:date="2023-06-14T14:40:00Z">
            <w:rPr>
              <w:rFonts w:cs="Times New Roman"/>
              <w:lang w:val="en-US"/>
            </w:rPr>
          </w:rPrChange>
        </w:rPr>
        <w:t>settling and</w:t>
      </w:r>
      <w:r w:rsidR="00DC2F75" w:rsidRPr="00337464">
        <w:rPr>
          <w:rFonts w:cs="Times New Roman"/>
          <w:sz w:val="24"/>
          <w:szCs w:val="24"/>
          <w:lang w:val="en-US"/>
          <w:rPrChange w:id="953" w:author="Clark, Robert Emerson" w:date="2023-06-14T14:40:00Z">
            <w:rPr>
              <w:rFonts w:cs="Times New Roman"/>
              <w:lang w:val="en-US"/>
            </w:rPr>
          </w:rPrChange>
        </w:rPr>
        <w:t xml:space="preserve"> increased/neutral performance and survival</w:t>
      </w:r>
      <w:r w:rsidR="0026179A" w:rsidRPr="00337464">
        <w:rPr>
          <w:rFonts w:cs="Times New Roman"/>
          <w:sz w:val="24"/>
          <w:szCs w:val="24"/>
          <w:lang w:val="en-US"/>
          <w:rPrChange w:id="954" w:author="Clark, Robert Emerson" w:date="2023-06-14T14:40:00Z">
            <w:rPr>
              <w:rFonts w:cs="Times New Roman"/>
              <w:lang w:val="en-US"/>
            </w:rPr>
          </w:rPrChange>
        </w:rPr>
        <w:t xml:space="preserve"> of </w:t>
      </w:r>
      <w:r w:rsidR="00D32651" w:rsidRPr="00337464">
        <w:rPr>
          <w:rFonts w:cs="Times New Roman"/>
          <w:sz w:val="24"/>
          <w:szCs w:val="24"/>
          <w:lang w:val="en-US"/>
          <w:rPrChange w:id="955" w:author="Clark, Robert Emerson" w:date="2023-06-14T14:40:00Z">
            <w:rPr>
              <w:rFonts w:cs="Times New Roman"/>
              <w:lang w:val="en-US"/>
            </w:rPr>
          </w:rPrChange>
        </w:rPr>
        <w:t>vectors</w:t>
      </w:r>
      <w:r w:rsidR="00242D4C" w:rsidRPr="00337464">
        <w:rPr>
          <w:rFonts w:cs="Times New Roman"/>
          <w:sz w:val="24"/>
          <w:szCs w:val="24"/>
          <w:lang w:val="en-US"/>
          <w:rPrChange w:id="956" w:author="Clark, Robert Emerson" w:date="2023-06-14T14:40:00Z">
            <w:rPr>
              <w:rFonts w:cs="Times New Roman"/>
              <w:lang w:val="en-US"/>
            </w:rPr>
          </w:rPrChange>
        </w:rPr>
        <w:t xml:space="preserve"> in </w:t>
      </w:r>
      <w:r w:rsidR="00517FD0" w:rsidRPr="00337464">
        <w:rPr>
          <w:rFonts w:cs="Times New Roman"/>
          <w:sz w:val="24"/>
          <w:szCs w:val="24"/>
          <w:lang w:val="en-US"/>
          <w:rPrChange w:id="957" w:author="Clark, Robert Emerson" w:date="2023-06-14T14:40:00Z">
            <w:rPr>
              <w:rFonts w:cs="Times New Roman"/>
              <w:lang w:val="en-US"/>
            </w:rPr>
          </w:rPrChange>
        </w:rPr>
        <w:t>virus</w:t>
      </w:r>
      <w:r w:rsidR="009070A4" w:rsidRPr="00337464">
        <w:rPr>
          <w:rFonts w:cs="Times New Roman"/>
          <w:sz w:val="24"/>
          <w:szCs w:val="24"/>
          <w:lang w:val="en-US"/>
          <w:rPrChange w:id="958" w:author="Clark, Robert Emerson" w:date="2023-06-14T14:40:00Z">
            <w:rPr>
              <w:rFonts w:cs="Times New Roman"/>
              <w:lang w:val="en-US"/>
            </w:rPr>
          </w:rPrChange>
        </w:rPr>
        <w:t>-infected plants</w:t>
      </w:r>
      <w:r w:rsidR="004A38F5" w:rsidRPr="00337464">
        <w:rPr>
          <w:rFonts w:cs="Times New Roman"/>
          <w:sz w:val="24"/>
          <w:szCs w:val="24"/>
          <w:lang w:val="en-US"/>
          <w:rPrChange w:id="959" w:author="Clark, Robert Emerson" w:date="2023-06-14T14:40:00Z">
            <w:rPr>
              <w:rFonts w:cs="Times New Roman"/>
              <w:lang w:val="en-US"/>
            </w:rPr>
          </w:rPrChange>
        </w:rPr>
        <w:t>,</w:t>
      </w:r>
      <w:r w:rsidR="009070A4" w:rsidRPr="00337464">
        <w:rPr>
          <w:rFonts w:cs="Times New Roman"/>
          <w:sz w:val="24"/>
          <w:szCs w:val="24"/>
          <w:lang w:val="en-US"/>
          <w:rPrChange w:id="960" w:author="Clark, Robert Emerson" w:date="2023-06-14T14:40:00Z">
            <w:rPr>
              <w:rFonts w:cs="Times New Roman"/>
              <w:lang w:val="en-US"/>
            </w:rPr>
          </w:rPrChange>
        </w:rPr>
        <w:t xml:space="preserve"> </w:t>
      </w:r>
      <w:r w:rsidR="003857AA" w:rsidRPr="00337464">
        <w:rPr>
          <w:rFonts w:cs="Times New Roman"/>
          <w:sz w:val="24"/>
          <w:szCs w:val="24"/>
          <w:lang w:val="en-US"/>
          <w:rPrChange w:id="961" w:author="Clark, Robert Emerson" w:date="2023-06-14T14:40:00Z">
            <w:rPr>
              <w:rFonts w:cs="Times New Roman"/>
              <w:lang w:val="en-US"/>
            </w:rPr>
          </w:rPrChange>
        </w:rPr>
        <w:t>relative</w:t>
      </w:r>
      <w:r w:rsidR="00242D4C" w:rsidRPr="00337464">
        <w:rPr>
          <w:rFonts w:cs="Times New Roman"/>
          <w:sz w:val="24"/>
          <w:szCs w:val="24"/>
          <w:lang w:val="en-US"/>
          <w:rPrChange w:id="962" w:author="Clark, Robert Emerson" w:date="2023-06-14T14:40:00Z">
            <w:rPr>
              <w:rFonts w:cs="Times New Roman"/>
              <w:lang w:val="en-US"/>
            </w:rPr>
          </w:rPrChange>
        </w:rPr>
        <w:t xml:space="preserve"> to </w:t>
      </w:r>
      <w:r w:rsidR="003857AA" w:rsidRPr="00337464">
        <w:rPr>
          <w:rFonts w:cs="Times New Roman"/>
          <w:sz w:val="24"/>
          <w:szCs w:val="24"/>
          <w:lang w:val="en-US"/>
          <w:rPrChange w:id="963" w:author="Clark, Robert Emerson" w:date="2023-06-14T14:40:00Z">
            <w:rPr>
              <w:rFonts w:cs="Times New Roman"/>
              <w:lang w:val="en-US"/>
            </w:rPr>
          </w:rPrChange>
        </w:rPr>
        <w:t xml:space="preserve">uninfected </w:t>
      </w:r>
      <w:r w:rsidR="00985D91" w:rsidRPr="00337464">
        <w:rPr>
          <w:rFonts w:cs="Times New Roman"/>
          <w:sz w:val="24"/>
          <w:szCs w:val="24"/>
          <w:lang w:val="en-US"/>
          <w:rPrChange w:id="964" w:author="Clark, Robert Emerson" w:date="2023-06-14T14:40:00Z">
            <w:rPr>
              <w:rFonts w:cs="Times New Roman"/>
              <w:lang w:val="en-US"/>
            </w:rPr>
          </w:rPrChange>
        </w:rPr>
        <w:t xml:space="preserve">pea </w:t>
      </w:r>
      <w:r w:rsidR="003857AA" w:rsidRPr="00337464">
        <w:rPr>
          <w:rFonts w:cs="Times New Roman"/>
          <w:sz w:val="24"/>
          <w:szCs w:val="24"/>
          <w:lang w:val="en-US"/>
          <w:rPrChange w:id="965" w:author="Clark, Robert Emerson" w:date="2023-06-14T14:40:00Z">
            <w:rPr>
              <w:rFonts w:cs="Times New Roman"/>
              <w:lang w:val="en-US"/>
            </w:rPr>
          </w:rPrChange>
        </w:rPr>
        <w:t>plants</w:t>
      </w:r>
      <w:r w:rsidR="00707D72" w:rsidRPr="00337464">
        <w:rPr>
          <w:rFonts w:cs="Times New Roman"/>
          <w:sz w:val="24"/>
          <w:szCs w:val="24"/>
          <w:lang w:val="en-US"/>
          <w:rPrChange w:id="966" w:author="Clark, Robert Emerson" w:date="2023-06-14T14:40:00Z">
            <w:rPr>
              <w:rFonts w:cs="Times New Roman"/>
              <w:lang w:val="en-US"/>
            </w:rPr>
          </w:rPrChange>
        </w:rPr>
        <w:t xml:space="preserve"> </w:t>
      </w:r>
      <w:r w:rsidR="00F72C15" w:rsidRPr="00337464">
        <w:rPr>
          <w:rFonts w:cs="Times New Roman"/>
          <w:sz w:val="24"/>
          <w:szCs w:val="24"/>
          <w:lang w:val="en-US"/>
          <w:rPrChange w:id="967" w:author="Clark, Robert Emerson" w:date="2023-06-14T14:40:00Z">
            <w:rPr>
              <w:rFonts w:cs="Times New Roman"/>
              <w:lang w:val="en-US"/>
            </w:rPr>
          </w:rPrChange>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337464">
        <w:rPr>
          <w:rFonts w:cs="Times New Roman"/>
          <w:sz w:val="24"/>
          <w:szCs w:val="24"/>
          <w:lang w:val="en-US"/>
          <w:rPrChange w:id="968"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969" w:author="Clark, Robert Emerson" w:date="2023-06-14T14:40:00Z">
            <w:rPr>
              <w:rFonts w:cs="Times New Roman"/>
              <w:lang w:val="en-US"/>
            </w:rPr>
          </w:rPrChange>
        </w:rPr>
        <w:fldChar w:fldCharType="begin">
          <w:fldData xml:space="preserve">PEVuZE5vdGU+PENpdGU+PEF1dGhvcj5XdTwvQXV0aG9yPjxZZWFyPjIwMTQ8L1llYXI+PFJlY051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=
</w:fldData>
        </w:fldChar>
      </w:r>
      <w:r w:rsidR="004A4F67" w:rsidRPr="00337464">
        <w:rPr>
          <w:rFonts w:cs="Times New Roman"/>
          <w:sz w:val="24"/>
          <w:szCs w:val="24"/>
          <w:lang w:val="en-US"/>
          <w:rPrChange w:id="970"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971" w:author="Clark, Robert Emerson" w:date="2023-06-14T14:40:00Z">
            <w:rPr>
              <w:rFonts w:cs="Times New Roman"/>
              <w:lang w:val="en-US"/>
            </w:rPr>
          </w:rPrChange>
        </w:rPr>
      </w:r>
      <w:r w:rsidR="004A4F67" w:rsidRPr="00337464">
        <w:rPr>
          <w:rFonts w:cs="Times New Roman"/>
          <w:sz w:val="24"/>
          <w:szCs w:val="24"/>
          <w:lang w:val="en-US"/>
          <w:rPrChange w:id="972" w:author="Clark, Robert Emerson" w:date="2023-06-14T14:40:00Z">
            <w:rPr>
              <w:rFonts w:cs="Times New Roman"/>
              <w:lang w:val="en-US"/>
            </w:rPr>
          </w:rPrChange>
        </w:rPr>
        <w:fldChar w:fldCharType="end"/>
      </w:r>
      <w:r w:rsidR="00F72C15" w:rsidRPr="00337464">
        <w:rPr>
          <w:rFonts w:cs="Times New Roman"/>
          <w:sz w:val="24"/>
          <w:szCs w:val="24"/>
          <w:lang w:val="en-US"/>
          <w:rPrChange w:id="973" w:author="Clark, Robert Emerson" w:date="2023-06-14T14:40:00Z">
            <w:rPr>
              <w:rFonts w:cs="Times New Roman"/>
              <w:lang w:val="en-US"/>
            </w:rPr>
          </w:rPrChange>
        </w:rPr>
      </w:r>
      <w:r w:rsidR="00F72C15" w:rsidRPr="00337464">
        <w:rPr>
          <w:rFonts w:cs="Times New Roman"/>
          <w:sz w:val="24"/>
          <w:szCs w:val="24"/>
          <w:lang w:val="en-US"/>
          <w:rPrChange w:id="974"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975" w:author="Clark, Robert Emerson" w:date="2023-06-14T14:40:00Z">
            <w:rPr>
              <w:rFonts w:cs="Times New Roman"/>
              <w:noProof/>
              <w:lang w:val="en-US"/>
            </w:rPr>
          </w:rPrChange>
        </w:rPr>
        <w:t>(</w:t>
      </w:r>
      <w:ins w:id="976" w:author="Robert Clark" w:date="2023-06-14T10:01:00Z">
        <w:r w:rsidR="006930E5" w:rsidRPr="00337464">
          <w:rPr>
            <w:rFonts w:cs="Times New Roman"/>
            <w:noProof/>
            <w:sz w:val="24"/>
            <w:szCs w:val="24"/>
            <w:lang w:val="en-US"/>
            <w:rPrChange w:id="977" w:author="Clark, Robert Emerson" w:date="2023-06-14T14:40:00Z">
              <w:rPr>
                <w:rFonts w:cs="Times New Roman"/>
                <w:noProof/>
                <w:lang w:val="en-US"/>
              </w:rPr>
            </w:rPrChange>
          </w:rPr>
          <w:t xml:space="preserve"> </w:t>
        </w:r>
        <w:r w:rsidR="006930E5" w:rsidRPr="00337464">
          <w:rPr>
            <w:rFonts w:cs="Times New Roman"/>
            <w:noProof/>
            <w:sz w:val="24"/>
            <w:szCs w:val="24"/>
            <w:lang w:val="en-US"/>
            <w:rPrChange w:id="978" w:author="Clark, Robert Emerson" w:date="2023-06-14T14:40:00Z">
              <w:rPr>
                <w:rFonts w:cs="Times New Roman"/>
                <w:noProof/>
                <w:lang w:val="en-US"/>
              </w:rPr>
            </w:rPrChange>
          </w:rPr>
          <w:t xml:space="preserve">Hodge and Powell, 2010, </w:t>
        </w:r>
      </w:ins>
      <w:r w:rsidR="001E1736" w:rsidRPr="00337464">
        <w:rPr>
          <w:rFonts w:cs="Times New Roman"/>
          <w:noProof/>
          <w:sz w:val="24"/>
          <w:szCs w:val="24"/>
          <w:lang w:val="en-US"/>
          <w:rPrChange w:id="979" w:author="Clark, Robert Emerson" w:date="2023-06-14T14:40:00Z">
            <w:rPr>
              <w:rFonts w:cs="Times New Roman"/>
              <w:noProof/>
              <w:lang w:val="en-US"/>
            </w:rPr>
          </w:rPrChange>
        </w:rPr>
        <w:t xml:space="preserve">Wu et al., 2014, </w:t>
      </w:r>
      <w:del w:id="980" w:author="Robert Clark" w:date="2023-06-14T10:01:00Z">
        <w:r w:rsidR="001E1736" w:rsidRPr="00337464" w:rsidDel="006930E5">
          <w:rPr>
            <w:rFonts w:cs="Times New Roman"/>
            <w:noProof/>
            <w:sz w:val="24"/>
            <w:szCs w:val="24"/>
            <w:lang w:val="en-US"/>
            <w:rPrChange w:id="981" w:author="Clark, Robert Emerson" w:date="2023-06-14T14:40:00Z">
              <w:rPr>
                <w:rFonts w:cs="Times New Roman"/>
                <w:noProof/>
                <w:lang w:val="en-US"/>
              </w:rPr>
            </w:rPrChange>
          </w:rPr>
          <w:delText xml:space="preserve">Hodge and Powell, 2010, </w:delText>
        </w:r>
      </w:del>
      <w:r w:rsidR="001E1736" w:rsidRPr="00337464">
        <w:rPr>
          <w:rFonts w:cs="Times New Roman"/>
          <w:noProof/>
          <w:sz w:val="24"/>
          <w:szCs w:val="24"/>
          <w:lang w:val="en-US"/>
          <w:rPrChange w:id="982" w:author="Clark, Robert Emerson" w:date="2023-06-14T14:40:00Z">
            <w:rPr>
              <w:rFonts w:cs="Times New Roman"/>
              <w:noProof/>
              <w:lang w:val="en-US"/>
            </w:rPr>
          </w:rPrChange>
        </w:rPr>
        <w:t>Davis et al., 2017)</w:t>
      </w:r>
      <w:r w:rsidR="00F72C15" w:rsidRPr="00337464">
        <w:rPr>
          <w:rFonts w:cs="Times New Roman"/>
          <w:sz w:val="24"/>
          <w:szCs w:val="24"/>
          <w:lang w:val="en-US"/>
          <w:rPrChange w:id="983" w:author="Clark, Robert Emerson" w:date="2023-06-14T14:40:00Z">
            <w:rPr>
              <w:rFonts w:cs="Times New Roman"/>
              <w:lang w:val="en-US"/>
            </w:rPr>
          </w:rPrChange>
        </w:rPr>
        <w:fldChar w:fldCharType="end"/>
      </w:r>
      <w:r w:rsidR="003857AA" w:rsidRPr="00337464">
        <w:rPr>
          <w:rFonts w:cs="Times New Roman"/>
          <w:sz w:val="24"/>
          <w:szCs w:val="24"/>
          <w:lang w:val="en-US"/>
          <w:rPrChange w:id="984" w:author="Clark, Robert Emerson" w:date="2023-06-14T14:40:00Z">
            <w:rPr>
              <w:rFonts w:cs="Times New Roman"/>
              <w:lang w:val="en-US"/>
            </w:rPr>
          </w:rPrChange>
        </w:rPr>
        <w:t>.</w:t>
      </w:r>
    </w:p>
    <w:p w14:paraId="69EC81CF" w14:textId="4B241117" w:rsidR="00741C63" w:rsidRPr="00337464" w:rsidRDefault="00C35DC6" w:rsidP="00B16FA5">
      <w:pPr>
        <w:spacing w:line="480" w:lineRule="auto"/>
        <w:rPr>
          <w:rFonts w:cs="Times New Roman"/>
          <w:sz w:val="24"/>
          <w:szCs w:val="24"/>
          <w:lang w:val="en-US"/>
          <w:rPrChange w:id="985" w:author="Clark, Robert Emerson" w:date="2023-06-14T14:40:00Z">
            <w:rPr>
              <w:rFonts w:cs="Times New Roman"/>
              <w:lang w:val="en-US"/>
            </w:rPr>
          </w:rPrChange>
        </w:rPr>
      </w:pPr>
      <w:r w:rsidRPr="00337464">
        <w:rPr>
          <w:rFonts w:cs="Times New Roman"/>
          <w:sz w:val="24"/>
          <w:szCs w:val="24"/>
          <w:lang w:val="en-US"/>
          <w:rPrChange w:id="986" w:author="Clark, Robert Emerson" w:date="2023-06-14T14:40:00Z">
            <w:rPr>
              <w:rFonts w:cs="Times New Roman"/>
              <w:lang w:val="en-US"/>
            </w:rPr>
          </w:rPrChange>
        </w:rPr>
        <w:lastRenderedPageBreak/>
        <w:t>In the present study, w</w:t>
      </w:r>
      <w:r w:rsidR="004960E2" w:rsidRPr="00337464">
        <w:rPr>
          <w:rFonts w:cs="Times New Roman"/>
          <w:sz w:val="24"/>
          <w:szCs w:val="24"/>
          <w:lang w:val="en-US"/>
          <w:rPrChange w:id="987" w:author="Clark, Robert Emerson" w:date="2023-06-14T14:40:00Z">
            <w:rPr>
              <w:rFonts w:cs="Times New Roman"/>
              <w:lang w:val="en-US"/>
            </w:rPr>
          </w:rPrChange>
        </w:rPr>
        <w:t>e</w:t>
      </w:r>
      <w:r w:rsidR="00567D91" w:rsidRPr="00337464">
        <w:rPr>
          <w:rFonts w:cs="Times New Roman"/>
          <w:sz w:val="24"/>
          <w:szCs w:val="24"/>
          <w:lang w:val="en-US"/>
          <w:rPrChange w:id="988" w:author="Clark, Robert Emerson" w:date="2023-06-14T14:40:00Z">
            <w:rPr>
              <w:rFonts w:cs="Times New Roman"/>
              <w:lang w:val="en-US"/>
            </w:rPr>
          </w:rPrChange>
        </w:rPr>
        <w:t xml:space="preserve"> aim to </w:t>
      </w:r>
      <w:r w:rsidR="006F2D9A" w:rsidRPr="00337464">
        <w:rPr>
          <w:rFonts w:cs="Times New Roman"/>
          <w:sz w:val="24"/>
          <w:szCs w:val="24"/>
          <w:lang w:val="en-US"/>
          <w:rPrChange w:id="989" w:author="Clark, Robert Emerson" w:date="2023-06-14T14:40:00Z">
            <w:rPr>
              <w:rFonts w:cs="Times New Roman"/>
              <w:lang w:val="en-US"/>
            </w:rPr>
          </w:rPrChange>
        </w:rPr>
        <w:t>disentangle</w:t>
      </w:r>
      <w:r w:rsidR="00567D91" w:rsidRPr="00337464">
        <w:rPr>
          <w:rFonts w:cs="Times New Roman"/>
          <w:sz w:val="24"/>
          <w:szCs w:val="24"/>
          <w:lang w:val="en-US"/>
          <w:rPrChange w:id="990" w:author="Clark, Robert Emerson" w:date="2023-06-14T14:40:00Z">
            <w:rPr>
              <w:rFonts w:cs="Times New Roman"/>
              <w:lang w:val="en-US"/>
            </w:rPr>
          </w:rPrChange>
        </w:rPr>
        <w:t xml:space="preserve"> </w:t>
      </w:r>
      <w:r w:rsidR="00355B73" w:rsidRPr="00337464">
        <w:rPr>
          <w:rFonts w:cs="Times New Roman"/>
          <w:sz w:val="24"/>
          <w:szCs w:val="24"/>
          <w:lang w:val="en-US"/>
          <w:rPrChange w:id="991" w:author="Clark, Robert Emerson" w:date="2023-06-14T14:40:00Z">
            <w:rPr>
              <w:rFonts w:cs="Times New Roman"/>
              <w:lang w:val="en-US"/>
            </w:rPr>
          </w:rPrChange>
        </w:rPr>
        <w:t xml:space="preserve">the </w:t>
      </w:r>
      <w:r w:rsidR="0065280D" w:rsidRPr="00337464">
        <w:rPr>
          <w:rFonts w:cs="Times New Roman"/>
          <w:sz w:val="24"/>
          <w:szCs w:val="24"/>
          <w:lang w:val="en-US"/>
          <w:rPrChange w:id="992" w:author="Clark, Robert Emerson" w:date="2023-06-14T14:40:00Z">
            <w:rPr>
              <w:rFonts w:cs="Times New Roman"/>
              <w:lang w:val="en-US"/>
            </w:rPr>
          </w:rPrChange>
        </w:rPr>
        <w:t>convergence of</w:t>
      </w:r>
      <w:r w:rsidR="00485766" w:rsidRPr="00337464">
        <w:rPr>
          <w:rFonts w:cs="Times New Roman"/>
          <w:sz w:val="24"/>
          <w:szCs w:val="24"/>
          <w:lang w:val="en-US"/>
          <w:rPrChange w:id="993" w:author="Clark, Robert Emerson" w:date="2023-06-14T14:40:00Z">
            <w:rPr>
              <w:rFonts w:cs="Times New Roman"/>
              <w:lang w:val="en-US"/>
            </w:rPr>
          </w:rPrChange>
        </w:rPr>
        <w:t xml:space="preserve"> </w:t>
      </w:r>
      <w:r w:rsidR="00B808D8" w:rsidRPr="00337464">
        <w:rPr>
          <w:rFonts w:cs="Times New Roman"/>
          <w:sz w:val="24"/>
          <w:szCs w:val="24"/>
          <w:lang w:val="en-US"/>
          <w:rPrChange w:id="994" w:author="Clark, Robert Emerson" w:date="2023-06-14T14:40:00Z">
            <w:rPr>
              <w:rFonts w:cs="Times New Roman"/>
              <w:lang w:val="en-US"/>
            </w:rPr>
          </w:rPrChange>
        </w:rPr>
        <w:t>the “</w:t>
      </w:r>
      <w:r w:rsidR="00807B8F" w:rsidRPr="00337464">
        <w:rPr>
          <w:rFonts w:cs="Times New Roman"/>
          <w:sz w:val="24"/>
          <w:szCs w:val="24"/>
          <w:lang w:val="en-US"/>
          <w:rPrChange w:id="995" w:author="Clark, Robert Emerson" w:date="2023-06-14T14:40:00Z">
            <w:rPr>
              <w:rFonts w:cs="Times New Roman"/>
              <w:lang w:val="en-US"/>
            </w:rPr>
          </w:rPrChange>
        </w:rPr>
        <w:t xml:space="preserve">vector </w:t>
      </w:r>
      <w:r w:rsidR="00A83EE9" w:rsidRPr="00337464">
        <w:rPr>
          <w:rFonts w:cs="Times New Roman"/>
          <w:sz w:val="24"/>
          <w:szCs w:val="24"/>
          <w:lang w:val="en-US"/>
          <w:rPrChange w:id="996" w:author="Clark, Robert Emerson" w:date="2023-06-14T14:40:00Z">
            <w:rPr>
              <w:rFonts w:cs="Times New Roman"/>
              <w:lang w:val="en-US"/>
            </w:rPr>
          </w:rPrChange>
        </w:rPr>
        <w:t>manipulation” and the “host-</w:t>
      </w:r>
      <w:r w:rsidR="00807B8F" w:rsidRPr="00337464">
        <w:rPr>
          <w:rFonts w:cs="Times New Roman"/>
          <w:sz w:val="24"/>
          <w:szCs w:val="24"/>
          <w:lang w:val="en-US"/>
          <w:rPrChange w:id="997" w:author="Clark, Robert Emerson" w:date="2023-06-14T14:40:00Z">
            <w:rPr>
              <w:rFonts w:cs="Times New Roman"/>
              <w:lang w:val="en-US"/>
            </w:rPr>
          </w:rPrChange>
        </w:rPr>
        <w:t>race</w:t>
      </w:r>
      <w:r w:rsidR="00A83EE9" w:rsidRPr="00337464">
        <w:rPr>
          <w:rFonts w:cs="Times New Roman"/>
          <w:sz w:val="24"/>
          <w:szCs w:val="24"/>
          <w:lang w:val="en-US"/>
          <w:rPrChange w:id="998" w:author="Clark, Robert Emerson" w:date="2023-06-14T14:40:00Z">
            <w:rPr>
              <w:rFonts w:cs="Times New Roman"/>
              <w:lang w:val="en-US"/>
            </w:rPr>
          </w:rPrChange>
        </w:rPr>
        <w:t xml:space="preserve"> specia</w:t>
      </w:r>
      <w:r w:rsidR="00807B8F" w:rsidRPr="00337464">
        <w:rPr>
          <w:rFonts w:cs="Times New Roman"/>
          <w:sz w:val="24"/>
          <w:szCs w:val="24"/>
          <w:lang w:val="en-US"/>
          <w:rPrChange w:id="999" w:author="Clark, Robert Emerson" w:date="2023-06-14T14:40:00Z">
            <w:rPr>
              <w:rFonts w:cs="Times New Roman"/>
              <w:lang w:val="en-US"/>
            </w:rPr>
          </w:rPrChange>
        </w:rPr>
        <w:t>lization</w:t>
      </w:r>
      <w:r w:rsidR="00223CFB" w:rsidRPr="00337464">
        <w:rPr>
          <w:rFonts w:cs="Times New Roman"/>
          <w:sz w:val="24"/>
          <w:szCs w:val="24"/>
          <w:lang w:val="en-US"/>
          <w:rPrChange w:id="1000" w:author="Clark, Robert Emerson" w:date="2023-06-14T14:40:00Z">
            <w:rPr>
              <w:rFonts w:cs="Times New Roman"/>
              <w:lang w:val="en-US"/>
            </w:rPr>
          </w:rPrChange>
        </w:rPr>
        <w:t xml:space="preserve">” hypotheses. </w:t>
      </w:r>
      <w:r w:rsidR="00E104D4" w:rsidRPr="00337464">
        <w:rPr>
          <w:rFonts w:cs="Times New Roman"/>
          <w:sz w:val="24"/>
          <w:szCs w:val="24"/>
          <w:lang w:val="en-US"/>
          <w:rPrChange w:id="1001" w:author="Clark, Robert Emerson" w:date="2023-06-14T14:40:00Z">
            <w:rPr>
              <w:rFonts w:cs="Times New Roman"/>
              <w:lang w:val="en-US"/>
            </w:rPr>
          </w:rPrChange>
        </w:rPr>
        <w:t xml:space="preserve">If </w:t>
      </w:r>
      <w:r w:rsidR="001701DC" w:rsidRPr="00337464">
        <w:rPr>
          <w:rFonts w:cs="Times New Roman"/>
          <w:sz w:val="24"/>
          <w:szCs w:val="24"/>
          <w:lang w:val="en-US"/>
          <w:rPrChange w:id="1002" w:author="Clark, Robert Emerson" w:date="2023-06-14T14:40:00Z">
            <w:rPr>
              <w:rFonts w:cs="Times New Roman"/>
              <w:lang w:val="en-US"/>
            </w:rPr>
          </w:rPrChange>
        </w:rPr>
        <w:t xml:space="preserve">viruses require </w:t>
      </w:r>
      <w:r w:rsidR="001228D7" w:rsidRPr="00337464">
        <w:rPr>
          <w:rFonts w:cs="Times New Roman"/>
          <w:sz w:val="24"/>
          <w:szCs w:val="24"/>
          <w:lang w:val="en-US"/>
          <w:rPrChange w:id="1003" w:author="Clark, Robert Emerson" w:date="2023-06-14T14:40:00Z">
            <w:rPr>
              <w:rFonts w:cs="Times New Roman"/>
              <w:lang w:val="en-US"/>
            </w:rPr>
          </w:rPrChange>
        </w:rPr>
        <w:t>int</w:t>
      </w:r>
      <w:r w:rsidR="000A2D0A" w:rsidRPr="00337464">
        <w:rPr>
          <w:rFonts w:cs="Times New Roman"/>
          <w:sz w:val="24"/>
          <w:szCs w:val="24"/>
          <w:lang w:val="en-US"/>
          <w:rPrChange w:id="1004" w:author="Clark, Robert Emerson" w:date="2023-06-14T14:40:00Z">
            <w:rPr>
              <w:rFonts w:cs="Times New Roman"/>
              <w:lang w:val="en-US"/>
            </w:rPr>
          </w:rPrChange>
        </w:rPr>
        <w:t>er</w:t>
      </w:r>
      <w:r w:rsidR="001228D7" w:rsidRPr="00337464">
        <w:rPr>
          <w:rFonts w:cs="Times New Roman"/>
          <w:sz w:val="24"/>
          <w:szCs w:val="24"/>
          <w:lang w:val="en-US"/>
          <w:rPrChange w:id="1005" w:author="Clark, Robert Emerson" w:date="2023-06-14T14:40:00Z">
            <w:rPr>
              <w:rFonts w:cs="Times New Roman"/>
              <w:lang w:val="en-US"/>
            </w:rPr>
          </w:rPrChange>
        </w:rPr>
        <w:t>specific transmission for long-term persistence</w:t>
      </w:r>
      <w:r w:rsidR="00B54833" w:rsidRPr="00337464">
        <w:rPr>
          <w:rFonts w:cs="Times New Roman"/>
          <w:sz w:val="24"/>
          <w:szCs w:val="24"/>
          <w:lang w:val="en-US"/>
          <w:rPrChange w:id="1006" w:author="Clark, Robert Emerson" w:date="2023-06-14T14:40:00Z">
            <w:rPr>
              <w:rFonts w:cs="Times New Roman"/>
              <w:lang w:val="en-US"/>
            </w:rPr>
          </w:rPrChange>
        </w:rPr>
        <w:t xml:space="preserve"> and vector biotypes</w:t>
      </w:r>
      <w:r w:rsidR="000D28F9" w:rsidRPr="00337464">
        <w:rPr>
          <w:rFonts w:cs="Times New Roman"/>
          <w:sz w:val="24"/>
          <w:szCs w:val="24"/>
          <w:lang w:val="en-US"/>
          <w:rPrChange w:id="1007" w:author="Clark, Robert Emerson" w:date="2023-06-14T14:40:00Z">
            <w:rPr>
              <w:rFonts w:cs="Times New Roman"/>
              <w:lang w:val="en-US"/>
            </w:rPr>
          </w:rPrChange>
        </w:rPr>
        <w:t xml:space="preserve"> (i.e., host races)</w:t>
      </w:r>
      <w:r w:rsidR="00B54833" w:rsidRPr="00337464">
        <w:rPr>
          <w:rFonts w:cs="Times New Roman"/>
          <w:sz w:val="24"/>
          <w:szCs w:val="24"/>
          <w:lang w:val="en-US"/>
          <w:rPrChange w:id="1008" w:author="Clark, Robert Emerson" w:date="2023-06-14T14:40:00Z">
            <w:rPr>
              <w:rFonts w:cs="Times New Roman"/>
              <w:lang w:val="en-US"/>
            </w:rPr>
          </w:rPrChange>
        </w:rPr>
        <w:t xml:space="preserve"> prefer and perform better </w:t>
      </w:r>
      <w:r w:rsidR="000B71AC" w:rsidRPr="00337464">
        <w:rPr>
          <w:rFonts w:cs="Times New Roman"/>
          <w:sz w:val="24"/>
          <w:szCs w:val="24"/>
          <w:lang w:val="en-US"/>
          <w:rPrChange w:id="1009" w:author="Clark, Robert Emerson" w:date="2023-06-14T14:40:00Z">
            <w:rPr>
              <w:rFonts w:cs="Times New Roman"/>
              <w:lang w:val="en-US"/>
            </w:rPr>
          </w:rPrChange>
        </w:rPr>
        <w:t>on different hostplants,</w:t>
      </w:r>
      <w:r w:rsidR="00945DEE" w:rsidRPr="00337464">
        <w:rPr>
          <w:rFonts w:cs="Times New Roman"/>
          <w:sz w:val="24"/>
          <w:szCs w:val="24"/>
          <w:lang w:val="en-US"/>
          <w:rPrChange w:id="1010" w:author="Clark, Robert Emerson" w:date="2023-06-14T14:40:00Z">
            <w:rPr>
              <w:rFonts w:cs="Times New Roman"/>
              <w:lang w:val="en-US"/>
            </w:rPr>
          </w:rPrChange>
        </w:rPr>
        <w:t xml:space="preserve"> </w:t>
      </w:r>
      <w:r w:rsidR="00983BBA" w:rsidRPr="00337464">
        <w:rPr>
          <w:rFonts w:cs="Times New Roman"/>
          <w:sz w:val="24"/>
          <w:szCs w:val="24"/>
          <w:lang w:val="en-US"/>
          <w:rPrChange w:id="1011" w:author="Clark, Robert Emerson" w:date="2023-06-14T14:40:00Z">
            <w:rPr>
              <w:rFonts w:cs="Times New Roman"/>
              <w:lang w:val="en-US"/>
            </w:rPr>
          </w:rPrChange>
        </w:rPr>
        <w:t xml:space="preserve">the </w:t>
      </w:r>
      <w:r w:rsidR="00945DEE" w:rsidRPr="00337464">
        <w:rPr>
          <w:rFonts w:cs="Times New Roman"/>
          <w:sz w:val="24"/>
          <w:szCs w:val="24"/>
          <w:lang w:val="en-US"/>
          <w:rPrChange w:id="1012" w:author="Clark, Robert Emerson" w:date="2023-06-14T14:40:00Z">
            <w:rPr>
              <w:rFonts w:cs="Times New Roman"/>
              <w:lang w:val="en-US"/>
            </w:rPr>
          </w:rPrChange>
        </w:rPr>
        <w:t>“</w:t>
      </w:r>
      <w:r w:rsidR="00983BBA" w:rsidRPr="00337464">
        <w:rPr>
          <w:rFonts w:cs="Times New Roman"/>
          <w:sz w:val="24"/>
          <w:szCs w:val="24"/>
          <w:lang w:val="en-US"/>
          <w:rPrChange w:id="1013" w:author="Clark, Robert Emerson" w:date="2023-06-14T14:40:00Z">
            <w:rPr>
              <w:rFonts w:cs="Times New Roman"/>
              <w:lang w:val="en-US"/>
            </w:rPr>
          </w:rPrChange>
        </w:rPr>
        <w:t xml:space="preserve">vector manipulation” hypothesis predicts that </w:t>
      </w:r>
      <w:r w:rsidR="006E0449" w:rsidRPr="00337464">
        <w:rPr>
          <w:rFonts w:cs="Times New Roman"/>
          <w:sz w:val="24"/>
          <w:szCs w:val="24"/>
          <w:lang w:val="en-US"/>
          <w:rPrChange w:id="1014" w:author="Clark, Robert Emerson" w:date="2023-06-14T14:40:00Z">
            <w:rPr>
              <w:rFonts w:cs="Times New Roman"/>
              <w:lang w:val="en-US"/>
            </w:rPr>
          </w:rPrChange>
        </w:rPr>
        <w:t xml:space="preserve">vector host preference and performance should be </w:t>
      </w:r>
      <w:r w:rsidR="00AB1D53" w:rsidRPr="00337464">
        <w:rPr>
          <w:rFonts w:cs="Times New Roman"/>
          <w:sz w:val="24"/>
          <w:szCs w:val="24"/>
          <w:lang w:val="en-US"/>
          <w:rPrChange w:id="1015" w:author="Clark, Robert Emerson" w:date="2023-06-14T14:40:00Z">
            <w:rPr>
              <w:rFonts w:cs="Times New Roman"/>
              <w:lang w:val="en-US"/>
            </w:rPr>
          </w:rPrChange>
        </w:rPr>
        <w:t>altered</w:t>
      </w:r>
      <w:r w:rsidR="00CA6636" w:rsidRPr="00337464">
        <w:rPr>
          <w:rFonts w:cs="Times New Roman"/>
          <w:sz w:val="24"/>
          <w:szCs w:val="24"/>
          <w:lang w:val="en-US"/>
          <w:rPrChange w:id="1016" w:author="Clark, Robert Emerson" w:date="2023-06-14T14:40:00Z">
            <w:rPr>
              <w:rFonts w:cs="Times New Roman"/>
              <w:lang w:val="en-US"/>
            </w:rPr>
          </w:rPrChange>
        </w:rPr>
        <w:t xml:space="preserve"> </w:t>
      </w:r>
      <w:r w:rsidR="00E807F9" w:rsidRPr="00337464">
        <w:rPr>
          <w:rFonts w:cs="Times New Roman"/>
          <w:sz w:val="24"/>
          <w:szCs w:val="24"/>
          <w:lang w:val="en-US"/>
          <w:rPrChange w:id="1017" w:author="Clark, Robert Emerson" w:date="2023-06-14T14:40:00Z">
            <w:rPr>
              <w:rFonts w:cs="Times New Roman"/>
              <w:lang w:val="en-US"/>
            </w:rPr>
          </w:rPrChange>
        </w:rPr>
        <w:t>in presence of infected hostplants</w:t>
      </w:r>
      <w:r w:rsidR="0017673A" w:rsidRPr="00337464">
        <w:rPr>
          <w:rFonts w:cs="Times New Roman"/>
          <w:sz w:val="24"/>
          <w:szCs w:val="24"/>
          <w:lang w:val="en-US"/>
          <w:rPrChange w:id="1018" w:author="Clark, Robert Emerson" w:date="2023-06-14T14:40:00Z">
            <w:rPr>
              <w:rFonts w:cs="Times New Roman"/>
              <w:lang w:val="en-US"/>
            </w:rPr>
          </w:rPrChange>
        </w:rPr>
        <w:t xml:space="preserve"> in a manner that enhances</w:t>
      </w:r>
      <w:r w:rsidR="009D617A" w:rsidRPr="00337464">
        <w:rPr>
          <w:rFonts w:cs="Times New Roman"/>
          <w:sz w:val="24"/>
          <w:szCs w:val="24"/>
          <w:lang w:val="en-US"/>
          <w:rPrChange w:id="1019" w:author="Clark, Robert Emerson" w:date="2023-06-14T14:40:00Z">
            <w:rPr>
              <w:rFonts w:cs="Times New Roman"/>
              <w:lang w:val="en-US"/>
            </w:rPr>
          </w:rPrChange>
        </w:rPr>
        <w:t xml:space="preserve"> interspecific</w:t>
      </w:r>
      <w:r w:rsidR="0017673A" w:rsidRPr="00337464">
        <w:rPr>
          <w:rFonts w:cs="Times New Roman"/>
          <w:sz w:val="24"/>
          <w:szCs w:val="24"/>
          <w:lang w:val="en-US"/>
          <w:rPrChange w:id="1020" w:author="Clark, Robert Emerson" w:date="2023-06-14T14:40:00Z">
            <w:rPr>
              <w:rFonts w:cs="Times New Roman"/>
              <w:lang w:val="en-US"/>
            </w:rPr>
          </w:rPrChange>
        </w:rPr>
        <w:t xml:space="preserve"> </w:t>
      </w:r>
      <w:r w:rsidR="009D617A" w:rsidRPr="00337464">
        <w:rPr>
          <w:rFonts w:cs="Times New Roman"/>
          <w:sz w:val="24"/>
          <w:szCs w:val="24"/>
          <w:lang w:val="en-US"/>
          <w:rPrChange w:id="1021" w:author="Clark, Robert Emerson" w:date="2023-06-14T14:40:00Z">
            <w:rPr>
              <w:rFonts w:cs="Times New Roman"/>
              <w:lang w:val="en-US"/>
            </w:rPr>
          </w:rPrChange>
        </w:rPr>
        <w:t>transmission among virus hosts</w:t>
      </w:r>
      <w:r w:rsidR="004641CF" w:rsidRPr="00337464">
        <w:rPr>
          <w:rFonts w:cs="Times New Roman"/>
          <w:sz w:val="24"/>
          <w:szCs w:val="24"/>
          <w:lang w:val="en-US"/>
          <w:rPrChange w:id="1022" w:author="Clark, Robert Emerson" w:date="2023-06-14T14:40:00Z">
            <w:rPr>
              <w:rFonts w:cs="Times New Roman"/>
              <w:lang w:val="en-US"/>
            </w:rPr>
          </w:rPrChange>
        </w:rPr>
        <w:t>.</w:t>
      </w:r>
      <w:r w:rsidR="000934C9" w:rsidRPr="00337464">
        <w:rPr>
          <w:rFonts w:cs="Times New Roman"/>
          <w:sz w:val="24"/>
          <w:szCs w:val="24"/>
          <w:lang w:val="en-US"/>
          <w:rPrChange w:id="1023" w:author="Clark, Robert Emerson" w:date="2023-06-14T14:40:00Z">
            <w:rPr>
              <w:rFonts w:cs="Times New Roman"/>
              <w:lang w:val="en-US"/>
            </w:rPr>
          </w:rPrChange>
        </w:rPr>
        <w:t xml:space="preserve"> </w:t>
      </w:r>
      <w:r w:rsidR="001076AD" w:rsidRPr="00337464">
        <w:rPr>
          <w:rFonts w:cs="Times New Roman"/>
          <w:sz w:val="24"/>
          <w:szCs w:val="24"/>
          <w:lang w:val="en-US"/>
          <w:rPrChange w:id="1024" w:author="Clark, Robert Emerson" w:date="2023-06-14T14:40:00Z">
            <w:rPr>
              <w:rFonts w:cs="Times New Roman"/>
              <w:lang w:val="en-US"/>
            </w:rPr>
          </w:rPrChange>
        </w:rPr>
        <w:t>In contrast</w:t>
      </w:r>
      <w:r w:rsidR="00533FE1" w:rsidRPr="00337464">
        <w:rPr>
          <w:rFonts w:cs="Times New Roman"/>
          <w:sz w:val="24"/>
          <w:szCs w:val="24"/>
          <w:lang w:val="en-US"/>
          <w:rPrChange w:id="1025" w:author="Clark, Robert Emerson" w:date="2023-06-14T14:40:00Z">
            <w:rPr>
              <w:rFonts w:cs="Times New Roman"/>
              <w:lang w:val="en-US"/>
            </w:rPr>
          </w:rPrChange>
        </w:rPr>
        <w:t xml:space="preserve">, </w:t>
      </w:r>
      <w:r w:rsidR="009E3008" w:rsidRPr="00337464">
        <w:rPr>
          <w:rFonts w:cs="Times New Roman"/>
          <w:sz w:val="24"/>
          <w:szCs w:val="24"/>
          <w:lang w:val="en-US"/>
          <w:rPrChange w:id="1026" w:author="Clark, Robert Emerson" w:date="2023-06-14T14:40:00Z">
            <w:rPr>
              <w:rFonts w:cs="Times New Roman"/>
              <w:lang w:val="en-US"/>
            </w:rPr>
          </w:rPrChange>
        </w:rPr>
        <w:t>the “host</w:t>
      </w:r>
      <w:r w:rsidR="006843C1" w:rsidRPr="00337464">
        <w:rPr>
          <w:rFonts w:cs="Times New Roman"/>
          <w:sz w:val="24"/>
          <w:szCs w:val="24"/>
          <w:lang w:val="en-US"/>
          <w:rPrChange w:id="1027" w:author="Clark, Robert Emerson" w:date="2023-06-14T14:40:00Z">
            <w:rPr>
              <w:rFonts w:cs="Times New Roman"/>
              <w:lang w:val="en-US"/>
            </w:rPr>
          </w:rPrChange>
        </w:rPr>
        <w:t>-</w:t>
      </w:r>
      <w:r w:rsidR="009E3008" w:rsidRPr="00337464">
        <w:rPr>
          <w:rFonts w:cs="Times New Roman"/>
          <w:sz w:val="24"/>
          <w:szCs w:val="24"/>
          <w:lang w:val="en-US"/>
          <w:rPrChange w:id="1028" w:author="Clark, Robert Emerson" w:date="2023-06-14T14:40:00Z">
            <w:rPr>
              <w:rFonts w:cs="Times New Roman"/>
              <w:lang w:val="en-US"/>
            </w:rPr>
          </w:rPrChange>
        </w:rPr>
        <w:t xml:space="preserve">race specialization” hypothesis </w:t>
      </w:r>
      <w:r w:rsidR="007063C7" w:rsidRPr="00337464">
        <w:rPr>
          <w:rFonts w:cs="Times New Roman"/>
          <w:sz w:val="24"/>
          <w:szCs w:val="24"/>
          <w:lang w:val="en-US"/>
          <w:rPrChange w:id="1029" w:author="Clark, Robert Emerson" w:date="2023-06-14T14:40:00Z">
            <w:rPr>
              <w:rFonts w:cs="Times New Roman"/>
              <w:lang w:val="en-US"/>
            </w:rPr>
          </w:rPrChange>
        </w:rPr>
        <w:t>predicts</w:t>
      </w:r>
      <w:r w:rsidR="006843C1" w:rsidRPr="00337464">
        <w:rPr>
          <w:rFonts w:cs="Times New Roman"/>
          <w:sz w:val="24"/>
          <w:szCs w:val="24"/>
          <w:lang w:val="en-US"/>
          <w:rPrChange w:id="1030" w:author="Clark, Robert Emerson" w:date="2023-06-14T14:40:00Z">
            <w:rPr>
              <w:rFonts w:cs="Times New Roman"/>
              <w:lang w:val="en-US"/>
            </w:rPr>
          </w:rPrChange>
        </w:rPr>
        <w:t xml:space="preserve"> that</w:t>
      </w:r>
      <w:r w:rsidR="00706A2E" w:rsidRPr="00337464">
        <w:rPr>
          <w:rFonts w:cs="Times New Roman"/>
          <w:sz w:val="24"/>
          <w:szCs w:val="24"/>
          <w:lang w:val="en-US"/>
          <w:rPrChange w:id="1031" w:author="Clark, Robert Emerson" w:date="2023-06-14T14:40:00Z">
            <w:rPr>
              <w:rFonts w:cs="Times New Roman"/>
              <w:lang w:val="en-US"/>
            </w:rPr>
          </w:rPrChange>
        </w:rPr>
        <w:t xml:space="preserve"> </w:t>
      </w:r>
      <w:r w:rsidR="00CD638D" w:rsidRPr="00337464">
        <w:rPr>
          <w:rFonts w:cs="Times New Roman"/>
          <w:sz w:val="24"/>
          <w:szCs w:val="24"/>
          <w:lang w:val="en-US"/>
          <w:rPrChange w:id="1032" w:author="Clark, Robert Emerson" w:date="2023-06-14T14:40:00Z">
            <w:rPr>
              <w:rFonts w:cs="Times New Roman"/>
              <w:lang w:val="en-US"/>
            </w:rPr>
          </w:rPrChange>
        </w:rPr>
        <w:t>specialization</w:t>
      </w:r>
      <w:r w:rsidR="00C25286" w:rsidRPr="00337464">
        <w:rPr>
          <w:rFonts w:cs="Times New Roman"/>
          <w:sz w:val="24"/>
          <w:szCs w:val="24"/>
          <w:lang w:val="en-US"/>
          <w:rPrChange w:id="1033" w:author="Clark, Robert Emerson" w:date="2023-06-14T14:40:00Z">
            <w:rPr>
              <w:rFonts w:cs="Times New Roman"/>
              <w:lang w:val="en-US"/>
            </w:rPr>
          </w:rPrChange>
        </w:rPr>
        <w:t xml:space="preserve">, </w:t>
      </w:r>
      <w:r w:rsidR="00E25083" w:rsidRPr="00337464">
        <w:rPr>
          <w:rFonts w:cs="Times New Roman"/>
          <w:sz w:val="24"/>
          <w:szCs w:val="24"/>
          <w:lang w:val="en-US"/>
          <w:rPrChange w:id="1034" w:author="Clark, Robert Emerson" w:date="2023-06-14T14:40:00Z">
            <w:rPr>
              <w:rFonts w:cs="Times New Roman"/>
              <w:lang w:val="en-US"/>
            </w:rPr>
          </w:rPrChange>
        </w:rPr>
        <w:t>as an</w:t>
      </w:r>
      <w:r w:rsidR="00C25286" w:rsidRPr="00337464">
        <w:rPr>
          <w:rFonts w:cs="Times New Roman"/>
          <w:sz w:val="24"/>
          <w:szCs w:val="24"/>
          <w:lang w:val="en-US"/>
          <w:rPrChange w:id="1035" w:author="Clark, Robert Emerson" w:date="2023-06-14T14:40:00Z">
            <w:rPr>
              <w:rFonts w:cs="Times New Roman"/>
              <w:lang w:val="en-US"/>
            </w:rPr>
          </w:rPrChange>
        </w:rPr>
        <w:t xml:space="preserve"> </w:t>
      </w:r>
      <w:r w:rsidR="00E25083" w:rsidRPr="00337464">
        <w:rPr>
          <w:rFonts w:cs="Times New Roman"/>
          <w:sz w:val="24"/>
          <w:szCs w:val="24"/>
          <w:lang w:val="en-US"/>
          <w:rPrChange w:id="1036" w:author="Clark, Robert Emerson" w:date="2023-06-14T14:40:00Z">
            <w:rPr>
              <w:rFonts w:cs="Times New Roman"/>
              <w:lang w:val="en-US"/>
            </w:rPr>
          </w:rPrChange>
        </w:rPr>
        <w:t>irreversible process</w:t>
      </w:r>
      <w:r w:rsidR="004238B0" w:rsidRPr="00337464">
        <w:rPr>
          <w:rFonts w:cs="Times New Roman"/>
          <w:sz w:val="24"/>
          <w:szCs w:val="24"/>
          <w:lang w:val="en-US"/>
          <w:rPrChange w:id="1037" w:author="Clark, Robert Emerson" w:date="2023-06-14T14:40:00Z">
            <w:rPr>
              <w:rFonts w:cs="Times New Roman"/>
              <w:lang w:val="en-US"/>
            </w:rPr>
          </w:rPrChange>
        </w:rPr>
        <w:t xml:space="preserve"> that</w:t>
      </w:r>
      <w:r w:rsidR="00E25083" w:rsidRPr="00337464">
        <w:rPr>
          <w:rFonts w:cs="Times New Roman"/>
          <w:sz w:val="24"/>
          <w:szCs w:val="24"/>
          <w:lang w:val="en-US"/>
          <w:rPrChange w:id="1038" w:author="Clark, Robert Emerson" w:date="2023-06-14T14:40:00Z">
            <w:rPr>
              <w:rFonts w:cs="Times New Roman"/>
              <w:lang w:val="en-US"/>
            </w:rPr>
          </w:rPrChange>
        </w:rPr>
        <w:t xml:space="preserve"> </w:t>
      </w:r>
      <w:r w:rsidR="00CD638D" w:rsidRPr="00337464">
        <w:rPr>
          <w:rFonts w:cs="Times New Roman"/>
          <w:sz w:val="24"/>
          <w:szCs w:val="24"/>
          <w:lang w:val="en-US"/>
          <w:rPrChange w:id="1039" w:author="Clark, Robert Emerson" w:date="2023-06-14T14:40:00Z">
            <w:rPr>
              <w:rFonts w:cs="Times New Roman"/>
              <w:lang w:val="en-US"/>
            </w:rPr>
          </w:rPrChange>
        </w:rPr>
        <w:t>implies</w:t>
      </w:r>
      <w:r w:rsidR="00F0330C" w:rsidRPr="00337464">
        <w:rPr>
          <w:rFonts w:cs="Times New Roman"/>
          <w:sz w:val="24"/>
          <w:szCs w:val="24"/>
          <w:lang w:val="en-US"/>
          <w:rPrChange w:id="1040" w:author="Clark, Robert Emerson" w:date="2023-06-14T14:40:00Z">
            <w:rPr>
              <w:rFonts w:cs="Times New Roman"/>
              <w:lang w:val="en-US"/>
            </w:rPr>
          </w:rPrChange>
        </w:rPr>
        <w:t xml:space="preserve"> </w:t>
      </w:r>
      <w:r w:rsidR="004F0496" w:rsidRPr="00337464">
        <w:rPr>
          <w:rFonts w:cs="Times New Roman"/>
          <w:sz w:val="24"/>
          <w:szCs w:val="24"/>
          <w:lang w:val="en-US"/>
          <w:rPrChange w:id="1041" w:author="Clark, Robert Emerson" w:date="2023-06-14T14:40:00Z">
            <w:rPr>
              <w:rFonts w:cs="Times New Roman"/>
              <w:lang w:val="en-US"/>
            </w:rPr>
          </w:rPrChange>
        </w:rPr>
        <w:t xml:space="preserve">pleiotropies associated with </w:t>
      </w:r>
      <w:r w:rsidR="00F0330C" w:rsidRPr="00337464">
        <w:rPr>
          <w:rFonts w:cs="Times New Roman"/>
          <w:sz w:val="24"/>
          <w:szCs w:val="24"/>
          <w:lang w:val="en-US"/>
          <w:rPrChange w:id="1042" w:author="Clark, Robert Emerson" w:date="2023-06-14T14:40:00Z">
            <w:rPr>
              <w:rFonts w:cs="Times New Roman"/>
              <w:lang w:val="en-US"/>
            </w:rPr>
          </w:rPrChange>
        </w:rPr>
        <w:t xml:space="preserve">physiological and behavioral </w:t>
      </w:r>
      <w:r w:rsidR="00C25286" w:rsidRPr="00337464">
        <w:rPr>
          <w:rFonts w:cs="Times New Roman"/>
          <w:sz w:val="24"/>
          <w:szCs w:val="24"/>
          <w:lang w:val="en-US"/>
          <w:rPrChange w:id="1043" w:author="Clark, Robert Emerson" w:date="2023-06-14T14:40:00Z">
            <w:rPr>
              <w:rFonts w:cs="Times New Roman"/>
              <w:lang w:val="en-US"/>
            </w:rPr>
          </w:rPrChange>
        </w:rPr>
        <w:t xml:space="preserve">adaptations, </w:t>
      </w:r>
      <w:r w:rsidR="004238B0" w:rsidRPr="00337464">
        <w:rPr>
          <w:rFonts w:cs="Times New Roman"/>
          <w:sz w:val="24"/>
          <w:szCs w:val="24"/>
          <w:lang w:val="en-US"/>
          <w:rPrChange w:id="1044" w:author="Clark, Robert Emerson" w:date="2023-06-14T14:40:00Z">
            <w:rPr>
              <w:rFonts w:cs="Times New Roman"/>
              <w:lang w:val="en-US"/>
            </w:rPr>
          </w:rPrChange>
        </w:rPr>
        <w:t>will</w:t>
      </w:r>
      <w:r w:rsidR="00D348BF" w:rsidRPr="00337464">
        <w:rPr>
          <w:rFonts w:cs="Times New Roman"/>
          <w:sz w:val="24"/>
          <w:szCs w:val="24"/>
          <w:lang w:val="en-US"/>
          <w:rPrChange w:id="1045" w:author="Clark, Robert Emerson" w:date="2023-06-14T14:40:00Z">
            <w:rPr>
              <w:rFonts w:cs="Times New Roman"/>
              <w:lang w:val="en-US"/>
            </w:rPr>
          </w:rPrChange>
        </w:rPr>
        <w:t xml:space="preserve"> constantly reinforce </w:t>
      </w:r>
      <w:r w:rsidR="006124B4" w:rsidRPr="00337464">
        <w:rPr>
          <w:rFonts w:cs="Times New Roman"/>
          <w:sz w:val="24"/>
          <w:szCs w:val="24"/>
          <w:lang w:val="en-US"/>
          <w:rPrChange w:id="1046" w:author="Clark, Robert Emerson" w:date="2023-06-14T14:40:00Z">
            <w:rPr>
              <w:rFonts w:cs="Times New Roman"/>
              <w:lang w:val="en-US"/>
            </w:rPr>
          </w:rPrChange>
        </w:rPr>
        <w:t>preference and performance towards</w:t>
      </w:r>
      <w:r w:rsidR="00BB0FF2" w:rsidRPr="00337464">
        <w:rPr>
          <w:rFonts w:cs="Times New Roman"/>
          <w:sz w:val="24"/>
          <w:szCs w:val="24"/>
          <w:lang w:val="en-US"/>
          <w:rPrChange w:id="1047" w:author="Clark, Robert Emerson" w:date="2023-06-14T14:40:00Z">
            <w:rPr>
              <w:rFonts w:cs="Times New Roman"/>
              <w:lang w:val="en-US"/>
            </w:rPr>
          </w:rPrChange>
        </w:rPr>
        <w:t xml:space="preserve"> </w:t>
      </w:r>
      <w:r w:rsidR="00E347AB" w:rsidRPr="00337464">
        <w:rPr>
          <w:rFonts w:cs="Times New Roman"/>
          <w:sz w:val="24"/>
          <w:szCs w:val="24"/>
          <w:lang w:val="en-US"/>
          <w:rPrChange w:id="1048" w:author="Clark, Robert Emerson" w:date="2023-06-14T14:40:00Z">
            <w:rPr>
              <w:rFonts w:cs="Times New Roman"/>
              <w:lang w:val="en-US"/>
            </w:rPr>
          </w:rPrChange>
        </w:rPr>
        <w:t xml:space="preserve">a </w:t>
      </w:r>
      <w:ins w:id="1049" w:author="Robert Clark" w:date="2023-06-14T10:06:00Z">
        <w:r w:rsidR="0064167B" w:rsidRPr="00337464">
          <w:rPr>
            <w:rFonts w:cs="Times New Roman"/>
            <w:sz w:val="24"/>
            <w:szCs w:val="24"/>
            <w:lang w:val="en-US"/>
            <w:rPrChange w:id="1050" w:author="Clark, Robert Emerson" w:date="2023-06-14T14:40:00Z">
              <w:rPr>
                <w:rFonts w:cs="Times New Roman"/>
                <w:lang w:val="en-US"/>
              </w:rPr>
            </w:rPrChange>
          </w:rPr>
          <w:t>narrow range of</w:t>
        </w:r>
      </w:ins>
      <w:del w:id="1051" w:author="Robert Clark" w:date="2023-06-14T10:06:00Z">
        <w:r w:rsidR="00E347AB" w:rsidRPr="00337464" w:rsidDel="0064167B">
          <w:rPr>
            <w:rFonts w:cs="Times New Roman"/>
            <w:sz w:val="24"/>
            <w:szCs w:val="24"/>
            <w:lang w:val="en-US"/>
            <w:rPrChange w:id="1052" w:author="Clark, Robert Emerson" w:date="2023-06-14T14:40:00Z">
              <w:rPr>
                <w:rFonts w:cs="Times New Roman"/>
                <w:lang w:val="en-US"/>
              </w:rPr>
            </w:rPrChange>
          </w:rPr>
          <w:delText>si</w:delText>
        </w:r>
      </w:del>
      <w:del w:id="1053" w:author="Robert Clark" w:date="2023-06-14T10:05:00Z">
        <w:r w:rsidR="00E347AB" w:rsidRPr="00337464" w:rsidDel="0064167B">
          <w:rPr>
            <w:rFonts w:cs="Times New Roman"/>
            <w:sz w:val="24"/>
            <w:szCs w:val="24"/>
            <w:lang w:val="en-US"/>
            <w:rPrChange w:id="1054" w:author="Clark, Robert Emerson" w:date="2023-06-14T14:40:00Z">
              <w:rPr>
                <w:rFonts w:cs="Times New Roman"/>
                <w:lang w:val="en-US"/>
              </w:rPr>
            </w:rPrChange>
          </w:rPr>
          <w:delText>ngle o a</w:delText>
        </w:r>
      </w:del>
      <w:del w:id="1055" w:author="Robert Clark" w:date="2023-06-14T10:06:00Z">
        <w:r w:rsidR="00E347AB" w:rsidRPr="00337464" w:rsidDel="0064167B">
          <w:rPr>
            <w:rFonts w:cs="Times New Roman"/>
            <w:sz w:val="24"/>
            <w:szCs w:val="24"/>
            <w:lang w:val="en-US"/>
            <w:rPrChange w:id="1056" w:author="Clark, Robert Emerson" w:date="2023-06-14T14:40:00Z">
              <w:rPr>
                <w:rFonts w:cs="Times New Roman"/>
                <w:lang w:val="en-US"/>
              </w:rPr>
            </w:rPrChange>
          </w:rPr>
          <w:delText xml:space="preserve"> few</w:delText>
        </w:r>
      </w:del>
      <w:r w:rsidR="00E347AB" w:rsidRPr="00337464">
        <w:rPr>
          <w:rFonts w:cs="Times New Roman"/>
          <w:sz w:val="24"/>
          <w:szCs w:val="24"/>
          <w:lang w:val="en-US"/>
          <w:rPrChange w:id="1057" w:author="Clark, Robert Emerson" w:date="2023-06-14T14:40:00Z">
            <w:rPr>
              <w:rFonts w:cs="Times New Roman"/>
              <w:lang w:val="en-US"/>
            </w:rPr>
          </w:rPrChange>
        </w:rPr>
        <w:t xml:space="preserve"> hosts</w:t>
      </w:r>
      <w:r w:rsidR="009A13BC" w:rsidRPr="00337464">
        <w:rPr>
          <w:rFonts w:cs="Times New Roman"/>
          <w:sz w:val="24"/>
          <w:szCs w:val="24"/>
          <w:lang w:val="en-US"/>
          <w:rPrChange w:id="1058" w:author="Clark, Robert Emerson" w:date="2023-06-14T14:40:00Z">
            <w:rPr>
              <w:rFonts w:cs="Times New Roman"/>
              <w:lang w:val="en-US"/>
            </w:rPr>
          </w:rPrChange>
        </w:rPr>
        <w:t xml:space="preserve"> </w:t>
      </w:r>
      <w:r w:rsidR="009C5870" w:rsidRPr="00337464">
        <w:rPr>
          <w:rFonts w:cs="Times New Roman"/>
          <w:sz w:val="24"/>
          <w:szCs w:val="24"/>
          <w:lang w:val="en-US"/>
          <w:rPrChange w:id="1059" w:author="Clark, Robert Emerson" w:date="2023-06-14T14:40:00Z">
            <w:rPr>
              <w:rFonts w:cs="Times New Roman"/>
              <w:lang w:val="en-US"/>
            </w:rPr>
          </w:rPrChange>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337464">
        <w:rPr>
          <w:rFonts w:cs="Times New Roman"/>
          <w:sz w:val="24"/>
          <w:szCs w:val="24"/>
          <w:lang w:val="en-US"/>
          <w:rPrChange w:id="1060" w:author="Clark, Robert Emerson" w:date="2023-06-14T14:40:00Z">
            <w:rPr>
              <w:rFonts w:cs="Times New Roman"/>
              <w:lang w:val="en-US"/>
            </w:rPr>
          </w:rPrChange>
        </w:rPr>
        <w:instrText xml:space="preserve"> ADDIN EN.CITE </w:instrText>
      </w:r>
      <w:r w:rsidR="00070243" w:rsidRPr="00337464">
        <w:rPr>
          <w:rFonts w:cs="Times New Roman"/>
          <w:sz w:val="24"/>
          <w:szCs w:val="24"/>
          <w:lang w:val="en-US"/>
          <w:rPrChange w:id="1061" w:author="Clark, Robert Emerson" w:date="2023-06-14T14:40:00Z">
            <w:rPr>
              <w:rFonts w:cs="Times New Roman"/>
              <w:lang w:val="en-US"/>
            </w:rPr>
          </w:rPrChange>
        </w:rPr>
        <w:fldChar w:fldCharType="begin">
          <w:fldData xml:space="preserve">PEVuZE5vdGU+PENpdGU+PEF1dGhvcj5EcsOoczwvQXV0aG9yPjxZZWFyPjIwMDI8L1llYXI+PFJl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</w:fldData>
        </w:fldChar>
      </w:r>
      <w:r w:rsidR="00070243" w:rsidRPr="00337464">
        <w:rPr>
          <w:rFonts w:cs="Times New Roman"/>
          <w:sz w:val="24"/>
          <w:szCs w:val="24"/>
          <w:lang w:val="en-US"/>
          <w:rPrChange w:id="1062" w:author="Clark, Robert Emerson" w:date="2023-06-14T14:40:00Z">
            <w:rPr>
              <w:rFonts w:cs="Times New Roman"/>
              <w:lang w:val="en-US"/>
            </w:rPr>
          </w:rPrChange>
        </w:rPr>
        <w:instrText xml:space="preserve"> ADDIN EN.CITE.DATA </w:instrText>
      </w:r>
      <w:r w:rsidR="00070243" w:rsidRPr="00337464">
        <w:rPr>
          <w:rFonts w:cs="Times New Roman"/>
          <w:sz w:val="24"/>
          <w:szCs w:val="24"/>
          <w:lang w:val="en-US"/>
          <w:rPrChange w:id="1063" w:author="Clark, Robert Emerson" w:date="2023-06-14T14:40:00Z">
            <w:rPr>
              <w:rFonts w:cs="Times New Roman"/>
              <w:lang w:val="en-US"/>
            </w:rPr>
          </w:rPrChange>
        </w:rPr>
      </w:r>
      <w:r w:rsidR="00070243" w:rsidRPr="00337464">
        <w:rPr>
          <w:rFonts w:cs="Times New Roman"/>
          <w:sz w:val="24"/>
          <w:szCs w:val="24"/>
          <w:lang w:val="en-US"/>
          <w:rPrChange w:id="1064" w:author="Clark, Robert Emerson" w:date="2023-06-14T14:40:00Z">
            <w:rPr>
              <w:rFonts w:cs="Times New Roman"/>
              <w:lang w:val="en-US"/>
            </w:rPr>
          </w:rPrChange>
        </w:rPr>
        <w:fldChar w:fldCharType="end"/>
      </w:r>
      <w:r w:rsidR="009C5870" w:rsidRPr="00337464">
        <w:rPr>
          <w:rFonts w:cs="Times New Roman"/>
          <w:sz w:val="24"/>
          <w:szCs w:val="24"/>
          <w:lang w:val="en-US"/>
          <w:rPrChange w:id="1065" w:author="Clark, Robert Emerson" w:date="2023-06-14T14:40:00Z">
            <w:rPr>
              <w:rFonts w:cs="Times New Roman"/>
              <w:lang w:val="en-US"/>
            </w:rPr>
          </w:rPrChange>
        </w:rPr>
      </w:r>
      <w:r w:rsidR="009C5870" w:rsidRPr="00337464">
        <w:rPr>
          <w:rFonts w:cs="Times New Roman"/>
          <w:sz w:val="24"/>
          <w:szCs w:val="24"/>
          <w:lang w:val="en-US"/>
          <w:rPrChange w:id="1066" w:author="Clark, Robert Emerson" w:date="2023-06-14T14:40:00Z">
            <w:rPr>
              <w:rFonts w:cs="Times New Roman"/>
              <w:lang w:val="en-US"/>
            </w:rPr>
          </w:rPrChange>
        </w:rPr>
        <w:fldChar w:fldCharType="separate"/>
      </w:r>
      <w:r w:rsidR="00070243" w:rsidRPr="00337464">
        <w:rPr>
          <w:rFonts w:cs="Times New Roman"/>
          <w:noProof/>
          <w:sz w:val="24"/>
          <w:szCs w:val="24"/>
          <w:lang w:val="en-US"/>
          <w:rPrChange w:id="1067" w:author="Clark, Robert Emerson" w:date="2023-06-14T14:40:00Z">
            <w:rPr>
              <w:rFonts w:cs="Times New Roman"/>
              <w:noProof/>
              <w:lang w:val="en-US"/>
            </w:rPr>
          </w:rPrChange>
        </w:rPr>
        <w:t>(Drès and Mallet, 2002, Loxdale et al., 2011)</w:t>
      </w:r>
      <w:r w:rsidR="009C5870" w:rsidRPr="00337464">
        <w:rPr>
          <w:rFonts w:cs="Times New Roman"/>
          <w:sz w:val="24"/>
          <w:szCs w:val="24"/>
          <w:lang w:val="en-US"/>
          <w:rPrChange w:id="1068" w:author="Clark, Robert Emerson" w:date="2023-06-14T14:40:00Z">
            <w:rPr>
              <w:rFonts w:cs="Times New Roman"/>
              <w:lang w:val="en-US"/>
            </w:rPr>
          </w:rPrChange>
        </w:rPr>
        <w:fldChar w:fldCharType="end"/>
      </w:r>
      <w:r w:rsidR="00C12CB9" w:rsidRPr="00337464">
        <w:rPr>
          <w:rFonts w:cs="Times New Roman"/>
          <w:sz w:val="24"/>
          <w:szCs w:val="24"/>
          <w:lang w:val="en-US"/>
          <w:rPrChange w:id="1069" w:author="Clark, Robert Emerson" w:date="2023-06-14T14:40:00Z">
            <w:rPr>
              <w:rFonts w:cs="Times New Roman"/>
              <w:lang w:val="en-US"/>
            </w:rPr>
          </w:rPrChange>
        </w:rPr>
        <w:t xml:space="preserve">. </w:t>
      </w:r>
      <w:commentRangeStart w:id="1070"/>
      <w:r w:rsidR="000B153D" w:rsidRPr="00337464">
        <w:rPr>
          <w:rFonts w:cs="Times New Roman"/>
          <w:sz w:val="24"/>
          <w:szCs w:val="24"/>
          <w:lang w:val="en-US"/>
          <w:rPrChange w:id="1071" w:author="Clark, Robert Emerson" w:date="2023-06-14T14:40:00Z">
            <w:rPr>
              <w:rFonts w:cs="Times New Roman"/>
              <w:lang w:val="en-US"/>
            </w:rPr>
          </w:rPrChange>
        </w:rPr>
        <w:t xml:space="preserve">In particular, </w:t>
      </w:r>
      <w:r w:rsidR="00D02E78" w:rsidRPr="00337464">
        <w:rPr>
          <w:rFonts w:cs="Times New Roman"/>
          <w:sz w:val="24"/>
          <w:szCs w:val="24"/>
          <w:lang w:val="en-US"/>
          <w:rPrChange w:id="1072" w:author="Clark, Robert Emerson" w:date="2023-06-14T14:40:00Z">
            <w:rPr>
              <w:rFonts w:cs="Times New Roman"/>
              <w:lang w:val="en-US"/>
            </w:rPr>
          </w:rPrChange>
        </w:rPr>
        <w:t xml:space="preserve">while </w:t>
      </w:r>
      <w:r w:rsidR="00F27C0E" w:rsidRPr="00337464">
        <w:rPr>
          <w:rFonts w:cs="Times New Roman"/>
          <w:sz w:val="24"/>
          <w:szCs w:val="24"/>
          <w:lang w:val="en-US"/>
          <w:rPrChange w:id="1073" w:author="Clark, Robert Emerson" w:date="2023-06-14T14:40:00Z">
            <w:rPr>
              <w:rFonts w:cs="Times New Roman"/>
              <w:lang w:val="en-US"/>
            </w:rPr>
          </w:rPrChange>
        </w:rPr>
        <w:t xml:space="preserve">host preference and performance </w:t>
      </w:r>
      <w:r w:rsidR="00102F95" w:rsidRPr="00337464">
        <w:rPr>
          <w:rFonts w:cs="Times New Roman"/>
          <w:sz w:val="24"/>
          <w:szCs w:val="24"/>
          <w:lang w:val="en-US"/>
          <w:rPrChange w:id="1074" w:author="Clark, Robert Emerson" w:date="2023-06-14T14:40:00Z">
            <w:rPr>
              <w:rFonts w:cs="Times New Roman"/>
              <w:lang w:val="en-US"/>
            </w:rPr>
          </w:rPrChange>
        </w:rPr>
        <w:t>seems to be deeply imprinted in pea aphid biotypes</w:t>
      </w:r>
      <w:r w:rsidR="001C356E" w:rsidRPr="00337464">
        <w:rPr>
          <w:rFonts w:cs="Times New Roman"/>
          <w:sz w:val="24"/>
          <w:szCs w:val="24"/>
          <w:lang w:val="en-US"/>
          <w:rPrChange w:id="1075" w:author="Clark, Robert Emerson" w:date="2023-06-14T14:40:00Z">
            <w:rPr>
              <w:rFonts w:cs="Times New Roman"/>
              <w:lang w:val="en-US"/>
            </w:rPr>
          </w:rPrChange>
        </w:rPr>
        <w:t xml:space="preserve"> </w:t>
      </w:r>
      <w:r w:rsidR="009F38A3" w:rsidRPr="00337464">
        <w:rPr>
          <w:rFonts w:cs="Times New Roman"/>
          <w:sz w:val="24"/>
          <w:szCs w:val="24"/>
          <w:lang w:val="en-US"/>
          <w:rPrChange w:id="1076" w:author="Clark, Robert Emerson" w:date="2023-06-14T14:40:00Z">
            <w:rPr>
              <w:rFonts w:cs="Times New Roman"/>
              <w:lang w:val="en-US"/>
            </w:rPr>
          </w:rPrChange>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337464">
        <w:rPr>
          <w:rFonts w:cs="Times New Roman"/>
          <w:sz w:val="24"/>
          <w:szCs w:val="24"/>
          <w:lang w:val="en-US"/>
          <w:rPrChange w:id="1077"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1078" w:author="Clark, Robert Emerson" w:date="2023-06-14T14:40:00Z">
            <w:rPr>
              <w:rFonts w:cs="Times New Roman"/>
              <w:lang w:val="en-US"/>
            </w:rPr>
          </w:rPrChange>
        </w:rPr>
        <w:fldChar w:fldCharType="begin">
          <w:fldData xml:space="preserve">PEVuZE5vdGU+PENpdGU+PEF1dGhvcj5WaWE8L0F1dGhvcj48WWVhcj4xOTkxPC9ZZWFyPjxSZWNO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</w:fldData>
        </w:fldChar>
      </w:r>
      <w:r w:rsidR="004A4F67" w:rsidRPr="00337464">
        <w:rPr>
          <w:rFonts w:cs="Times New Roman"/>
          <w:sz w:val="24"/>
          <w:szCs w:val="24"/>
          <w:lang w:val="en-US"/>
          <w:rPrChange w:id="1079"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1080" w:author="Clark, Robert Emerson" w:date="2023-06-14T14:40:00Z">
            <w:rPr>
              <w:rFonts w:cs="Times New Roman"/>
              <w:lang w:val="en-US"/>
            </w:rPr>
          </w:rPrChange>
        </w:rPr>
      </w:r>
      <w:r w:rsidR="004A4F67" w:rsidRPr="00337464">
        <w:rPr>
          <w:rFonts w:cs="Times New Roman"/>
          <w:sz w:val="24"/>
          <w:szCs w:val="24"/>
          <w:lang w:val="en-US"/>
          <w:rPrChange w:id="1081" w:author="Clark, Robert Emerson" w:date="2023-06-14T14:40:00Z">
            <w:rPr>
              <w:rFonts w:cs="Times New Roman"/>
              <w:lang w:val="en-US"/>
            </w:rPr>
          </w:rPrChange>
        </w:rPr>
        <w:fldChar w:fldCharType="end"/>
      </w:r>
      <w:r w:rsidR="009F38A3" w:rsidRPr="00337464">
        <w:rPr>
          <w:rFonts w:cs="Times New Roman"/>
          <w:sz w:val="24"/>
          <w:szCs w:val="24"/>
          <w:lang w:val="en-US"/>
          <w:rPrChange w:id="1082" w:author="Clark, Robert Emerson" w:date="2023-06-14T14:40:00Z">
            <w:rPr>
              <w:rFonts w:cs="Times New Roman"/>
              <w:lang w:val="en-US"/>
            </w:rPr>
          </w:rPrChange>
        </w:rPr>
      </w:r>
      <w:r w:rsidR="009F38A3" w:rsidRPr="00337464">
        <w:rPr>
          <w:rFonts w:cs="Times New Roman"/>
          <w:sz w:val="24"/>
          <w:szCs w:val="24"/>
          <w:lang w:val="en-US"/>
          <w:rPrChange w:id="1083"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1084" w:author="Clark, Robert Emerson" w:date="2023-06-14T14:40:00Z">
            <w:rPr>
              <w:rFonts w:cs="Times New Roman"/>
              <w:noProof/>
              <w:lang w:val="en-US"/>
            </w:rPr>
          </w:rPrChange>
        </w:rPr>
        <w:t>(Via, 1991, Eigenbrode et al., 2016)</w:t>
      </w:r>
      <w:r w:rsidR="009F38A3" w:rsidRPr="00337464">
        <w:rPr>
          <w:rFonts w:cs="Times New Roman"/>
          <w:sz w:val="24"/>
          <w:szCs w:val="24"/>
          <w:lang w:val="en-US"/>
          <w:rPrChange w:id="1085" w:author="Clark, Robert Emerson" w:date="2023-06-14T14:40:00Z">
            <w:rPr>
              <w:rFonts w:cs="Times New Roman"/>
              <w:lang w:val="en-US"/>
            </w:rPr>
          </w:rPrChange>
        </w:rPr>
        <w:fldChar w:fldCharType="end"/>
      </w:r>
      <w:r w:rsidR="0030028C" w:rsidRPr="00337464">
        <w:rPr>
          <w:rFonts w:cs="Times New Roman"/>
          <w:sz w:val="24"/>
          <w:szCs w:val="24"/>
          <w:lang w:val="en-US"/>
          <w:rPrChange w:id="1086" w:author="Clark, Robert Emerson" w:date="2023-06-14T14:40:00Z">
            <w:rPr>
              <w:rFonts w:cs="Times New Roman"/>
              <w:lang w:val="en-US"/>
            </w:rPr>
          </w:rPrChange>
        </w:rPr>
        <w:t xml:space="preserve">, the presence of </w:t>
      </w:r>
      <w:r w:rsidR="00D60A08" w:rsidRPr="00337464">
        <w:rPr>
          <w:rFonts w:cs="Times New Roman"/>
          <w:sz w:val="24"/>
          <w:szCs w:val="24"/>
          <w:lang w:val="en-US"/>
          <w:rPrChange w:id="1087" w:author="Clark, Robert Emerson" w:date="2023-06-14T14:40:00Z">
            <w:rPr>
              <w:rFonts w:cs="Times New Roman"/>
              <w:lang w:val="en-US"/>
            </w:rPr>
          </w:rPrChange>
        </w:rPr>
        <w:t>pathogens that rely</w:t>
      </w:r>
      <w:r w:rsidR="007F39E3" w:rsidRPr="00337464">
        <w:rPr>
          <w:rFonts w:cs="Times New Roman"/>
          <w:sz w:val="24"/>
          <w:szCs w:val="24"/>
          <w:lang w:val="en-US"/>
          <w:rPrChange w:id="1088" w:author="Clark, Robert Emerson" w:date="2023-06-14T14:40:00Z">
            <w:rPr>
              <w:rFonts w:cs="Times New Roman"/>
              <w:lang w:val="en-US"/>
            </w:rPr>
          </w:rPrChange>
        </w:rPr>
        <w:t xml:space="preserve"> on</w:t>
      </w:r>
      <w:r w:rsidR="00944183" w:rsidRPr="00337464">
        <w:rPr>
          <w:rFonts w:cs="Times New Roman"/>
          <w:sz w:val="24"/>
          <w:szCs w:val="24"/>
          <w:lang w:val="en-US"/>
          <w:rPrChange w:id="1089" w:author="Clark, Robert Emerson" w:date="2023-06-14T14:40:00Z">
            <w:rPr>
              <w:rFonts w:cs="Times New Roman"/>
              <w:lang w:val="en-US"/>
            </w:rPr>
          </w:rPrChange>
        </w:rPr>
        <w:t xml:space="preserve"> </w:t>
      </w:r>
      <w:r w:rsidR="00E56AA7" w:rsidRPr="00337464">
        <w:rPr>
          <w:rFonts w:cs="Times New Roman"/>
          <w:sz w:val="24"/>
          <w:szCs w:val="24"/>
          <w:lang w:val="en-US"/>
          <w:rPrChange w:id="1090" w:author="Clark, Robert Emerson" w:date="2023-06-14T14:40:00Z">
            <w:rPr>
              <w:rFonts w:cs="Times New Roman"/>
              <w:lang w:val="en-US"/>
            </w:rPr>
          </w:rPrChange>
        </w:rPr>
        <w:t>interspecific transmission</w:t>
      </w:r>
      <w:r w:rsidR="00003D49" w:rsidRPr="00337464">
        <w:rPr>
          <w:rFonts w:cs="Times New Roman"/>
          <w:sz w:val="24"/>
          <w:szCs w:val="24"/>
          <w:lang w:val="en-US"/>
          <w:rPrChange w:id="1091" w:author="Clark, Robert Emerson" w:date="2023-06-14T14:40:00Z">
            <w:rPr>
              <w:rFonts w:cs="Times New Roman"/>
              <w:lang w:val="en-US"/>
            </w:rPr>
          </w:rPrChange>
        </w:rPr>
        <w:t xml:space="preserve"> </w:t>
      </w:r>
      <w:r w:rsidR="00E96B9C" w:rsidRPr="00337464">
        <w:rPr>
          <w:rFonts w:cs="Times New Roman"/>
          <w:sz w:val="24"/>
          <w:szCs w:val="24"/>
          <w:lang w:val="en-US"/>
          <w:rPrChange w:id="1092" w:author="Clark, Robert Emerson" w:date="2023-06-14T14:40:00Z">
            <w:rPr>
              <w:rFonts w:cs="Times New Roman"/>
              <w:lang w:val="en-US"/>
            </w:rPr>
          </w:rPrChange>
        </w:rPr>
        <w:t xml:space="preserve">to persist in transient host populations </w:t>
      </w:r>
      <w:r w:rsidR="00237399" w:rsidRPr="00337464">
        <w:rPr>
          <w:rFonts w:cs="Times New Roman"/>
          <w:sz w:val="24"/>
          <w:szCs w:val="24"/>
          <w:lang w:val="en-US"/>
          <w:rPrChange w:id="1093" w:author="Clark, Robert Emerson" w:date="2023-06-14T14:40:00Z">
            <w:rPr>
              <w:rFonts w:cs="Times New Roman"/>
              <w:lang w:val="en-US"/>
            </w:rPr>
          </w:rPrChange>
        </w:rPr>
        <w:t xml:space="preserve">might </w:t>
      </w:r>
      <w:r w:rsidR="00D418DE" w:rsidRPr="00337464">
        <w:rPr>
          <w:rFonts w:cs="Times New Roman"/>
          <w:sz w:val="24"/>
          <w:szCs w:val="24"/>
          <w:lang w:val="en-US"/>
          <w:rPrChange w:id="1094" w:author="Clark, Robert Emerson" w:date="2023-06-14T14:40:00Z">
            <w:rPr>
              <w:rFonts w:cs="Times New Roman"/>
              <w:lang w:val="en-US"/>
            </w:rPr>
          </w:rPrChange>
        </w:rPr>
        <w:t>cause an evolutionary conflict</w:t>
      </w:r>
      <w:r w:rsidR="003A2C9C" w:rsidRPr="00337464">
        <w:rPr>
          <w:rFonts w:cs="Times New Roman"/>
          <w:sz w:val="24"/>
          <w:szCs w:val="24"/>
          <w:lang w:val="en-US"/>
          <w:rPrChange w:id="1095" w:author="Clark, Robert Emerson" w:date="2023-06-14T14:40:00Z">
            <w:rPr>
              <w:rFonts w:cs="Times New Roman"/>
              <w:lang w:val="en-US"/>
            </w:rPr>
          </w:rPrChange>
        </w:rPr>
        <w:t xml:space="preserve"> with significant </w:t>
      </w:r>
      <w:r w:rsidR="002A0211" w:rsidRPr="00337464">
        <w:rPr>
          <w:rFonts w:cs="Times New Roman"/>
          <w:sz w:val="24"/>
          <w:szCs w:val="24"/>
          <w:lang w:val="en-US"/>
          <w:rPrChange w:id="1096" w:author="Clark, Robert Emerson" w:date="2023-06-14T14:40:00Z">
            <w:rPr>
              <w:rFonts w:cs="Times New Roman"/>
              <w:lang w:val="en-US"/>
            </w:rPr>
          </w:rPrChange>
        </w:rPr>
        <w:t xml:space="preserve">consequences </w:t>
      </w:r>
      <w:r w:rsidR="006A2ACA" w:rsidRPr="00337464">
        <w:rPr>
          <w:rFonts w:cs="Times New Roman"/>
          <w:sz w:val="24"/>
          <w:szCs w:val="24"/>
          <w:lang w:val="en-US"/>
          <w:rPrChange w:id="1097" w:author="Clark, Robert Emerson" w:date="2023-06-14T14:40:00Z">
            <w:rPr>
              <w:rFonts w:cs="Times New Roman"/>
              <w:lang w:val="en-US"/>
            </w:rPr>
          </w:rPrChange>
        </w:rPr>
        <w:t xml:space="preserve">for the evolution of </w:t>
      </w:r>
      <w:r w:rsidR="007557FE" w:rsidRPr="00337464">
        <w:rPr>
          <w:rFonts w:cs="Times New Roman"/>
          <w:sz w:val="24"/>
          <w:szCs w:val="24"/>
          <w:lang w:val="en-US"/>
          <w:rPrChange w:id="1098" w:author="Clark, Robert Emerson" w:date="2023-06-14T14:40:00Z">
            <w:rPr>
              <w:rFonts w:cs="Times New Roman"/>
              <w:lang w:val="en-US"/>
            </w:rPr>
          </w:rPrChange>
        </w:rPr>
        <w:t>host</w:t>
      </w:r>
      <w:r w:rsidR="00DB49D4" w:rsidRPr="00337464">
        <w:rPr>
          <w:rFonts w:cs="Times New Roman"/>
          <w:sz w:val="24"/>
          <w:szCs w:val="24"/>
          <w:lang w:val="en-US"/>
          <w:rPrChange w:id="1099" w:author="Clark, Robert Emerson" w:date="2023-06-14T14:40:00Z">
            <w:rPr>
              <w:rFonts w:cs="Times New Roman"/>
              <w:lang w:val="en-US"/>
            </w:rPr>
          </w:rPrChange>
        </w:rPr>
        <w:t>-virus-vector</w:t>
      </w:r>
      <w:r w:rsidR="007557FE" w:rsidRPr="00337464">
        <w:rPr>
          <w:rFonts w:cs="Times New Roman"/>
          <w:sz w:val="24"/>
          <w:szCs w:val="24"/>
          <w:lang w:val="en-US"/>
          <w:rPrChange w:id="1100" w:author="Clark, Robert Emerson" w:date="2023-06-14T14:40:00Z">
            <w:rPr>
              <w:rFonts w:cs="Times New Roman"/>
              <w:lang w:val="en-US"/>
            </w:rPr>
          </w:rPrChange>
        </w:rPr>
        <w:t xml:space="preserve"> pathos</w:t>
      </w:r>
      <w:r w:rsidR="00BA6FED" w:rsidRPr="00337464">
        <w:rPr>
          <w:rFonts w:cs="Times New Roman"/>
          <w:sz w:val="24"/>
          <w:szCs w:val="24"/>
          <w:lang w:val="en-US"/>
          <w:rPrChange w:id="1101" w:author="Clark, Robert Emerson" w:date="2023-06-14T14:40:00Z">
            <w:rPr>
              <w:rFonts w:cs="Times New Roman"/>
              <w:lang w:val="en-US"/>
            </w:rPr>
          </w:rPrChange>
        </w:rPr>
        <w:t>y</w:t>
      </w:r>
      <w:r w:rsidR="007557FE" w:rsidRPr="00337464">
        <w:rPr>
          <w:rFonts w:cs="Times New Roman"/>
          <w:sz w:val="24"/>
          <w:szCs w:val="24"/>
          <w:lang w:val="en-US"/>
          <w:rPrChange w:id="1102" w:author="Clark, Robert Emerson" w:date="2023-06-14T14:40:00Z">
            <w:rPr>
              <w:rFonts w:cs="Times New Roman"/>
              <w:lang w:val="en-US"/>
            </w:rPr>
          </w:rPrChange>
        </w:rPr>
        <w:t>stems</w:t>
      </w:r>
      <w:commentRangeEnd w:id="1070"/>
      <w:r w:rsidR="00E022A3" w:rsidRPr="00337464">
        <w:rPr>
          <w:rStyle w:val="CommentReference"/>
          <w:rFonts w:cs="Times New Roman"/>
          <w:sz w:val="24"/>
          <w:szCs w:val="24"/>
          <w:rPrChange w:id="1103" w:author="Clark, Robert Emerson" w:date="2023-06-14T14:40:00Z">
            <w:rPr>
              <w:rStyle w:val="CommentReference"/>
              <w:rFonts w:cs="Times New Roman"/>
            </w:rPr>
          </w:rPrChange>
        </w:rPr>
        <w:commentReference w:id="1070"/>
      </w:r>
      <w:r w:rsidR="00476871" w:rsidRPr="00337464">
        <w:rPr>
          <w:rFonts w:cs="Times New Roman"/>
          <w:sz w:val="24"/>
          <w:szCs w:val="24"/>
          <w:lang w:val="en-US"/>
          <w:rPrChange w:id="1104" w:author="Clark, Robert Emerson" w:date="2023-06-14T14:40:00Z">
            <w:rPr>
              <w:rFonts w:cs="Times New Roman"/>
              <w:lang w:val="en-US"/>
            </w:rPr>
          </w:rPrChange>
        </w:rPr>
        <w:t>.</w:t>
      </w:r>
      <w:r w:rsidR="006058CC" w:rsidRPr="00337464">
        <w:rPr>
          <w:rFonts w:cs="Times New Roman"/>
          <w:sz w:val="24"/>
          <w:szCs w:val="24"/>
          <w:lang w:val="en-US"/>
          <w:rPrChange w:id="1105" w:author="Clark, Robert Emerson" w:date="2023-06-14T14:40:00Z">
            <w:rPr>
              <w:rFonts w:cs="Times New Roman"/>
              <w:lang w:val="en-US"/>
            </w:rPr>
          </w:rPrChange>
        </w:rPr>
        <w:t xml:space="preserve"> In the Pacific Northwest</w:t>
      </w:r>
      <w:r w:rsidR="00896482" w:rsidRPr="00337464">
        <w:rPr>
          <w:rFonts w:cs="Times New Roman"/>
          <w:sz w:val="24"/>
          <w:szCs w:val="24"/>
          <w:lang w:val="en-US"/>
          <w:rPrChange w:id="1106" w:author="Clark, Robert Emerson" w:date="2023-06-14T14:40:00Z">
            <w:rPr>
              <w:rFonts w:cs="Times New Roman"/>
              <w:lang w:val="en-US"/>
            </w:rPr>
          </w:rPrChange>
        </w:rPr>
        <w:t>,</w:t>
      </w:r>
      <w:r w:rsidR="00CA564A" w:rsidRPr="00337464">
        <w:rPr>
          <w:rFonts w:cs="Times New Roman"/>
          <w:sz w:val="24"/>
          <w:szCs w:val="24"/>
          <w:lang w:val="en-US"/>
          <w:rPrChange w:id="1107" w:author="Clark, Robert Emerson" w:date="2023-06-14T14:40:00Z">
            <w:rPr>
              <w:rFonts w:cs="Times New Roman"/>
              <w:lang w:val="en-US"/>
            </w:rPr>
          </w:rPrChange>
        </w:rPr>
        <w:t xml:space="preserve"> USA</w:t>
      </w:r>
      <w:r w:rsidR="00DC6722" w:rsidRPr="00337464">
        <w:rPr>
          <w:rFonts w:cs="Times New Roman"/>
          <w:sz w:val="24"/>
          <w:szCs w:val="24"/>
          <w:lang w:val="en-US"/>
          <w:rPrChange w:id="1108" w:author="Clark, Robert Emerson" w:date="2023-06-14T14:40:00Z">
            <w:rPr>
              <w:rFonts w:cs="Times New Roman"/>
              <w:lang w:val="en-US"/>
            </w:rPr>
          </w:rPrChange>
        </w:rPr>
        <w:t xml:space="preserve"> (PNW),</w:t>
      </w:r>
      <w:r w:rsidR="00896482" w:rsidRPr="00337464">
        <w:rPr>
          <w:rFonts w:cs="Times New Roman"/>
          <w:sz w:val="24"/>
          <w:szCs w:val="24"/>
          <w:lang w:val="en-US"/>
          <w:rPrChange w:id="1109" w:author="Clark, Robert Emerson" w:date="2023-06-14T14:40:00Z">
            <w:rPr>
              <w:rFonts w:cs="Times New Roman"/>
              <w:lang w:val="en-US"/>
            </w:rPr>
          </w:rPrChange>
        </w:rPr>
        <w:t xml:space="preserve"> several </w:t>
      </w:r>
      <w:r w:rsidR="00D34A2C" w:rsidRPr="00337464">
        <w:rPr>
          <w:rFonts w:cs="Times New Roman"/>
          <w:sz w:val="24"/>
          <w:szCs w:val="24"/>
          <w:lang w:val="en-US"/>
          <w:rPrChange w:id="1110" w:author="Clark, Robert Emerson" w:date="2023-06-14T14:40:00Z">
            <w:rPr>
              <w:rFonts w:cs="Times New Roman"/>
              <w:lang w:val="en-US"/>
            </w:rPr>
          </w:rPrChange>
        </w:rPr>
        <w:t>pea aphid host races coexist, most of them associated with either alfalfa or pea crops</w:t>
      </w:r>
      <w:r w:rsidR="00592413" w:rsidRPr="00337464">
        <w:rPr>
          <w:rFonts w:cs="Times New Roman"/>
          <w:sz w:val="24"/>
          <w:szCs w:val="24"/>
          <w:lang w:val="en-US"/>
          <w:rPrChange w:id="1111" w:author="Clark, Robert Emerson" w:date="2023-06-14T14:40:00Z">
            <w:rPr>
              <w:rFonts w:cs="Times New Roman"/>
              <w:lang w:val="en-US"/>
            </w:rPr>
          </w:rPrChange>
        </w:rPr>
        <w:t xml:space="preserve"> </w:t>
      </w:r>
      <w:r w:rsidR="00592413" w:rsidRPr="00337464">
        <w:rPr>
          <w:rFonts w:cs="Times New Roman"/>
          <w:sz w:val="24"/>
          <w:szCs w:val="24"/>
          <w:lang w:val="en-US"/>
          <w:rPrChange w:id="1112" w:author="Clark, Robert Emerson" w:date="2023-06-14T14:40:00Z">
            <w:rPr>
              <w:rFonts w:cs="Times New Roman"/>
              <w:lang w:val="en-US"/>
            </w:rPr>
          </w:rPrChange>
        </w:rPr>
        <w:fldChar w:fldCharType="begin"/>
      </w:r>
      <w:r w:rsidR="004A4F67" w:rsidRPr="00337464">
        <w:rPr>
          <w:rFonts w:cs="Times New Roman"/>
          <w:sz w:val="24"/>
          <w:szCs w:val="24"/>
          <w:lang w:val="en-US"/>
          <w:rPrChange w:id="1113" w:author="Clark, Robert Emerson" w:date="2023-06-14T14:40:00Z">
            <w:rPr>
              <w:rFonts w:cs="Times New Roman"/>
              <w:lang w:val="en-US"/>
            </w:rPr>
          </w:rPrChange>
        </w:rPr>
        <w:instrText xml:space="preserve"> ADDIN EN.CITE &lt;EndNote&gt;&lt;Cite&gt;&lt;Author&gt;Eigenbrode&lt;/Author&gt;&lt;Year&gt;2016&lt;/Year&gt;&lt;RecNum&gt;1988&lt;/RecNum&gt;&lt;DisplayText&gt;(Eigenbrode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592413" w:rsidRPr="00337464">
        <w:rPr>
          <w:rFonts w:cs="Times New Roman"/>
          <w:sz w:val="24"/>
          <w:szCs w:val="24"/>
          <w:lang w:val="en-US"/>
          <w:rPrChange w:id="1114" w:author="Clark, Robert Emerson" w:date="2023-06-14T14:40:00Z">
            <w:rPr>
              <w:rFonts w:cs="Times New Roman"/>
              <w:lang w:val="en-US"/>
            </w:rPr>
          </w:rPrChange>
        </w:rPr>
        <w:fldChar w:fldCharType="separate"/>
      </w:r>
      <w:r w:rsidR="00592413" w:rsidRPr="00337464">
        <w:rPr>
          <w:rFonts w:cs="Times New Roman"/>
          <w:noProof/>
          <w:sz w:val="24"/>
          <w:szCs w:val="24"/>
          <w:lang w:val="en-US"/>
          <w:rPrChange w:id="1115" w:author="Clark, Robert Emerson" w:date="2023-06-14T14:40:00Z">
            <w:rPr>
              <w:rFonts w:cs="Times New Roman"/>
              <w:noProof/>
              <w:lang w:val="en-US"/>
            </w:rPr>
          </w:rPrChange>
        </w:rPr>
        <w:t>(Eigenbrode et al., 2016)</w:t>
      </w:r>
      <w:r w:rsidR="00592413" w:rsidRPr="00337464">
        <w:rPr>
          <w:rFonts w:cs="Times New Roman"/>
          <w:sz w:val="24"/>
          <w:szCs w:val="24"/>
          <w:lang w:val="en-US"/>
          <w:rPrChange w:id="1116" w:author="Clark, Robert Emerson" w:date="2023-06-14T14:40:00Z">
            <w:rPr>
              <w:rFonts w:cs="Times New Roman"/>
              <w:lang w:val="en-US"/>
            </w:rPr>
          </w:rPrChange>
        </w:rPr>
        <w:fldChar w:fldCharType="end"/>
      </w:r>
      <w:r w:rsidR="009270F4" w:rsidRPr="00337464">
        <w:rPr>
          <w:rFonts w:cs="Times New Roman"/>
          <w:sz w:val="24"/>
          <w:szCs w:val="24"/>
          <w:lang w:val="en-US"/>
          <w:rPrChange w:id="1117" w:author="Clark, Robert Emerson" w:date="2023-06-14T14:40:00Z">
            <w:rPr>
              <w:rFonts w:cs="Times New Roman"/>
              <w:lang w:val="en-US"/>
            </w:rPr>
          </w:rPrChange>
        </w:rPr>
        <w:t xml:space="preserve">. </w:t>
      </w:r>
      <w:r w:rsidR="00FD729C" w:rsidRPr="00337464">
        <w:rPr>
          <w:rFonts w:cs="Times New Roman"/>
          <w:sz w:val="24"/>
          <w:szCs w:val="24"/>
          <w:lang w:val="en-US"/>
          <w:rPrChange w:id="1118" w:author="Clark, Robert Emerson" w:date="2023-06-14T14:40:00Z">
            <w:rPr>
              <w:rFonts w:cs="Times New Roman"/>
              <w:lang w:val="en-US"/>
            </w:rPr>
          </w:rPrChange>
        </w:rPr>
        <w:t xml:space="preserve">Some perennial or </w:t>
      </w:r>
      <w:r w:rsidR="00F319AA" w:rsidRPr="00337464">
        <w:rPr>
          <w:rFonts w:cs="Times New Roman"/>
          <w:sz w:val="24"/>
          <w:szCs w:val="24"/>
          <w:lang w:val="en-US"/>
          <w:rPrChange w:id="1119" w:author="Clark, Robert Emerson" w:date="2023-06-14T14:40:00Z">
            <w:rPr>
              <w:rFonts w:cs="Times New Roman"/>
              <w:lang w:val="en-US"/>
            </w:rPr>
          </w:rPrChange>
        </w:rPr>
        <w:t>winter-hardy legumes</w:t>
      </w:r>
      <w:r w:rsidR="00D70D86" w:rsidRPr="00337464">
        <w:rPr>
          <w:rFonts w:cs="Times New Roman"/>
          <w:sz w:val="24"/>
          <w:szCs w:val="24"/>
          <w:lang w:val="en-US"/>
          <w:rPrChange w:id="1120" w:author="Clark, Robert Emerson" w:date="2023-06-14T14:40:00Z">
            <w:rPr>
              <w:rFonts w:cs="Times New Roman"/>
              <w:lang w:val="en-US"/>
            </w:rPr>
          </w:rPrChange>
        </w:rPr>
        <w:t>,</w:t>
      </w:r>
      <w:r w:rsidR="0004504F" w:rsidRPr="00337464">
        <w:rPr>
          <w:rFonts w:cs="Times New Roman"/>
          <w:sz w:val="24"/>
          <w:szCs w:val="24"/>
          <w:lang w:val="en-US"/>
          <w:rPrChange w:id="1121" w:author="Clark, Robert Emerson" w:date="2023-06-14T14:40:00Z">
            <w:rPr>
              <w:rFonts w:cs="Times New Roman"/>
              <w:lang w:val="en-US"/>
            </w:rPr>
          </w:rPrChange>
        </w:rPr>
        <w:t xml:space="preserve"> such as hairy vetch</w:t>
      </w:r>
      <w:r w:rsidR="00292B32" w:rsidRPr="00337464">
        <w:rPr>
          <w:rFonts w:cs="Times New Roman"/>
          <w:sz w:val="24"/>
          <w:szCs w:val="24"/>
          <w:lang w:val="en-US"/>
          <w:rPrChange w:id="1122" w:author="Clark, Robert Emerson" w:date="2023-06-14T14:40:00Z">
            <w:rPr>
              <w:rFonts w:cs="Times New Roman"/>
              <w:lang w:val="en-US"/>
            </w:rPr>
          </w:rPrChange>
        </w:rPr>
        <w:t xml:space="preserve"> (</w:t>
      </w:r>
      <w:r w:rsidR="0004504F" w:rsidRPr="00337464">
        <w:rPr>
          <w:rFonts w:cs="Times New Roman"/>
          <w:i/>
          <w:iCs/>
          <w:sz w:val="24"/>
          <w:szCs w:val="24"/>
          <w:lang w:val="en-US"/>
          <w:rPrChange w:id="1123" w:author="Clark, Robert Emerson" w:date="2023-06-14T14:40:00Z">
            <w:rPr>
              <w:rFonts w:cs="Times New Roman"/>
              <w:i/>
              <w:iCs/>
              <w:lang w:val="en-US"/>
            </w:rPr>
          </w:rPrChange>
        </w:rPr>
        <w:t xml:space="preserve">Vicia </w:t>
      </w:r>
      <w:proofErr w:type="spellStart"/>
      <w:r w:rsidR="0004504F" w:rsidRPr="00337464">
        <w:rPr>
          <w:rFonts w:cs="Times New Roman"/>
          <w:i/>
          <w:iCs/>
          <w:sz w:val="24"/>
          <w:szCs w:val="24"/>
          <w:lang w:val="en-US"/>
          <w:rPrChange w:id="1124" w:author="Clark, Robert Emerson" w:date="2023-06-14T14:40:00Z">
            <w:rPr>
              <w:rFonts w:cs="Times New Roman"/>
              <w:i/>
              <w:iCs/>
              <w:lang w:val="en-US"/>
            </w:rPr>
          </w:rPrChange>
        </w:rPr>
        <w:t>villosa</w:t>
      </w:r>
      <w:proofErr w:type="spellEnd"/>
      <w:r w:rsidR="00292B32" w:rsidRPr="00337464">
        <w:rPr>
          <w:rFonts w:cs="Times New Roman"/>
          <w:sz w:val="24"/>
          <w:szCs w:val="24"/>
          <w:lang w:val="en-US"/>
          <w:rPrChange w:id="1125" w:author="Clark, Robert Emerson" w:date="2023-06-14T14:40:00Z">
            <w:rPr>
              <w:rFonts w:cs="Times New Roman"/>
              <w:lang w:val="en-US"/>
            </w:rPr>
          </w:rPrChange>
        </w:rPr>
        <w:t>)</w:t>
      </w:r>
      <w:r w:rsidR="003113BB" w:rsidRPr="00337464">
        <w:rPr>
          <w:rFonts w:cs="Times New Roman"/>
          <w:sz w:val="24"/>
          <w:szCs w:val="24"/>
          <w:lang w:val="en-US"/>
          <w:rPrChange w:id="1126" w:author="Clark, Robert Emerson" w:date="2023-06-14T14:40:00Z">
            <w:rPr>
              <w:rFonts w:cs="Times New Roman"/>
              <w:lang w:val="en-US"/>
            </w:rPr>
          </w:rPrChange>
        </w:rPr>
        <w:t>,</w:t>
      </w:r>
      <w:r w:rsidR="0004504F" w:rsidRPr="00337464">
        <w:rPr>
          <w:rFonts w:cs="Times New Roman"/>
          <w:sz w:val="24"/>
          <w:szCs w:val="24"/>
          <w:lang w:val="en-US"/>
          <w:rPrChange w:id="1127" w:author="Clark, Robert Emerson" w:date="2023-06-14T14:40:00Z">
            <w:rPr>
              <w:rFonts w:cs="Times New Roman"/>
              <w:lang w:val="en-US"/>
            </w:rPr>
          </w:rPrChange>
        </w:rPr>
        <w:t xml:space="preserve"> red clover </w:t>
      </w:r>
      <w:r w:rsidR="00292B32" w:rsidRPr="00337464">
        <w:rPr>
          <w:rFonts w:cs="Times New Roman"/>
          <w:sz w:val="24"/>
          <w:szCs w:val="24"/>
          <w:lang w:val="en-US"/>
          <w:rPrChange w:id="1128" w:author="Clark, Robert Emerson" w:date="2023-06-14T14:40:00Z">
            <w:rPr>
              <w:rFonts w:cs="Times New Roman"/>
              <w:lang w:val="en-US"/>
            </w:rPr>
          </w:rPrChange>
        </w:rPr>
        <w:t>(</w:t>
      </w:r>
      <w:r w:rsidR="003113BB" w:rsidRPr="00337464">
        <w:rPr>
          <w:rFonts w:cs="Times New Roman"/>
          <w:i/>
          <w:iCs/>
          <w:sz w:val="24"/>
          <w:szCs w:val="24"/>
          <w:lang w:val="en-US"/>
          <w:rPrChange w:id="1129" w:author="Clark, Robert Emerson" w:date="2023-06-14T14:40:00Z">
            <w:rPr>
              <w:rFonts w:cs="Times New Roman"/>
              <w:i/>
              <w:iCs/>
              <w:lang w:val="en-US"/>
            </w:rPr>
          </w:rPrChange>
        </w:rPr>
        <w:t>Trifolium pratense</w:t>
      </w:r>
      <w:r w:rsidR="00292B32" w:rsidRPr="00337464">
        <w:rPr>
          <w:rFonts w:cs="Times New Roman"/>
          <w:sz w:val="24"/>
          <w:szCs w:val="24"/>
          <w:lang w:val="en-US"/>
          <w:rPrChange w:id="1130" w:author="Clark, Robert Emerson" w:date="2023-06-14T14:40:00Z">
            <w:rPr>
              <w:rFonts w:cs="Times New Roman"/>
              <w:lang w:val="en-US"/>
            </w:rPr>
          </w:rPrChange>
        </w:rPr>
        <w:t>)</w:t>
      </w:r>
      <w:r w:rsidR="003113BB" w:rsidRPr="00337464">
        <w:rPr>
          <w:rFonts w:cs="Times New Roman"/>
          <w:sz w:val="24"/>
          <w:szCs w:val="24"/>
          <w:lang w:val="en-US"/>
          <w:rPrChange w:id="1131" w:author="Clark, Robert Emerson" w:date="2023-06-14T14:40:00Z">
            <w:rPr>
              <w:rFonts w:cs="Times New Roman"/>
              <w:lang w:val="en-US"/>
            </w:rPr>
          </w:rPrChange>
        </w:rPr>
        <w:t>,</w:t>
      </w:r>
      <w:r w:rsidR="00292B32" w:rsidRPr="00337464">
        <w:rPr>
          <w:rFonts w:cs="Times New Roman"/>
          <w:sz w:val="24"/>
          <w:szCs w:val="24"/>
          <w:lang w:val="en-US"/>
          <w:rPrChange w:id="1132" w:author="Clark, Robert Emerson" w:date="2023-06-14T14:40:00Z">
            <w:rPr>
              <w:rFonts w:cs="Times New Roman"/>
              <w:lang w:val="en-US"/>
            </w:rPr>
          </w:rPrChange>
        </w:rPr>
        <w:t xml:space="preserve"> and alfalfa</w:t>
      </w:r>
      <w:r w:rsidR="00212972" w:rsidRPr="00337464">
        <w:rPr>
          <w:rFonts w:cs="Times New Roman"/>
          <w:sz w:val="24"/>
          <w:szCs w:val="24"/>
          <w:lang w:val="en-US"/>
          <w:rPrChange w:id="1133" w:author="Clark, Robert Emerson" w:date="2023-06-14T14:40:00Z">
            <w:rPr>
              <w:rFonts w:cs="Times New Roman"/>
              <w:lang w:val="en-US"/>
            </w:rPr>
          </w:rPrChange>
        </w:rPr>
        <w:t xml:space="preserve"> (</w:t>
      </w:r>
      <w:r w:rsidR="00212972" w:rsidRPr="00337464">
        <w:rPr>
          <w:rFonts w:cs="Times New Roman"/>
          <w:i/>
          <w:iCs/>
          <w:sz w:val="24"/>
          <w:szCs w:val="24"/>
          <w:lang w:val="en-US"/>
          <w:rPrChange w:id="1134" w:author="Clark, Robert Emerson" w:date="2023-06-14T14:40:00Z">
            <w:rPr>
              <w:rFonts w:cs="Times New Roman"/>
              <w:i/>
              <w:iCs/>
              <w:lang w:val="en-US"/>
            </w:rPr>
          </w:rPrChange>
        </w:rPr>
        <w:t>Medicago sativa</w:t>
      </w:r>
      <w:r w:rsidR="00212972" w:rsidRPr="00337464">
        <w:rPr>
          <w:rFonts w:cs="Times New Roman"/>
          <w:sz w:val="24"/>
          <w:szCs w:val="24"/>
          <w:lang w:val="en-US"/>
          <w:rPrChange w:id="1135" w:author="Clark, Robert Emerson" w:date="2023-06-14T14:40:00Z">
            <w:rPr>
              <w:rFonts w:cs="Times New Roman"/>
              <w:lang w:val="en-US"/>
            </w:rPr>
          </w:rPrChange>
        </w:rPr>
        <w:t>)</w:t>
      </w:r>
      <w:r w:rsidR="00D70D86" w:rsidRPr="00337464">
        <w:rPr>
          <w:rFonts w:cs="Times New Roman"/>
          <w:sz w:val="24"/>
          <w:szCs w:val="24"/>
          <w:lang w:val="en-US"/>
          <w:rPrChange w:id="1136" w:author="Clark, Robert Emerson" w:date="2023-06-14T14:40:00Z">
            <w:rPr>
              <w:rFonts w:cs="Times New Roman"/>
              <w:lang w:val="en-US"/>
            </w:rPr>
          </w:rPrChange>
        </w:rPr>
        <w:t>,</w:t>
      </w:r>
      <w:r w:rsidR="00212972" w:rsidRPr="00337464">
        <w:rPr>
          <w:rFonts w:cs="Times New Roman"/>
          <w:sz w:val="24"/>
          <w:szCs w:val="24"/>
          <w:lang w:val="en-US"/>
          <w:rPrChange w:id="1137" w:author="Clark, Robert Emerson" w:date="2023-06-14T14:40:00Z">
            <w:rPr>
              <w:rFonts w:cs="Times New Roman"/>
              <w:lang w:val="en-US"/>
            </w:rPr>
          </w:rPrChange>
        </w:rPr>
        <w:t xml:space="preserve"> </w:t>
      </w:r>
      <w:r w:rsidR="006E3EE9" w:rsidRPr="00337464">
        <w:rPr>
          <w:rFonts w:cs="Times New Roman"/>
          <w:sz w:val="24"/>
          <w:szCs w:val="24"/>
          <w:lang w:val="en-US"/>
          <w:rPrChange w:id="1138" w:author="Clark, Robert Emerson" w:date="2023-06-14T14:40:00Z">
            <w:rPr>
              <w:rFonts w:cs="Times New Roman"/>
              <w:lang w:val="en-US"/>
            </w:rPr>
          </w:rPrChange>
        </w:rPr>
        <w:t>are known to</w:t>
      </w:r>
      <w:r w:rsidR="009924D6" w:rsidRPr="00337464">
        <w:rPr>
          <w:rFonts w:cs="Times New Roman"/>
          <w:sz w:val="24"/>
          <w:szCs w:val="24"/>
          <w:lang w:val="en-US"/>
          <w:rPrChange w:id="1139" w:author="Clark, Robert Emerson" w:date="2023-06-14T14:40:00Z">
            <w:rPr>
              <w:rFonts w:cs="Times New Roman"/>
              <w:lang w:val="en-US"/>
            </w:rPr>
          </w:rPrChange>
        </w:rPr>
        <w:t xml:space="preserve"> both</w:t>
      </w:r>
      <w:r w:rsidR="006E3EE9" w:rsidRPr="00337464">
        <w:rPr>
          <w:rFonts w:cs="Times New Roman"/>
          <w:sz w:val="24"/>
          <w:szCs w:val="24"/>
          <w:lang w:val="en-US"/>
          <w:rPrChange w:id="1140" w:author="Clark, Robert Emerson" w:date="2023-06-14T14:40:00Z">
            <w:rPr>
              <w:rFonts w:cs="Times New Roman"/>
              <w:lang w:val="en-US"/>
            </w:rPr>
          </w:rPrChange>
        </w:rPr>
        <w:t xml:space="preserve"> sustain early pea aphid immigrant infestations during early spring</w:t>
      </w:r>
      <w:r w:rsidR="009924D6" w:rsidRPr="00337464">
        <w:rPr>
          <w:rFonts w:cs="Times New Roman"/>
          <w:sz w:val="24"/>
          <w:szCs w:val="24"/>
          <w:lang w:val="en-US"/>
          <w:rPrChange w:id="1141" w:author="Clark, Robert Emerson" w:date="2023-06-14T14:40:00Z">
            <w:rPr>
              <w:rFonts w:cs="Times New Roman"/>
              <w:lang w:val="en-US"/>
            </w:rPr>
          </w:rPrChange>
        </w:rPr>
        <w:t xml:space="preserve"> and </w:t>
      </w:r>
      <w:r w:rsidR="00E4553E" w:rsidRPr="00337464">
        <w:rPr>
          <w:rFonts w:cs="Times New Roman"/>
          <w:sz w:val="24"/>
          <w:szCs w:val="24"/>
          <w:lang w:val="en-US"/>
          <w:rPrChange w:id="1142" w:author="Clark, Robert Emerson" w:date="2023-06-14T14:40:00Z">
            <w:rPr>
              <w:rFonts w:cs="Times New Roman"/>
              <w:lang w:val="en-US"/>
            </w:rPr>
          </w:rPrChange>
        </w:rPr>
        <w:t xml:space="preserve">serve as reservoirs of PEMV or BLRV </w:t>
      </w:r>
      <w:r w:rsidR="005D087F" w:rsidRPr="00337464">
        <w:rPr>
          <w:rFonts w:cs="Times New Roman"/>
          <w:sz w:val="24"/>
          <w:szCs w:val="24"/>
          <w:lang w:val="en-US"/>
          <w:rPrChange w:id="1143" w:author="Clark, Robert Emerson" w:date="2023-06-14T14:40:00Z">
            <w:rPr>
              <w:rFonts w:cs="Times New Roman"/>
              <w:lang w:val="en-US"/>
            </w:rPr>
          </w:rPrChange>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337464">
        <w:rPr>
          <w:rFonts w:cs="Times New Roman"/>
          <w:sz w:val="24"/>
          <w:szCs w:val="24"/>
          <w:lang w:val="en-US"/>
          <w:rPrChange w:id="1144" w:author="Clark, Robert Emerson" w:date="2023-06-14T14:40:00Z">
            <w:rPr>
              <w:rFonts w:cs="Times New Roman"/>
              <w:lang w:val="en-US"/>
            </w:rPr>
          </w:rPrChange>
        </w:rPr>
        <w:instrText xml:space="preserve"> ADDIN EN.CITE </w:instrText>
      </w:r>
      <w:r w:rsidR="004A4F67" w:rsidRPr="00337464">
        <w:rPr>
          <w:rFonts w:cs="Times New Roman"/>
          <w:sz w:val="24"/>
          <w:szCs w:val="24"/>
          <w:lang w:val="en-US"/>
          <w:rPrChange w:id="1145" w:author="Clark, Robert Emerson" w:date="2023-06-14T14:40:00Z">
            <w:rPr>
              <w:rFonts w:cs="Times New Roman"/>
              <w:lang w:val="en-US"/>
            </w:rPr>
          </w:rPrChange>
        </w:rPr>
        <w:fldChar w:fldCharType="begin">
          <w:fldData xml:space="preserve">PEVuZE5vdGU+PENpdGU+PEF1dGhvcj5DbGFyazwvQXV0aG9yPjxZZWFyPjIwMjM8L1llYXI+PFJl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</w:fldData>
        </w:fldChar>
      </w:r>
      <w:r w:rsidR="004A4F67" w:rsidRPr="00337464">
        <w:rPr>
          <w:rFonts w:cs="Times New Roman"/>
          <w:sz w:val="24"/>
          <w:szCs w:val="24"/>
          <w:lang w:val="en-US"/>
          <w:rPrChange w:id="1146" w:author="Clark, Robert Emerson" w:date="2023-06-14T14:40:00Z">
            <w:rPr>
              <w:rFonts w:cs="Times New Roman"/>
              <w:lang w:val="en-US"/>
            </w:rPr>
          </w:rPrChange>
        </w:rPr>
        <w:instrText xml:space="preserve"> ADDIN EN.CITE.DATA </w:instrText>
      </w:r>
      <w:r w:rsidR="004A4F67" w:rsidRPr="00337464">
        <w:rPr>
          <w:rFonts w:cs="Times New Roman"/>
          <w:sz w:val="24"/>
          <w:szCs w:val="24"/>
          <w:lang w:val="en-US"/>
          <w:rPrChange w:id="1147" w:author="Clark, Robert Emerson" w:date="2023-06-14T14:40:00Z">
            <w:rPr>
              <w:rFonts w:cs="Times New Roman"/>
              <w:lang w:val="en-US"/>
            </w:rPr>
          </w:rPrChange>
        </w:rPr>
      </w:r>
      <w:r w:rsidR="004A4F67" w:rsidRPr="00337464">
        <w:rPr>
          <w:rFonts w:cs="Times New Roman"/>
          <w:sz w:val="24"/>
          <w:szCs w:val="24"/>
          <w:lang w:val="en-US"/>
          <w:rPrChange w:id="1148" w:author="Clark, Robert Emerson" w:date="2023-06-14T14:40:00Z">
            <w:rPr>
              <w:rFonts w:cs="Times New Roman"/>
              <w:lang w:val="en-US"/>
            </w:rPr>
          </w:rPrChange>
        </w:rPr>
        <w:fldChar w:fldCharType="end"/>
      </w:r>
      <w:r w:rsidR="005D087F" w:rsidRPr="00337464">
        <w:rPr>
          <w:rFonts w:cs="Times New Roman"/>
          <w:sz w:val="24"/>
          <w:szCs w:val="24"/>
          <w:lang w:val="en-US"/>
          <w:rPrChange w:id="1149" w:author="Clark, Robert Emerson" w:date="2023-06-14T14:40:00Z">
            <w:rPr>
              <w:rFonts w:cs="Times New Roman"/>
              <w:lang w:val="en-US"/>
            </w:rPr>
          </w:rPrChange>
        </w:rPr>
      </w:r>
      <w:r w:rsidR="005D087F" w:rsidRPr="00337464">
        <w:rPr>
          <w:rFonts w:cs="Times New Roman"/>
          <w:sz w:val="24"/>
          <w:szCs w:val="24"/>
          <w:lang w:val="en-US"/>
          <w:rPrChange w:id="1150"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1151" w:author="Clark, Robert Emerson" w:date="2023-06-14T14:40:00Z">
            <w:rPr>
              <w:rFonts w:cs="Times New Roman"/>
              <w:noProof/>
              <w:lang w:val="en-US"/>
            </w:rPr>
          </w:rPrChange>
        </w:rPr>
        <w:t>(</w:t>
      </w:r>
      <w:del w:id="1152" w:author="Robert Clark" w:date="2023-06-14T10:00:00Z">
        <w:r w:rsidR="001E1736" w:rsidRPr="00337464" w:rsidDel="006930E5">
          <w:rPr>
            <w:rFonts w:cs="Times New Roman"/>
            <w:noProof/>
            <w:sz w:val="24"/>
            <w:szCs w:val="24"/>
            <w:lang w:val="en-US"/>
            <w:rPrChange w:id="1153" w:author="Clark, Robert Emerson" w:date="2023-06-14T14:40:00Z">
              <w:rPr>
                <w:rFonts w:cs="Times New Roman"/>
                <w:noProof/>
                <w:lang w:val="en-US"/>
              </w:rPr>
            </w:rPrChange>
          </w:rPr>
          <w:delText>Clark et al., 2023,</w:delText>
        </w:r>
      </w:del>
      <w:del w:id="1154" w:author="Robert Clark" w:date="2023-06-14T10:01:00Z">
        <w:r w:rsidR="001E1736" w:rsidRPr="00337464" w:rsidDel="006930E5">
          <w:rPr>
            <w:rFonts w:cs="Times New Roman"/>
            <w:noProof/>
            <w:sz w:val="24"/>
            <w:szCs w:val="24"/>
            <w:lang w:val="en-US"/>
            <w:rPrChange w:id="1155" w:author="Clark, Robert Emerson" w:date="2023-06-14T14:40:00Z">
              <w:rPr>
                <w:rFonts w:cs="Times New Roman"/>
                <w:noProof/>
                <w:lang w:val="en-US"/>
              </w:rPr>
            </w:rPrChange>
          </w:rPr>
          <w:delText xml:space="preserve"> </w:delText>
        </w:r>
      </w:del>
      <w:r w:rsidR="001E1736" w:rsidRPr="00337464">
        <w:rPr>
          <w:rFonts w:cs="Times New Roman"/>
          <w:noProof/>
          <w:sz w:val="24"/>
          <w:szCs w:val="24"/>
          <w:lang w:val="en-US"/>
          <w:rPrChange w:id="1156" w:author="Clark, Robert Emerson" w:date="2023-06-14T14:40:00Z">
            <w:rPr>
              <w:rFonts w:cs="Times New Roman"/>
              <w:noProof/>
              <w:lang w:val="en-US"/>
            </w:rPr>
          </w:rPrChange>
        </w:rPr>
        <w:t>Rashed et al., 2018</w:t>
      </w:r>
      <w:ins w:id="1157" w:author="Robert Clark" w:date="2023-06-14T10:00:00Z">
        <w:r w:rsidR="006930E5" w:rsidRPr="00337464">
          <w:rPr>
            <w:rFonts w:cs="Times New Roman"/>
            <w:noProof/>
            <w:sz w:val="24"/>
            <w:szCs w:val="24"/>
            <w:lang w:val="en-US"/>
            <w:rPrChange w:id="1158" w:author="Clark, Robert Emerson" w:date="2023-06-14T14:40:00Z">
              <w:rPr>
                <w:rFonts w:cs="Times New Roman"/>
                <w:noProof/>
                <w:lang w:val="en-US"/>
              </w:rPr>
            </w:rPrChange>
          </w:rPr>
          <w:t xml:space="preserve">, </w:t>
        </w:r>
        <w:r w:rsidR="006930E5" w:rsidRPr="00337464">
          <w:rPr>
            <w:rFonts w:cs="Times New Roman"/>
            <w:noProof/>
            <w:sz w:val="24"/>
            <w:szCs w:val="24"/>
            <w:lang w:val="en-US"/>
            <w:rPrChange w:id="1159" w:author="Clark, Robert Emerson" w:date="2023-06-14T14:40:00Z">
              <w:rPr>
                <w:rFonts w:cs="Times New Roman"/>
                <w:noProof/>
                <w:lang w:val="en-US"/>
              </w:rPr>
            </w:rPrChange>
          </w:rPr>
          <w:t>Clark et al., 2023</w:t>
        </w:r>
      </w:ins>
      <w:r w:rsidR="001E1736" w:rsidRPr="00337464">
        <w:rPr>
          <w:rFonts w:cs="Times New Roman"/>
          <w:noProof/>
          <w:sz w:val="24"/>
          <w:szCs w:val="24"/>
          <w:lang w:val="en-US"/>
          <w:rPrChange w:id="1160" w:author="Clark, Robert Emerson" w:date="2023-06-14T14:40:00Z">
            <w:rPr>
              <w:rFonts w:cs="Times New Roman"/>
              <w:noProof/>
              <w:lang w:val="en-US"/>
            </w:rPr>
          </w:rPrChange>
        </w:rPr>
        <w:t>)</w:t>
      </w:r>
      <w:r w:rsidR="005D087F" w:rsidRPr="00337464">
        <w:rPr>
          <w:rFonts w:cs="Times New Roman"/>
          <w:sz w:val="24"/>
          <w:szCs w:val="24"/>
          <w:lang w:val="en-US"/>
          <w:rPrChange w:id="1161" w:author="Clark, Robert Emerson" w:date="2023-06-14T14:40:00Z">
            <w:rPr>
              <w:rFonts w:cs="Times New Roman"/>
              <w:lang w:val="en-US"/>
            </w:rPr>
          </w:rPrChange>
        </w:rPr>
        <w:fldChar w:fldCharType="end"/>
      </w:r>
      <w:r w:rsidR="00E4553E" w:rsidRPr="00337464">
        <w:rPr>
          <w:rFonts w:cs="Times New Roman"/>
          <w:sz w:val="24"/>
          <w:szCs w:val="24"/>
          <w:lang w:val="en-US"/>
          <w:rPrChange w:id="1162" w:author="Clark, Robert Emerson" w:date="2023-06-14T14:40:00Z">
            <w:rPr>
              <w:rFonts w:cs="Times New Roman"/>
              <w:lang w:val="en-US"/>
            </w:rPr>
          </w:rPrChange>
        </w:rPr>
        <w:t>.</w:t>
      </w:r>
      <w:r w:rsidR="002C0987" w:rsidRPr="00337464">
        <w:rPr>
          <w:rFonts w:cs="Times New Roman"/>
          <w:sz w:val="24"/>
          <w:szCs w:val="24"/>
          <w:lang w:val="en-US"/>
          <w:rPrChange w:id="1163" w:author="Clark, Robert Emerson" w:date="2023-06-14T14:40:00Z">
            <w:rPr>
              <w:rFonts w:cs="Times New Roman"/>
              <w:lang w:val="en-US"/>
            </w:rPr>
          </w:rPrChange>
        </w:rPr>
        <w:t xml:space="preserve"> </w:t>
      </w:r>
      <w:r w:rsidR="00397DAF" w:rsidRPr="00337464">
        <w:rPr>
          <w:rFonts w:cs="Times New Roman"/>
          <w:sz w:val="24"/>
          <w:szCs w:val="24"/>
          <w:lang w:val="en-US"/>
          <w:rPrChange w:id="1164" w:author="Clark, Robert Emerson" w:date="2023-06-14T14:40:00Z">
            <w:rPr>
              <w:rFonts w:cs="Times New Roman"/>
              <w:lang w:val="en-US"/>
            </w:rPr>
          </w:rPrChange>
        </w:rPr>
        <w:t xml:space="preserve">Here we test the hypothesis that performance and preference of pea aphid </w:t>
      </w:r>
      <w:r w:rsidR="00666F49" w:rsidRPr="00337464">
        <w:rPr>
          <w:rFonts w:cs="Times New Roman"/>
          <w:sz w:val="24"/>
          <w:szCs w:val="24"/>
          <w:lang w:val="en-US"/>
          <w:rPrChange w:id="1165" w:author="Clark, Robert Emerson" w:date="2023-06-14T14:40:00Z">
            <w:rPr>
              <w:rFonts w:cs="Times New Roman"/>
              <w:lang w:val="en-US"/>
            </w:rPr>
          </w:rPrChange>
        </w:rPr>
        <w:t>biotype</w:t>
      </w:r>
      <w:r w:rsidR="00397DAF" w:rsidRPr="00337464">
        <w:rPr>
          <w:rFonts w:cs="Times New Roman"/>
          <w:sz w:val="24"/>
          <w:szCs w:val="24"/>
          <w:lang w:val="en-US"/>
          <w:rPrChange w:id="1166" w:author="Clark, Robert Emerson" w:date="2023-06-14T14:40:00Z">
            <w:rPr>
              <w:rFonts w:cs="Times New Roman"/>
              <w:lang w:val="en-US"/>
            </w:rPr>
          </w:rPrChange>
        </w:rPr>
        <w:t xml:space="preserve">s across a panel of potential host plants is altered when these plants are infected with PEMV or BLRV. We evaluate the effects of virus infection on the preference performance relationships among these hosts and aphid </w:t>
      </w:r>
      <w:r w:rsidR="00666F49" w:rsidRPr="00337464">
        <w:rPr>
          <w:rFonts w:cs="Times New Roman"/>
          <w:sz w:val="24"/>
          <w:szCs w:val="24"/>
          <w:lang w:val="en-US"/>
          <w:rPrChange w:id="1167" w:author="Clark, Robert Emerson" w:date="2023-06-14T14:40:00Z">
            <w:rPr>
              <w:rFonts w:cs="Times New Roman"/>
              <w:lang w:val="en-US"/>
            </w:rPr>
          </w:rPrChange>
        </w:rPr>
        <w:t>biotype</w:t>
      </w:r>
      <w:r w:rsidR="00397DAF" w:rsidRPr="00337464">
        <w:rPr>
          <w:rFonts w:cs="Times New Roman"/>
          <w:sz w:val="24"/>
          <w:szCs w:val="24"/>
          <w:lang w:val="en-US"/>
          <w:rPrChange w:id="1168" w:author="Clark, Robert Emerson" w:date="2023-06-14T14:40:00Z">
            <w:rPr>
              <w:rFonts w:cs="Times New Roman"/>
              <w:lang w:val="en-US"/>
            </w:rPr>
          </w:rPrChange>
        </w:rPr>
        <w:t>s. We interpret the results in the context of horizontal transmission of the viruses among these hosts</w:t>
      </w:r>
      <w:r w:rsidR="000165B9" w:rsidRPr="00337464">
        <w:rPr>
          <w:rFonts w:cs="Times New Roman"/>
          <w:sz w:val="24"/>
          <w:szCs w:val="24"/>
          <w:lang w:val="en-US"/>
          <w:rPrChange w:id="1169" w:author="Clark, Robert Emerson" w:date="2023-06-14T14:40:00Z">
            <w:rPr>
              <w:rFonts w:cs="Times New Roman"/>
              <w:lang w:val="en-US"/>
            </w:rPr>
          </w:rPrChange>
        </w:rPr>
        <w:t>.</w:t>
      </w:r>
    </w:p>
    <w:p w14:paraId="1EA8412C" w14:textId="1EF6617B" w:rsidR="00B41EA8" w:rsidRPr="00337464" w:rsidRDefault="00B41EA8" w:rsidP="00B16FA5">
      <w:pPr>
        <w:pStyle w:val="Heading1"/>
        <w:spacing w:line="480" w:lineRule="auto"/>
        <w:rPr>
          <w:rFonts w:cs="Times New Roman"/>
          <w:sz w:val="24"/>
          <w:szCs w:val="24"/>
          <w:lang w:val="en-US"/>
          <w:rPrChange w:id="1170" w:author="Clark, Robert Emerson" w:date="2023-06-14T14:40:00Z">
            <w:rPr>
              <w:rFonts w:cs="Times New Roman"/>
              <w:lang w:val="en-US"/>
            </w:rPr>
          </w:rPrChange>
        </w:rPr>
      </w:pPr>
      <w:r w:rsidRPr="00337464">
        <w:rPr>
          <w:rFonts w:cs="Times New Roman"/>
          <w:sz w:val="24"/>
          <w:szCs w:val="24"/>
          <w:lang w:val="en-US"/>
          <w:rPrChange w:id="1171" w:author="Clark, Robert Emerson" w:date="2023-06-14T14:40:00Z">
            <w:rPr>
              <w:rFonts w:cs="Times New Roman"/>
              <w:lang w:val="en-US"/>
            </w:rPr>
          </w:rPrChange>
        </w:rPr>
        <w:lastRenderedPageBreak/>
        <w:t xml:space="preserve">Materials and </w:t>
      </w:r>
      <w:r w:rsidR="00AE3971" w:rsidRPr="00337464">
        <w:rPr>
          <w:rFonts w:cs="Times New Roman"/>
          <w:sz w:val="24"/>
          <w:szCs w:val="24"/>
          <w:lang w:val="en-US"/>
          <w:rPrChange w:id="1172" w:author="Clark, Robert Emerson" w:date="2023-06-14T14:40:00Z">
            <w:rPr>
              <w:rFonts w:cs="Times New Roman"/>
              <w:lang w:val="en-US"/>
            </w:rPr>
          </w:rPrChange>
        </w:rPr>
        <w:t>m</w:t>
      </w:r>
      <w:r w:rsidRPr="00337464">
        <w:rPr>
          <w:rFonts w:cs="Times New Roman"/>
          <w:sz w:val="24"/>
          <w:szCs w:val="24"/>
          <w:lang w:val="en-US"/>
          <w:rPrChange w:id="1173" w:author="Clark, Robert Emerson" w:date="2023-06-14T14:40:00Z">
            <w:rPr>
              <w:rFonts w:cs="Times New Roman"/>
              <w:lang w:val="en-US"/>
            </w:rPr>
          </w:rPrChange>
        </w:rPr>
        <w:t>ethods</w:t>
      </w:r>
    </w:p>
    <w:p w14:paraId="3CD03374" w14:textId="6BFC7CE6" w:rsidR="003B382F" w:rsidRPr="00337464" w:rsidRDefault="61280186" w:rsidP="00B16FA5">
      <w:pPr>
        <w:pStyle w:val="Heading2"/>
        <w:spacing w:line="480" w:lineRule="auto"/>
        <w:rPr>
          <w:rFonts w:eastAsia="Calibri" w:cs="Times New Roman"/>
          <w:bCs/>
          <w:color w:val="000000" w:themeColor="text1"/>
          <w:sz w:val="24"/>
          <w:szCs w:val="24"/>
          <w:lang w:val="en-US"/>
          <w:rPrChange w:id="1174" w:author="Clark, Robert Emerson" w:date="2023-06-14T14:40:00Z">
            <w:rPr>
              <w:rFonts w:eastAsia="Calibri" w:cs="Times New Roman"/>
              <w:bCs/>
              <w:color w:val="000000" w:themeColor="text1"/>
              <w:szCs w:val="22"/>
              <w:lang w:val="en-US"/>
            </w:rPr>
          </w:rPrChange>
        </w:rPr>
      </w:pPr>
      <w:commentRangeStart w:id="1175"/>
      <w:commentRangeStart w:id="1176"/>
      <w:commentRangeStart w:id="1177"/>
      <w:r w:rsidRPr="00337464">
        <w:rPr>
          <w:rFonts w:cs="Times New Roman"/>
          <w:sz w:val="24"/>
          <w:szCs w:val="24"/>
          <w:lang w:val="en-US"/>
          <w:rPrChange w:id="1178" w:author="Clark, Robert Emerson" w:date="2023-06-14T14:40:00Z">
            <w:rPr>
              <w:rFonts w:cs="Times New Roman"/>
              <w:szCs w:val="22"/>
              <w:lang w:val="en-US"/>
            </w:rPr>
          </w:rPrChange>
        </w:rPr>
        <w:t xml:space="preserve">Aphid and Virus Colonies and Treatments </w:t>
      </w:r>
      <w:commentRangeEnd w:id="1175"/>
      <w:r w:rsidR="00FF414B" w:rsidRPr="00337464">
        <w:rPr>
          <w:rStyle w:val="CommentReference"/>
          <w:rFonts w:eastAsiaTheme="minorHAnsi" w:cs="Times New Roman"/>
          <w:b w:val="0"/>
          <w:sz w:val="24"/>
          <w:szCs w:val="24"/>
          <w:rPrChange w:id="1179" w:author="Clark, Robert Emerson" w:date="2023-06-14T14:40:00Z">
            <w:rPr>
              <w:rStyle w:val="CommentReference"/>
              <w:rFonts w:eastAsiaTheme="minorHAnsi" w:cs="Times New Roman"/>
              <w:b w:val="0"/>
            </w:rPr>
          </w:rPrChange>
        </w:rPr>
        <w:commentReference w:id="1175"/>
      </w:r>
      <w:commentRangeEnd w:id="1176"/>
      <w:r w:rsidR="007369A4" w:rsidRPr="00337464">
        <w:rPr>
          <w:rStyle w:val="CommentReference"/>
          <w:rFonts w:eastAsiaTheme="minorHAnsi" w:cs="Times New Roman"/>
          <w:b w:val="0"/>
          <w:sz w:val="24"/>
          <w:szCs w:val="24"/>
          <w:rPrChange w:id="1180" w:author="Clark, Robert Emerson" w:date="2023-06-14T14:40:00Z">
            <w:rPr>
              <w:rStyle w:val="CommentReference"/>
              <w:rFonts w:eastAsiaTheme="minorHAnsi" w:cs="Times New Roman"/>
              <w:b w:val="0"/>
            </w:rPr>
          </w:rPrChange>
        </w:rPr>
        <w:commentReference w:id="1176"/>
      </w:r>
      <w:commentRangeEnd w:id="1177"/>
      <w:r w:rsidR="00E022A3" w:rsidRPr="00337464">
        <w:rPr>
          <w:rStyle w:val="CommentReference"/>
          <w:rFonts w:eastAsiaTheme="minorHAnsi" w:cs="Times New Roman"/>
          <w:b w:val="0"/>
          <w:sz w:val="24"/>
          <w:szCs w:val="24"/>
          <w:rPrChange w:id="1181" w:author="Clark, Robert Emerson" w:date="2023-06-14T14:40:00Z">
            <w:rPr>
              <w:rStyle w:val="CommentReference"/>
              <w:rFonts w:eastAsiaTheme="minorHAnsi" w:cs="Times New Roman"/>
              <w:b w:val="0"/>
            </w:rPr>
          </w:rPrChange>
        </w:rPr>
        <w:commentReference w:id="1177"/>
      </w:r>
    </w:p>
    <w:p w14:paraId="3C964C91" w14:textId="64231EF4" w:rsidR="003B382F" w:rsidRPr="00337464" w:rsidRDefault="00E022A3" w:rsidP="00B16FA5">
      <w:pPr>
        <w:spacing w:line="480" w:lineRule="auto"/>
        <w:rPr>
          <w:rFonts w:eastAsia="Times New Roman" w:cs="Times New Roman"/>
          <w:color w:val="000000" w:themeColor="text1"/>
          <w:sz w:val="24"/>
          <w:szCs w:val="24"/>
          <w:lang w:val="en-US"/>
          <w:rPrChange w:id="1182" w:author="Clark, Robert Emerson" w:date="2023-06-14T14:40:00Z">
            <w:rPr>
              <w:rFonts w:eastAsia="Times New Roman" w:cs="Times New Roman"/>
              <w:color w:val="000000" w:themeColor="text1"/>
              <w:lang w:val="en-US"/>
            </w:rPr>
          </w:rPrChange>
        </w:rPr>
      </w:pPr>
      <w:ins w:id="1183" w:author="Robert Clark" w:date="2023-06-14T10:13:00Z">
        <w:r w:rsidRPr="00337464">
          <w:rPr>
            <w:rFonts w:eastAsia="Times New Roman" w:cs="Times New Roman"/>
            <w:color w:val="000000" w:themeColor="text1"/>
            <w:sz w:val="24"/>
            <w:szCs w:val="24"/>
            <w:lang w:val="en-US"/>
            <w:rPrChange w:id="1184" w:author="Clark, Robert Emerson" w:date="2023-06-14T14:40:00Z">
              <w:rPr>
                <w:rFonts w:eastAsia="Times New Roman" w:cs="Times New Roman"/>
                <w:color w:val="000000" w:themeColor="text1"/>
                <w:lang w:val="en-US"/>
              </w:rPr>
            </w:rPrChange>
          </w:rPr>
          <w:t xml:space="preserve">We established </w:t>
        </w:r>
      </w:ins>
      <w:del w:id="1185" w:author="Robert Clark" w:date="2023-06-14T10:13:00Z">
        <w:r w:rsidR="61280186" w:rsidRPr="00337464" w:rsidDel="00E022A3">
          <w:rPr>
            <w:rFonts w:eastAsia="Times New Roman" w:cs="Times New Roman"/>
            <w:color w:val="000000" w:themeColor="text1"/>
            <w:sz w:val="24"/>
            <w:szCs w:val="24"/>
            <w:lang w:val="en-US"/>
            <w:rPrChange w:id="1186" w:author="Clark, Robert Emerson" w:date="2023-06-14T14:40:00Z">
              <w:rPr>
                <w:rFonts w:eastAsia="Times New Roman" w:cs="Times New Roman"/>
                <w:color w:val="000000" w:themeColor="text1"/>
                <w:lang w:val="en-US"/>
              </w:rPr>
            </w:rPrChange>
          </w:rPr>
          <w:delText>F</w:delText>
        </w:r>
      </w:del>
      <w:ins w:id="1187" w:author="Robert Clark" w:date="2023-06-14T10:13:00Z">
        <w:r w:rsidRPr="00337464">
          <w:rPr>
            <w:rFonts w:eastAsia="Times New Roman" w:cs="Times New Roman"/>
            <w:color w:val="000000" w:themeColor="text1"/>
            <w:sz w:val="24"/>
            <w:szCs w:val="24"/>
            <w:lang w:val="en-US"/>
            <w:rPrChange w:id="1188" w:author="Clark, Robert Emerson" w:date="2023-06-14T14:40:00Z">
              <w:rPr>
                <w:rFonts w:eastAsia="Times New Roman" w:cs="Times New Roman"/>
                <w:color w:val="000000" w:themeColor="text1"/>
                <w:lang w:val="en-US"/>
              </w:rPr>
            </w:rPrChange>
          </w:rPr>
          <w:t>f</w:t>
        </w:r>
      </w:ins>
      <w:r w:rsidR="61280186" w:rsidRPr="00337464">
        <w:rPr>
          <w:rFonts w:eastAsia="Times New Roman" w:cs="Times New Roman"/>
          <w:color w:val="000000" w:themeColor="text1"/>
          <w:sz w:val="24"/>
          <w:szCs w:val="24"/>
          <w:lang w:val="en-US"/>
          <w:rPrChange w:id="1189" w:author="Clark, Robert Emerson" w:date="2023-06-14T14:40:00Z">
            <w:rPr>
              <w:rFonts w:eastAsia="Times New Roman" w:cs="Times New Roman"/>
              <w:color w:val="000000" w:themeColor="text1"/>
              <w:lang w:val="en-US"/>
            </w:rPr>
          </w:rPrChange>
        </w:rPr>
        <w:t xml:space="preserve">ive clonal colonies of pea aphid, </w:t>
      </w:r>
      <w:proofErr w:type="spellStart"/>
      <w:r w:rsidR="61280186" w:rsidRPr="00337464">
        <w:rPr>
          <w:rFonts w:eastAsia="Times New Roman" w:cs="Times New Roman"/>
          <w:i/>
          <w:iCs/>
          <w:color w:val="000000" w:themeColor="text1"/>
          <w:sz w:val="24"/>
          <w:szCs w:val="24"/>
          <w:lang w:val="en-US"/>
          <w:rPrChange w:id="1190" w:author="Clark, Robert Emerson" w:date="2023-06-14T14:40:00Z">
            <w:rPr>
              <w:rFonts w:eastAsia="Times New Roman" w:cs="Times New Roman"/>
              <w:i/>
              <w:iCs/>
              <w:color w:val="000000" w:themeColor="text1"/>
              <w:lang w:val="en-US"/>
            </w:rPr>
          </w:rPrChange>
        </w:rPr>
        <w:t>Acyrthosiphon</w:t>
      </w:r>
      <w:proofErr w:type="spellEnd"/>
      <w:r w:rsidR="61280186" w:rsidRPr="00337464">
        <w:rPr>
          <w:rFonts w:eastAsia="Times New Roman" w:cs="Times New Roman"/>
          <w:i/>
          <w:iCs/>
          <w:color w:val="000000" w:themeColor="text1"/>
          <w:sz w:val="24"/>
          <w:szCs w:val="24"/>
          <w:lang w:val="en-US"/>
          <w:rPrChange w:id="1191" w:author="Clark, Robert Emerson" w:date="2023-06-14T14:40:00Z">
            <w:rPr>
              <w:rFonts w:eastAsia="Times New Roman" w:cs="Times New Roman"/>
              <w:i/>
              <w:iCs/>
              <w:color w:val="000000" w:themeColor="text1"/>
              <w:lang w:val="en-US"/>
            </w:rPr>
          </w:rPrChange>
        </w:rPr>
        <w:t xml:space="preserve"> </w:t>
      </w:r>
      <w:proofErr w:type="spellStart"/>
      <w:r w:rsidR="61280186" w:rsidRPr="00337464">
        <w:rPr>
          <w:rFonts w:eastAsia="Times New Roman" w:cs="Times New Roman"/>
          <w:i/>
          <w:iCs/>
          <w:color w:val="000000" w:themeColor="text1"/>
          <w:sz w:val="24"/>
          <w:szCs w:val="24"/>
          <w:lang w:val="en-US"/>
          <w:rPrChange w:id="1192" w:author="Clark, Robert Emerson" w:date="2023-06-14T14:40:00Z">
            <w:rPr>
              <w:rFonts w:eastAsia="Times New Roman" w:cs="Times New Roman"/>
              <w:i/>
              <w:iCs/>
              <w:color w:val="000000" w:themeColor="text1"/>
              <w:lang w:val="en-US"/>
            </w:rPr>
          </w:rPrChange>
        </w:rPr>
        <w:t>pisum</w:t>
      </w:r>
      <w:proofErr w:type="spellEnd"/>
      <w:ins w:id="1193" w:author="Robert Clark" w:date="2023-06-14T10:13:00Z">
        <w:r w:rsidRPr="00337464">
          <w:rPr>
            <w:rFonts w:eastAsia="Times New Roman" w:cs="Times New Roman"/>
            <w:i/>
            <w:iCs/>
            <w:color w:val="000000" w:themeColor="text1"/>
            <w:sz w:val="24"/>
            <w:szCs w:val="24"/>
            <w:lang w:val="en-US"/>
            <w:rPrChange w:id="1194" w:author="Clark, Robert Emerson" w:date="2023-06-14T14:40:00Z">
              <w:rPr>
                <w:rFonts w:eastAsia="Times New Roman" w:cs="Times New Roman"/>
                <w:i/>
                <w:iCs/>
                <w:color w:val="000000" w:themeColor="text1"/>
                <w:lang w:val="en-US"/>
              </w:rPr>
            </w:rPrChange>
          </w:rPr>
          <w:t>,</w:t>
        </w:r>
        <w:r w:rsidRPr="00337464">
          <w:rPr>
            <w:rFonts w:eastAsia="Times New Roman" w:cs="Times New Roman"/>
            <w:color w:val="000000" w:themeColor="text1"/>
            <w:sz w:val="24"/>
            <w:szCs w:val="24"/>
            <w:lang w:val="en-US"/>
            <w:rPrChange w:id="1195" w:author="Clark, Robert Emerson" w:date="2023-06-14T14:40:00Z">
              <w:rPr>
                <w:rFonts w:eastAsia="Times New Roman" w:cs="Times New Roman"/>
                <w:color w:val="000000" w:themeColor="text1"/>
                <w:lang w:val="en-US"/>
              </w:rPr>
            </w:rPrChange>
          </w:rPr>
          <w:t xml:space="preserve"> from </w:t>
        </w:r>
      </w:ins>
      <w:del w:id="1196" w:author="Robert Clark" w:date="2023-06-14T10:13:00Z">
        <w:r w:rsidR="61280186" w:rsidRPr="00337464" w:rsidDel="00E022A3">
          <w:rPr>
            <w:rFonts w:eastAsia="Times New Roman" w:cs="Times New Roman"/>
            <w:color w:val="000000" w:themeColor="text1"/>
            <w:sz w:val="24"/>
            <w:szCs w:val="24"/>
            <w:lang w:val="en-US"/>
            <w:rPrChange w:id="1197" w:author="Clark, Robert Emerson" w:date="2023-06-14T14:40:00Z">
              <w:rPr>
                <w:rFonts w:eastAsia="Times New Roman" w:cs="Times New Roman"/>
                <w:color w:val="000000" w:themeColor="text1"/>
                <w:lang w:val="en-US"/>
              </w:rPr>
            </w:rPrChange>
          </w:rPr>
          <w:delText xml:space="preserve">, were established from </w:delText>
        </w:r>
      </w:del>
      <w:del w:id="1198" w:author="Robert Clark" w:date="2023-06-14T10:14:00Z">
        <w:r w:rsidR="61280186" w:rsidRPr="00337464" w:rsidDel="00E022A3">
          <w:rPr>
            <w:rFonts w:eastAsia="Times New Roman" w:cs="Times New Roman"/>
            <w:color w:val="000000" w:themeColor="text1"/>
            <w:sz w:val="24"/>
            <w:szCs w:val="24"/>
            <w:lang w:val="en-US"/>
            <w:rPrChange w:id="1199" w:author="Clark, Robert Emerson" w:date="2023-06-14T14:40:00Z">
              <w:rPr>
                <w:rFonts w:eastAsia="Times New Roman" w:cs="Times New Roman"/>
                <w:color w:val="000000" w:themeColor="text1"/>
                <w:lang w:val="en-US"/>
              </w:rPr>
            </w:rPrChange>
          </w:rPr>
          <w:delText xml:space="preserve">individual </w:delText>
        </w:r>
      </w:del>
      <w:r w:rsidR="61280186" w:rsidRPr="00337464">
        <w:rPr>
          <w:rFonts w:eastAsia="Times New Roman" w:cs="Times New Roman"/>
          <w:color w:val="000000" w:themeColor="text1"/>
          <w:sz w:val="24"/>
          <w:szCs w:val="24"/>
          <w:lang w:val="en-US"/>
          <w:rPrChange w:id="1200" w:author="Clark, Robert Emerson" w:date="2023-06-14T14:40:00Z">
            <w:rPr>
              <w:rFonts w:eastAsia="Times New Roman" w:cs="Times New Roman"/>
              <w:color w:val="000000" w:themeColor="text1"/>
              <w:lang w:val="en-US"/>
            </w:rPr>
          </w:rPrChange>
        </w:rPr>
        <w:t>apterous reproductive aphids</w:t>
      </w:r>
      <w:ins w:id="1201" w:author="Robert Clark" w:date="2023-06-14T10:14:00Z">
        <w:r w:rsidRPr="00337464">
          <w:rPr>
            <w:rFonts w:eastAsia="Times New Roman" w:cs="Times New Roman"/>
            <w:color w:val="000000" w:themeColor="text1"/>
            <w:sz w:val="24"/>
            <w:szCs w:val="24"/>
            <w:lang w:val="en-US"/>
            <w:rPrChange w:id="1202" w:author="Clark, Robert Emerson" w:date="2023-06-14T14:40:00Z">
              <w:rPr>
                <w:rFonts w:eastAsia="Times New Roman" w:cs="Times New Roman"/>
                <w:color w:val="000000" w:themeColor="text1"/>
                <w:lang w:val="en-US"/>
              </w:rPr>
            </w:rPrChange>
          </w:rPr>
          <w:t xml:space="preserve">. We collected </w:t>
        </w:r>
      </w:ins>
      <w:del w:id="1203" w:author="Robert Clark" w:date="2023-06-14T10:14:00Z">
        <w:r w:rsidR="61280186" w:rsidRPr="00337464" w:rsidDel="00E022A3">
          <w:rPr>
            <w:rFonts w:eastAsia="Times New Roman" w:cs="Times New Roman"/>
            <w:color w:val="000000" w:themeColor="text1"/>
            <w:sz w:val="24"/>
            <w:szCs w:val="24"/>
            <w:lang w:val="en-US"/>
            <w:rPrChange w:id="1204" w:author="Clark, Robert Emerson" w:date="2023-06-14T14:40:00Z">
              <w:rPr>
                <w:rFonts w:eastAsia="Times New Roman" w:cs="Times New Roman"/>
                <w:color w:val="000000" w:themeColor="text1"/>
                <w:lang w:val="en-US"/>
              </w:rPr>
            </w:rPrChange>
          </w:rPr>
          <w:delText xml:space="preserve"> field-collected from</w:delText>
        </w:r>
      </w:del>
      <w:ins w:id="1205" w:author="Robert Clark" w:date="2023-06-14T10:14:00Z">
        <w:r w:rsidRPr="00337464">
          <w:rPr>
            <w:rFonts w:eastAsia="Times New Roman" w:cs="Times New Roman"/>
            <w:color w:val="000000" w:themeColor="text1"/>
            <w:sz w:val="24"/>
            <w:szCs w:val="24"/>
            <w:lang w:val="en-US"/>
            <w:rPrChange w:id="1206" w:author="Clark, Robert Emerson" w:date="2023-06-14T14:40:00Z">
              <w:rPr>
                <w:rFonts w:eastAsia="Times New Roman" w:cs="Times New Roman"/>
                <w:color w:val="000000" w:themeColor="text1"/>
                <w:lang w:val="en-US"/>
              </w:rPr>
            </w:rPrChange>
          </w:rPr>
          <w:t>these aphids from</w:t>
        </w:r>
      </w:ins>
      <w:r w:rsidR="61280186" w:rsidRPr="00337464">
        <w:rPr>
          <w:rFonts w:eastAsia="Times New Roman" w:cs="Times New Roman"/>
          <w:color w:val="000000" w:themeColor="text1"/>
          <w:sz w:val="24"/>
          <w:szCs w:val="24"/>
          <w:lang w:val="en-US"/>
          <w:rPrChange w:id="1207" w:author="Clark, Robert Emerson" w:date="2023-06-14T14:40:00Z">
            <w:rPr>
              <w:rFonts w:eastAsia="Times New Roman" w:cs="Times New Roman"/>
              <w:color w:val="000000" w:themeColor="text1"/>
              <w:lang w:val="en-US"/>
            </w:rPr>
          </w:rPrChange>
        </w:rPr>
        <w:t xml:space="preserve"> pea, vetch, clover, or alfalfa</w:t>
      </w:r>
      <w:ins w:id="1208" w:author="Robert Clark" w:date="2023-06-14T10:14:00Z">
        <w:r w:rsidRPr="00337464">
          <w:rPr>
            <w:rFonts w:eastAsia="Times New Roman" w:cs="Times New Roman"/>
            <w:color w:val="000000" w:themeColor="text1"/>
            <w:sz w:val="24"/>
            <w:szCs w:val="24"/>
            <w:lang w:val="en-US"/>
            <w:rPrChange w:id="1209" w:author="Clark, Robert Emerson" w:date="2023-06-14T14:40:00Z">
              <w:rPr>
                <w:rFonts w:eastAsia="Times New Roman" w:cs="Times New Roman"/>
                <w:color w:val="000000" w:themeColor="text1"/>
                <w:lang w:val="en-US"/>
              </w:rPr>
            </w:rPrChange>
          </w:rPr>
          <w:t xml:space="preserve"> fields</w:t>
        </w:r>
      </w:ins>
      <w:r w:rsidR="61280186" w:rsidRPr="00337464">
        <w:rPr>
          <w:rFonts w:eastAsia="Times New Roman" w:cs="Times New Roman"/>
          <w:color w:val="000000" w:themeColor="text1"/>
          <w:sz w:val="24"/>
          <w:szCs w:val="24"/>
          <w:lang w:val="en-US"/>
          <w:rPrChange w:id="1210" w:author="Clark, Robert Emerson" w:date="2023-06-14T14:40:00Z">
            <w:rPr>
              <w:rFonts w:eastAsia="Times New Roman" w:cs="Times New Roman"/>
              <w:color w:val="000000" w:themeColor="text1"/>
              <w:lang w:val="en-US"/>
            </w:rPr>
          </w:rPrChange>
        </w:rPr>
        <w:t xml:space="preserve"> near Moscow ID (46.7325° N, 116.9992° W, 786 </w:t>
      </w:r>
      <w:proofErr w:type="spellStart"/>
      <w:r w:rsidR="61280186" w:rsidRPr="00337464">
        <w:rPr>
          <w:rFonts w:eastAsia="Times New Roman" w:cs="Times New Roman"/>
          <w:color w:val="000000" w:themeColor="text1"/>
          <w:sz w:val="24"/>
          <w:szCs w:val="24"/>
          <w:lang w:val="en-US"/>
          <w:rPrChange w:id="1211" w:author="Clark, Robert Emerson" w:date="2023-06-14T14:40:00Z">
            <w:rPr>
              <w:rFonts w:eastAsia="Times New Roman" w:cs="Times New Roman"/>
              <w:color w:val="000000" w:themeColor="text1"/>
              <w:lang w:val="en-US"/>
            </w:rPr>
          </w:rPrChange>
        </w:rPr>
        <w:t>m.a.s.l</w:t>
      </w:r>
      <w:proofErr w:type="spellEnd"/>
      <w:r w:rsidR="61280186" w:rsidRPr="00337464">
        <w:rPr>
          <w:rFonts w:eastAsia="Times New Roman" w:cs="Times New Roman"/>
          <w:color w:val="000000" w:themeColor="text1"/>
          <w:sz w:val="24"/>
          <w:szCs w:val="24"/>
          <w:lang w:val="en-US"/>
          <w:rPrChange w:id="1212" w:author="Clark, Robert Emerson" w:date="2023-06-14T14:40:00Z">
            <w:rPr>
              <w:rFonts w:eastAsia="Times New Roman" w:cs="Times New Roman"/>
              <w:color w:val="000000" w:themeColor="text1"/>
              <w:lang w:val="en-US"/>
            </w:rPr>
          </w:rPrChange>
        </w:rPr>
        <w:t xml:space="preserve">.) or near McMinnville OR (45.2108° N, 123.1945° W, 40 </w:t>
      </w:r>
      <w:proofErr w:type="spellStart"/>
      <w:r w:rsidR="61280186" w:rsidRPr="00337464">
        <w:rPr>
          <w:rFonts w:eastAsia="Times New Roman" w:cs="Times New Roman"/>
          <w:color w:val="000000" w:themeColor="text1"/>
          <w:sz w:val="24"/>
          <w:szCs w:val="24"/>
          <w:lang w:val="en-US"/>
          <w:rPrChange w:id="1213" w:author="Clark, Robert Emerson" w:date="2023-06-14T14:40:00Z">
            <w:rPr>
              <w:rFonts w:eastAsia="Times New Roman" w:cs="Times New Roman"/>
              <w:color w:val="000000" w:themeColor="text1"/>
              <w:lang w:val="en-US"/>
            </w:rPr>
          </w:rPrChange>
        </w:rPr>
        <w:t>m.a.s.l</w:t>
      </w:r>
      <w:proofErr w:type="spellEnd"/>
      <w:r w:rsidR="61280186" w:rsidRPr="00337464">
        <w:rPr>
          <w:rFonts w:eastAsia="Times New Roman" w:cs="Times New Roman"/>
          <w:color w:val="000000" w:themeColor="text1"/>
          <w:sz w:val="24"/>
          <w:szCs w:val="24"/>
          <w:lang w:val="en-US"/>
          <w:rPrChange w:id="1214" w:author="Clark, Robert Emerson" w:date="2023-06-14T14:40:00Z">
            <w:rPr>
              <w:rFonts w:eastAsia="Times New Roman" w:cs="Times New Roman"/>
              <w:color w:val="000000" w:themeColor="text1"/>
              <w:lang w:val="en-US"/>
            </w:rPr>
          </w:rPrChange>
        </w:rPr>
        <w:t xml:space="preserve">.) in 2017. </w:t>
      </w:r>
      <w:del w:id="1215" w:author="Robert Clark" w:date="2023-06-14T10:15:00Z">
        <w:r w:rsidR="61280186" w:rsidRPr="00337464" w:rsidDel="00E022A3">
          <w:rPr>
            <w:rFonts w:eastAsia="Times New Roman" w:cs="Times New Roman"/>
            <w:color w:val="000000" w:themeColor="text1"/>
            <w:sz w:val="24"/>
            <w:szCs w:val="24"/>
            <w:lang w:val="en-US"/>
            <w:rPrChange w:id="1216" w:author="Clark, Robert Emerson" w:date="2023-06-14T14:40:00Z">
              <w:rPr>
                <w:rFonts w:eastAsia="Times New Roman" w:cs="Times New Roman"/>
                <w:color w:val="000000" w:themeColor="text1"/>
                <w:lang w:val="en-US"/>
              </w:rPr>
            </w:rPrChange>
          </w:rPr>
          <w:delText xml:space="preserve">The aphid </w:delText>
        </w:r>
        <w:r w:rsidR="00666F49" w:rsidRPr="00337464" w:rsidDel="00E022A3">
          <w:rPr>
            <w:rFonts w:eastAsia="Times New Roman" w:cs="Times New Roman"/>
            <w:color w:val="000000" w:themeColor="text1"/>
            <w:sz w:val="24"/>
            <w:szCs w:val="24"/>
            <w:lang w:val="en-US"/>
            <w:rPrChange w:id="1217" w:author="Clark, Robert Emerson" w:date="2023-06-14T14:40:00Z">
              <w:rPr>
                <w:rFonts w:eastAsia="Times New Roman" w:cs="Times New Roman"/>
                <w:color w:val="000000" w:themeColor="text1"/>
                <w:lang w:val="en-US"/>
              </w:rPr>
            </w:rPrChange>
          </w:rPr>
          <w:delText>genotype</w:delText>
        </w:r>
        <w:r w:rsidR="61280186" w:rsidRPr="00337464" w:rsidDel="00E022A3">
          <w:rPr>
            <w:rFonts w:eastAsia="Times New Roman" w:cs="Times New Roman"/>
            <w:color w:val="000000" w:themeColor="text1"/>
            <w:sz w:val="24"/>
            <w:szCs w:val="24"/>
            <w:lang w:val="en-US"/>
            <w:rPrChange w:id="1218" w:author="Clark, Robert Emerson" w:date="2023-06-14T14:40:00Z">
              <w:rPr>
                <w:rFonts w:eastAsia="Times New Roman" w:cs="Times New Roman"/>
                <w:color w:val="000000" w:themeColor="text1"/>
                <w:lang w:val="en-US"/>
              </w:rPr>
            </w:rPrChange>
          </w:rPr>
          <w:delText xml:space="preserve">s </w:delText>
        </w:r>
      </w:del>
      <w:del w:id="1219" w:author="Robert Clark" w:date="2023-06-14T10:14:00Z">
        <w:r w:rsidR="61280186" w:rsidRPr="00337464" w:rsidDel="00E022A3">
          <w:rPr>
            <w:rFonts w:eastAsia="Times New Roman" w:cs="Times New Roman"/>
            <w:color w:val="000000" w:themeColor="text1"/>
            <w:sz w:val="24"/>
            <w:szCs w:val="24"/>
            <w:lang w:val="en-US"/>
            <w:rPrChange w:id="1220" w:author="Clark, Robert Emerson" w:date="2023-06-14T14:40:00Z">
              <w:rPr>
                <w:rFonts w:eastAsia="Times New Roman" w:cs="Times New Roman"/>
                <w:color w:val="000000" w:themeColor="text1"/>
                <w:lang w:val="en-US"/>
              </w:rPr>
            </w:rPrChange>
          </w:rPr>
          <w:delText>were as follows: Two</w:delText>
        </w:r>
      </w:del>
      <w:del w:id="1221" w:author="Robert Clark" w:date="2023-06-14T10:15:00Z">
        <w:r w:rsidR="61280186" w:rsidRPr="00337464" w:rsidDel="00E022A3">
          <w:rPr>
            <w:rFonts w:eastAsia="Times New Roman" w:cs="Times New Roman"/>
            <w:color w:val="000000" w:themeColor="text1"/>
            <w:sz w:val="24"/>
            <w:szCs w:val="24"/>
            <w:lang w:val="en-US"/>
            <w:rPrChange w:id="1222" w:author="Clark, Robert Emerson" w:date="2023-06-14T14:40:00Z">
              <w:rPr>
                <w:rFonts w:eastAsia="Times New Roman" w:cs="Times New Roman"/>
                <w:color w:val="000000" w:themeColor="text1"/>
                <w:lang w:val="en-US"/>
              </w:rPr>
            </w:rPrChange>
          </w:rPr>
          <w:delText xml:space="preserve"> </w:delText>
        </w:r>
      </w:del>
      <w:del w:id="1223" w:author="Robert Clark" w:date="2023-06-14T10:14:00Z">
        <w:r w:rsidR="61280186" w:rsidRPr="00337464" w:rsidDel="00E022A3">
          <w:rPr>
            <w:rFonts w:eastAsia="Times New Roman" w:cs="Times New Roman"/>
            <w:color w:val="000000" w:themeColor="text1"/>
            <w:sz w:val="24"/>
            <w:szCs w:val="24"/>
            <w:lang w:val="en-US"/>
            <w:rPrChange w:id="1224" w:author="Clark, Robert Emerson" w:date="2023-06-14T14:40:00Z">
              <w:rPr>
                <w:rFonts w:eastAsia="Times New Roman" w:cs="Times New Roman"/>
                <w:color w:val="000000" w:themeColor="text1"/>
                <w:lang w:val="en-US"/>
              </w:rPr>
            </w:rPrChange>
          </w:rPr>
          <w:delText xml:space="preserve">collected </w:delText>
        </w:r>
      </w:del>
      <w:del w:id="1225" w:author="Robert Clark" w:date="2023-06-14T10:15:00Z">
        <w:r w:rsidR="61280186" w:rsidRPr="00337464" w:rsidDel="00E022A3">
          <w:rPr>
            <w:rFonts w:eastAsia="Times New Roman" w:cs="Times New Roman"/>
            <w:color w:val="000000" w:themeColor="text1"/>
            <w:sz w:val="24"/>
            <w:szCs w:val="24"/>
            <w:lang w:val="en-US"/>
            <w:rPrChange w:id="1226" w:author="Clark, Robert Emerson" w:date="2023-06-14T14:40:00Z">
              <w:rPr>
                <w:rFonts w:eastAsia="Times New Roman" w:cs="Times New Roman"/>
                <w:color w:val="000000" w:themeColor="text1"/>
                <w:lang w:val="en-US"/>
              </w:rPr>
            </w:rPrChange>
          </w:rPr>
          <w:delText>from alfalfa</w:delText>
        </w:r>
      </w:del>
      <w:ins w:id="1227" w:author="Robert Clark" w:date="2023-06-14T10:15:00Z">
        <w:r w:rsidRPr="00337464">
          <w:rPr>
            <w:rFonts w:eastAsia="Times New Roman" w:cs="Times New Roman"/>
            <w:color w:val="000000" w:themeColor="text1"/>
            <w:sz w:val="24"/>
            <w:szCs w:val="24"/>
            <w:lang w:val="en-US"/>
            <w:rPrChange w:id="1228" w:author="Clark, Robert Emerson" w:date="2023-06-14T14:40:00Z">
              <w:rPr>
                <w:rFonts w:eastAsia="Times New Roman" w:cs="Times New Roman"/>
                <w:color w:val="000000" w:themeColor="text1"/>
                <w:lang w:val="en-US"/>
              </w:rPr>
            </w:rPrChange>
          </w:rPr>
          <w:t>Two aphid genotypes we collected</w:t>
        </w:r>
      </w:ins>
      <w:del w:id="1229" w:author="Robert Clark" w:date="2023-06-14T10:15:00Z">
        <w:r w:rsidR="61280186" w:rsidRPr="00337464" w:rsidDel="00E022A3">
          <w:rPr>
            <w:rFonts w:eastAsia="Times New Roman" w:cs="Times New Roman"/>
            <w:color w:val="000000" w:themeColor="text1"/>
            <w:sz w:val="24"/>
            <w:szCs w:val="24"/>
            <w:lang w:val="en-US"/>
            <w:rPrChange w:id="1230" w:author="Clark, Robert Emerson" w:date="2023-06-14T14:40:00Z">
              <w:rPr>
                <w:rFonts w:eastAsia="Times New Roman" w:cs="Times New Roman"/>
                <w:color w:val="000000" w:themeColor="text1"/>
                <w:lang w:val="en-US"/>
              </w:rPr>
            </w:rPrChange>
          </w:rPr>
          <w:delText xml:space="preserve"> and</w:delText>
        </w:r>
      </w:del>
      <w:r w:rsidR="61280186" w:rsidRPr="00337464">
        <w:rPr>
          <w:rFonts w:eastAsia="Times New Roman" w:cs="Times New Roman"/>
          <w:color w:val="000000" w:themeColor="text1"/>
          <w:sz w:val="24"/>
          <w:szCs w:val="24"/>
          <w:lang w:val="en-US"/>
          <w:rPrChange w:id="1231" w:author="Clark, Robert Emerson" w:date="2023-06-14T14:40:00Z">
            <w:rPr>
              <w:rFonts w:eastAsia="Times New Roman" w:cs="Times New Roman"/>
              <w:color w:val="000000" w:themeColor="text1"/>
              <w:lang w:val="en-US"/>
            </w:rPr>
          </w:rPrChange>
        </w:rPr>
        <w:t xml:space="preserve"> exhibit</w:t>
      </w:r>
      <w:del w:id="1232" w:author="Robert Clark" w:date="2023-06-14T10:15:00Z">
        <w:r w:rsidR="61280186" w:rsidRPr="00337464" w:rsidDel="00E022A3">
          <w:rPr>
            <w:rFonts w:eastAsia="Times New Roman" w:cs="Times New Roman"/>
            <w:color w:val="000000" w:themeColor="text1"/>
            <w:sz w:val="24"/>
            <w:szCs w:val="24"/>
            <w:lang w:val="en-US"/>
            <w:rPrChange w:id="1233" w:author="Clark, Robert Emerson" w:date="2023-06-14T14:40:00Z">
              <w:rPr>
                <w:rFonts w:eastAsia="Times New Roman" w:cs="Times New Roman"/>
                <w:color w:val="000000" w:themeColor="text1"/>
                <w:lang w:val="en-US"/>
              </w:rPr>
            </w:rPrChange>
          </w:rPr>
          <w:delText>ing</w:delText>
        </w:r>
      </w:del>
      <w:ins w:id="1234" w:author="Robert Clark" w:date="2023-06-14T10:15:00Z">
        <w:r w:rsidRPr="00337464">
          <w:rPr>
            <w:rFonts w:eastAsia="Times New Roman" w:cs="Times New Roman"/>
            <w:color w:val="000000" w:themeColor="text1"/>
            <w:sz w:val="24"/>
            <w:szCs w:val="24"/>
            <w:lang w:val="en-US"/>
            <w:rPrChange w:id="1235" w:author="Clark, Robert Emerson" w:date="2023-06-14T14:40:00Z">
              <w:rPr>
                <w:rFonts w:eastAsia="Times New Roman" w:cs="Times New Roman"/>
                <w:color w:val="000000" w:themeColor="text1"/>
                <w:lang w:val="en-US"/>
              </w:rPr>
            </w:rPrChange>
          </w:rPr>
          <w:t>ed</w:t>
        </w:r>
      </w:ins>
      <w:r w:rsidR="61280186" w:rsidRPr="00337464">
        <w:rPr>
          <w:rFonts w:eastAsia="Times New Roman" w:cs="Times New Roman"/>
          <w:color w:val="000000" w:themeColor="text1"/>
          <w:sz w:val="24"/>
          <w:szCs w:val="24"/>
          <w:lang w:val="en-US"/>
          <w:rPrChange w:id="1236" w:author="Clark, Robert Emerson" w:date="2023-06-14T14:40:00Z">
            <w:rPr>
              <w:rFonts w:eastAsia="Times New Roman" w:cs="Times New Roman"/>
              <w:color w:val="000000" w:themeColor="text1"/>
              <w:lang w:val="en-US"/>
            </w:rPr>
          </w:rPrChange>
        </w:rPr>
        <w:t xml:space="preserve"> better performance on alfalfa,</w:t>
      </w:r>
      <w:ins w:id="1237" w:author="Robert Clark" w:date="2023-06-14T10:16:00Z">
        <w:r w:rsidRPr="00337464">
          <w:rPr>
            <w:rFonts w:eastAsia="Times New Roman" w:cs="Times New Roman"/>
            <w:color w:val="000000" w:themeColor="text1"/>
            <w:sz w:val="24"/>
            <w:szCs w:val="24"/>
            <w:lang w:val="en-US"/>
            <w:rPrChange w:id="1238" w:author="Clark, Robert Emerson" w:date="2023-06-14T14:40:00Z">
              <w:rPr>
                <w:rFonts w:eastAsia="Times New Roman" w:cs="Times New Roman"/>
                <w:color w:val="000000" w:themeColor="text1"/>
                <w:lang w:val="en-US"/>
              </w:rPr>
            </w:rPrChange>
          </w:rPr>
          <w:t xml:space="preserve"> labeled</w:t>
        </w:r>
      </w:ins>
      <w:r w:rsidR="61280186" w:rsidRPr="00337464">
        <w:rPr>
          <w:rFonts w:eastAsia="Times New Roman" w:cs="Times New Roman"/>
          <w:color w:val="000000" w:themeColor="text1"/>
          <w:sz w:val="24"/>
          <w:szCs w:val="24"/>
          <w:lang w:val="en-US"/>
          <w:rPrChange w:id="1239" w:author="Clark, Robert Emerson" w:date="2023-06-14T14:40:00Z">
            <w:rPr>
              <w:rFonts w:eastAsia="Times New Roman" w:cs="Times New Roman"/>
              <w:color w:val="000000" w:themeColor="text1"/>
              <w:lang w:val="en-US"/>
            </w:rPr>
          </w:rPrChange>
        </w:rPr>
        <w:t xml:space="preserve"> AL-PK-ID and AL-GN-OR</w:t>
      </w:r>
      <w:del w:id="1240" w:author="Robert Clark" w:date="2023-06-14T10:16:00Z">
        <w:r w:rsidR="61280186" w:rsidRPr="00337464" w:rsidDel="00E022A3">
          <w:rPr>
            <w:rFonts w:eastAsia="Times New Roman" w:cs="Times New Roman"/>
            <w:color w:val="000000" w:themeColor="text1"/>
            <w:sz w:val="24"/>
            <w:szCs w:val="24"/>
            <w:lang w:val="en-US"/>
            <w:rPrChange w:id="1241" w:author="Clark, Robert Emerson" w:date="2023-06-14T14:40:00Z">
              <w:rPr>
                <w:rFonts w:eastAsia="Times New Roman" w:cs="Times New Roman"/>
                <w:color w:val="000000" w:themeColor="text1"/>
                <w:lang w:val="en-US"/>
              </w:rPr>
            </w:rPrChange>
          </w:rPr>
          <w:delText>,</w:delText>
        </w:r>
      </w:del>
      <w:ins w:id="1242" w:author="Robert Clark" w:date="2023-06-14T10:16:00Z">
        <w:r w:rsidRPr="00337464">
          <w:rPr>
            <w:rFonts w:eastAsia="Times New Roman" w:cs="Times New Roman"/>
            <w:color w:val="000000" w:themeColor="text1"/>
            <w:sz w:val="24"/>
            <w:szCs w:val="24"/>
            <w:lang w:val="en-US"/>
            <w:rPrChange w:id="1243" w:author="Clark, Robert Emerson" w:date="2023-06-14T14:40:00Z">
              <w:rPr>
                <w:rFonts w:eastAsia="Times New Roman" w:cs="Times New Roman"/>
                <w:color w:val="000000" w:themeColor="text1"/>
                <w:lang w:val="en-US"/>
              </w:rPr>
            </w:rPrChange>
          </w:rPr>
          <w:t xml:space="preserve">. </w:t>
        </w:r>
      </w:ins>
      <w:ins w:id="1244" w:author="Robert Clark" w:date="2023-06-14T10:17:00Z">
        <w:r w:rsidR="0088351C" w:rsidRPr="00337464">
          <w:rPr>
            <w:rFonts w:eastAsia="Times New Roman" w:cs="Times New Roman"/>
            <w:color w:val="000000" w:themeColor="text1"/>
            <w:sz w:val="24"/>
            <w:szCs w:val="24"/>
            <w:lang w:val="en-US"/>
            <w:rPrChange w:id="1245" w:author="Clark, Robert Emerson" w:date="2023-06-14T14:40:00Z">
              <w:rPr>
                <w:rFonts w:eastAsia="Times New Roman" w:cs="Times New Roman"/>
                <w:color w:val="000000" w:themeColor="text1"/>
                <w:lang w:val="en-US"/>
              </w:rPr>
            </w:rPrChange>
          </w:rPr>
          <w:t xml:space="preserve">We consequently </w:t>
        </w:r>
      </w:ins>
      <w:ins w:id="1246" w:author="Robert Clark" w:date="2023-06-14T10:18:00Z">
        <w:r w:rsidR="0088351C" w:rsidRPr="00337464">
          <w:rPr>
            <w:rFonts w:eastAsia="Times New Roman" w:cs="Times New Roman"/>
            <w:color w:val="000000" w:themeColor="text1"/>
            <w:sz w:val="24"/>
            <w:szCs w:val="24"/>
            <w:lang w:val="en-US"/>
            <w:rPrChange w:id="1247" w:author="Clark, Robert Emerson" w:date="2023-06-14T14:40:00Z">
              <w:rPr>
                <w:rFonts w:eastAsia="Times New Roman" w:cs="Times New Roman"/>
                <w:color w:val="000000" w:themeColor="text1"/>
                <w:lang w:val="en-US"/>
              </w:rPr>
            </w:rPrChange>
          </w:rPr>
          <w:t>referred to these genotypes as</w:t>
        </w:r>
      </w:ins>
      <w:del w:id="1248" w:author="Robert Clark" w:date="2023-06-14T10:18:00Z">
        <w:r w:rsidR="00FB28CB" w:rsidRPr="00337464" w:rsidDel="0088351C">
          <w:rPr>
            <w:rFonts w:eastAsia="Times New Roman" w:cs="Times New Roman"/>
            <w:color w:val="000000" w:themeColor="text1"/>
            <w:sz w:val="24"/>
            <w:szCs w:val="24"/>
            <w:lang w:val="en-US"/>
            <w:rPrChange w:id="1249" w:author="Clark, Robert Emerson" w:date="2023-06-14T14:40:00Z">
              <w:rPr>
                <w:rFonts w:eastAsia="Times New Roman" w:cs="Times New Roman"/>
                <w:color w:val="000000" w:themeColor="text1"/>
                <w:lang w:val="en-US"/>
              </w:rPr>
            </w:rPrChange>
          </w:rPr>
          <w:delText xml:space="preserve"> hereafter referred to</w:delText>
        </w:r>
        <w:r w:rsidR="00B318B2" w:rsidRPr="00337464" w:rsidDel="0088351C">
          <w:rPr>
            <w:rFonts w:eastAsia="Times New Roman" w:cs="Times New Roman"/>
            <w:color w:val="000000" w:themeColor="text1"/>
            <w:sz w:val="24"/>
            <w:szCs w:val="24"/>
            <w:lang w:val="en-US"/>
            <w:rPrChange w:id="1250" w:author="Clark, Robert Emerson" w:date="2023-06-14T14:40:00Z">
              <w:rPr>
                <w:rFonts w:eastAsia="Times New Roman" w:cs="Times New Roman"/>
                <w:color w:val="000000" w:themeColor="text1"/>
                <w:lang w:val="en-US"/>
              </w:rPr>
            </w:rPrChange>
          </w:rPr>
          <w:delText xml:space="preserve"> as</w:delText>
        </w:r>
      </w:del>
      <w:r w:rsidR="00FB28CB" w:rsidRPr="00337464">
        <w:rPr>
          <w:rFonts w:eastAsia="Times New Roman" w:cs="Times New Roman"/>
          <w:color w:val="000000" w:themeColor="text1"/>
          <w:sz w:val="24"/>
          <w:szCs w:val="24"/>
          <w:lang w:val="en-US"/>
          <w:rPrChange w:id="1251" w:author="Clark, Robert Emerson" w:date="2023-06-14T14:40:00Z">
            <w:rPr>
              <w:rFonts w:eastAsia="Times New Roman" w:cs="Times New Roman"/>
              <w:color w:val="000000" w:themeColor="text1"/>
              <w:lang w:val="en-US"/>
            </w:rPr>
          </w:rPrChange>
        </w:rPr>
        <w:t xml:space="preserve"> “alfalfa” </w:t>
      </w:r>
      <w:r w:rsidR="00666F49" w:rsidRPr="00337464">
        <w:rPr>
          <w:rFonts w:eastAsia="Times New Roman" w:cs="Times New Roman"/>
          <w:color w:val="000000" w:themeColor="text1"/>
          <w:sz w:val="24"/>
          <w:szCs w:val="24"/>
          <w:lang w:val="en-US"/>
          <w:rPrChange w:id="1252" w:author="Clark, Robert Emerson" w:date="2023-06-14T14:40:00Z">
            <w:rPr>
              <w:rFonts w:eastAsia="Times New Roman" w:cs="Times New Roman"/>
              <w:color w:val="000000" w:themeColor="text1"/>
              <w:lang w:val="en-US"/>
            </w:rPr>
          </w:rPrChange>
        </w:rPr>
        <w:t>biotype</w:t>
      </w:r>
      <w:r w:rsidR="0034792A" w:rsidRPr="00337464">
        <w:rPr>
          <w:rFonts w:eastAsia="Times New Roman" w:cs="Times New Roman"/>
          <w:color w:val="000000" w:themeColor="text1"/>
          <w:sz w:val="24"/>
          <w:szCs w:val="24"/>
          <w:lang w:val="en-US"/>
          <w:rPrChange w:id="1253" w:author="Clark, Robert Emerson" w:date="2023-06-14T14:40:00Z">
            <w:rPr>
              <w:rFonts w:eastAsia="Times New Roman" w:cs="Times New Roman"/>
              <w:color w:val="000000" w:themeColor="text1"/>
              <w:lang w:val="en-US"/>
            </w:rPr>
          </w:rPrChange>
        </w:rPr>
        <w:t>s</w:t>
      </w:r>
      <w:ins w:id="1254" w:author="Robert Clark" w:date="2023-06-14T10:18:00Z">
        <w:r w:rsidR="0088351C" w:rsidRPr="00337464">
          <w:rPr>
            <w:rFonts w:eastAsia="Times New Roman" w:cs="Times New Roman"/>
            <w:color w:val="000000" w:themeColor="text1"/>
            <w:sz w:val="24"/>
            <w:szCs w:val="24"/>
            <w:lang w:val="en-US"/>
            <w:rPrChange w:id="1255" w:author="Clark, Robert Emerson" w:date="2023-06-14T14:40:00Z">
              <w:rPr>
                <w:rFonts w:eastAsia="Times New Roman" w:cs="Times New Roman"/>
                <w:color w:val="000000" w:themeColor="text1"/>
                <w:lang w:val="en-US"/>
              </w:rPr>
            </w:rPrChange>
          </w:rPr>
          <w:t xml:space="preserve"> in all experiments</w:t>
        </w:r>
      </w:ins>
      <w:del w:id="1256" w:author="Robert Clark" w:date="2023-06-14T10:15:00Z">
        <w:r w:rsidR="0034792A" w:rsidRPr="00337464" w:rsidDel="00E022A3">
          <w:rPr>
            <w:rFonts w:eastAsia="Times New Roman" w:cs="Times New Roman"/>
            <w:color w:val="000000" w:themeColor="text1"/>
            <w:sz w:val="24"/>
            <w:szCs w:val="24"/>
            <w:lang w:val="en-US"/>
            <w:rPrChange w:id="1257" w:author="Clark, Robert Emerson" w:date="2023-06-14T14:40:00Z">
              <w:rPr>
                <w:rFonts w:eastAsia="Times New Roman" w:cs="Times New Roman"/>
                <w:color w:val="000000" w:themeColor="text1"/>
                <w:lang w:val="en-US"/>
              </w:rPr>
            </w:rPrChange>
          </w:rPr>
          <w:delText>,</w:delText>
        </w:r>
      </w:del>
      <w:ins w:id="1258" w:author="Robert Clark" w:date="2023-06-14T10:15:00Z">
        <w:r w:rsidRPr="00337464">
          <w:rPr>
            <w:rFonts w:eastAsia="Times New Roman" w:cs="Times New Roman"/>
            <w:color w:val="000000" w:themeColor="text1"/>
            <w:sz w:val="24"/>
            <w:szCs w:val="24"/>
            <w:lang w:val="en-US"/>
            <w:rPrChange w:id="1259" w:author="Clark, Robert Emerson" w:date="2023-06-14T14:40:00Z">
              <w:rPr>
                <w:rFonts w:eastAsia="Times New Roman" w:cs="Times New Roman"/>
                <w:color w:val="000000" w:themeColor="text1"/>
                <w:lang w:val="en-US"/>
              </w:rPr>
            </w:rPrChange>
          </w:rPr>
          <w:t>. Similarly, two genotypes collected from</w:t>
        </w:r>
      </w:ins>
      <w:del w:id="1260" w:author="Robert Clark" w:date="2023-06-14T10:15:00Z">
        <w:r w:rsidR="61280186" w:rsidRPr="00337464" w:rsidDel="00E022A3">
          <w:rPr>
            <w:rFonts w:eastAsia="Times New Roman" w:cs="Times New Roman"/>
            <w:color w:val="000000" w:themeColor="text1"/>
            <w:sz w:val="24"/>
            <w:szCs w:val="24"/>
            <w:lang w:val="en-US"/>
            <w:rPrChange w:id="1261" w:author="Clark, Robert Emerson" w:date="2023-06-14T14:40:00Z">
              <w:rPr>
                <w:rFonts w:eastAsia="Times New Roman" w:cs="Times New Roman"/>
                <w:color w:val="000000" w:themeColor="text1"/>
                <w:lang w:val="en-US"/>
              </w:rPr>
            </w:rPrChange>
          </w:rPr>
          <w:delText xml:space="preserve"> two collected from </w:delText>
        </w:r>
      </w:del>
      <w:ins w:id="1262" w:author="Robert Clark" w:date="2023-06-14T10:15:00Z">
        <w:r w:rsidRPr="00337464">
          <w:rPr>
            <w:rFonts w:eastAsia="Times New Roman" w:cs="Times New Roman"/>
            <w:color w:val="000000" w:themeColor="text1"/>
            <w:sz w:val="24"/>
            <w:szCs w:val="24"/>
            <w:lang w:val="en-US"/>
            <w:rPrChange w:id="1263" w:author="Clark, Robert Emerson" w:date="2023-06-14T14:40:00Z">
              <w:rPr>
                <w:rFonts w:eastAsia="Times New Roman" w:cs="Times New Roman"/>
                <w:color w:val="000000" w:themeColor="text1"/>
                <w:lang w:val="en-US"/>
              </w:rPr>
            </w:rPrChange>
          </w:rPr>
          <w:t xml:space="preserve"> </w:t>
        </w:r>
      </w:ins>
      <w:r w:rsidR="61280186" w:rsidRPr="00337464">
        <w:rPr>
          <w:rFonts w:eastAsia="Times New Roman" w:cs="Times New Roman"/>
          <w:color w:val="000000" w:themeColor="text1"/>
          <w:sz w:val="24"/>
          <w:szCs w:val="24"/>
          <w:lang w:val="en-US"/>
          <w:rPrChange w:id="1264" w:author="Clark, Robert Emerson" w:date="2023-06-14T14:40:00Z">
            <w:rPr>
              <w:rFonts w:eastAsia="Times New Roman" w:cs="Times New Roman"/>
              <w:color w:val="000000" w:themeColor="text1"/>
              <w:lang w:val="en-US"/>
            </w:rPr>
          </w:rPrChange>
        </w:rPr>
        <w:t>pea, PA-GN-ID and PA-GN-OR and one collected from clover, CL-PK-OR</w:t>
      </w:r>
      <w:ins w:id="1265" w:author="Robert Clark" w:date="2023-06-14T10:16:00Z">
        <w:r w:rsidRPr="00337464">
          <w:rPr>
            <w:rFonts w:eastAsia="Times New Roman" w:cs="Times New Roman"/>
            <w:color w:val="000000" w:themeColor="text1"/>
            <w:sz w:val="24"/>
            <w:szCs w:val="24"/>
            <w:lang w:val="en-US"/>
            <w:rPrChange w:id="1266" w:author="Clark, Robert Emerson" w:date="2023-06-14T14:40:00Z">
              <w:rPr>
                <w:rFonts w:eastAsia="Times New Roman" w:cs="Times New Roman"/>
                <w:color w:val="000000" w:themeColor="text1"/>
                <w:lang w:val="en-US"/>
              </w:rPr>
            </w:rPrChange>
          </w:rPr>
          <w:t xml:space="preserve">. </w:t>
        </w:r>
      </w:ins>
      <w:ins w:id="1267" w:author="Robert Clark" w:date="2023-06-14T10:17:00Z">
        <w:r w:rsidR="0088351C" w:rsidRPr="00337464">
          <w:rPr>
            <w:rFonts w:eastAsia="Times New Roman" w:cs="Times New Roman"/>
            <w:color w:val="000000" w:themeColor="text1"/>
            <w:sz w:val="24"/>
            <w:szCs w:val="24"/>
            <w:lang w:val="en-US"/>
            <w:rPrChange w:id="1268" w:author="Clark, Robert Emerson" w:date="2023-06-14T14:40:00Z">
              <w:rPr>
                <w:rFonts w:eastAsia="Times New Roman" w:cs="Times New Roman"/>
                <w:color w:val="000000" w:themeColor="text1"/>
                <w:lang w:val="en-US"/>
              </w:rPr>
            </w:rPrChange>
          </w:rPr>
          <w:t>We consequently reference</w:t>
        </w:r>
      </w:ins>
      <w:ins w:id="1269" w:author="Robert Clark" w:date="2023-06-14T10:18:00Z">
        <w:r w:rsidR="0088351C" w:rsidRPr="00337464">
          <w:rPr>
            <w:rFonts w:eastAsia="Times New Roman" w:cs="Times New Roman"/>
            <w:color w:val="000000" w:themeColor="text1"/>
            <w:sz w:val="24"/>
            <w:szCs w:val="24"/>
            <w:lang w:val="en-US"/>
            <w:rPrChange w:id="1270" w:author="Clark, Robert Emerson" w:date="2023-06-14T14:40:00Z">
              <w:rPr>
                <w:rFonts w:eastAsia="Times New Roman" w:cs="Times New Roman"/>
                <w:color w:val="000000" w:themeColor="text1"/>
                <w:lang w:val="en-US"/>
              </w:rPr>
            </w:rPrChange>
          </w:rPr>
          <w:t>d</w:t>
        </w:r>
      </w:ins>
      <w:ins w:id="1271" w:author="Robert Clark" w:date="2023-06-14T10:17:00Z">
        <w:r w:rsidR="0088351C" w:rsidRPr="00337464">
          <w:rPr>
            <w:rFonts w:eastAsia="Times New Roman" w:cs="Times New Roman"/>
            <w:color w:val="000000" w:themeColor="text1"/>
            <w:sz w:val="24"/>
            <w:szCs w:val="24"/>
            <w:lang w:val="en-US"/>
            <w:rPrChange w:id="1272" w:author="Clark, Robert Emerson" w:date="2023-06-14T14:40:00Z">
              <w:rPr>
                <w:rFonts w:eastAsia="Times New Roman" w:cs="Times New Roman"/>
                <w:color w:val="000000" w:themeColor="text1"/>
                <w:lang w:val="en-US"/>
              </w:rPr>
            </w:rPrChange>
          </w:rPr>
          <w:t xml:space="preserve"> these as</w:t>
        </w:r>
      </w:ins>
      <w:del w:id="1273" w:author="Robert Clark" w:date="2023-06-14T10:16:00Z">
        <w:r w:rsidR="61280186" w:rsidRPr="00337464" w:rsidDel="00E022A3">
          <w:rPr>
            <w:rFonts w:eastAsia="Times New Roman" w:cs="Times New Roman"/>
            <w:color w:val="000000" w:themeColor="text1"/>
            <w:sz w:val="24"/>
            <w:szCs w:val="24"/>
            <w:lang w:val="en-US"/>
            <w:rPrChange w:id="1274" w:author="Clark, Robert Emerson" w:date="2023-06-14T14:40:00Z">
              <w:rPr>
                <w:rFonts w:eastAsia="Times New Roman" w:cs="Times New Roman"/>
                <w:color w:val="000000" w:themeColor="text1"/>
                <w:lang w:val="en-US"/>
              </w:rPr>
            </w:rPrChange>
          </w:rPr>
          <w:delText xml:space="preserve"> and</w:delText>
        </w:r>
      </w:del>
      <w:del w:id="1275" w:author="Robert Clark" w:date="2023-06-14T10:17:00Z">
        <w:r w:rsidR="61280186" w:rsidRPr="00337464" w:rsidDel="0088351C">
          <w:rPr>
            <w:rFonts w:eastAsia="Times New Roman" w:cs="Times New Roman"/>
            <w:color w:val="000000" w:themeColor="text1"/>
            <w:sz w:val="24"/>
            <w:szCs w:val="24"/>
            <w:lang w:val="en-US"/>
            <w:rPrChange w:id="1276" w:author="Clark, Robert Emerson" w:date="2023-06-14T14:40:00Z">
              <w:rPr>
                <w:rFonts w:eastAsia="Times New Roman" w:cs="Times New Roman"/>
                <w:color w:val="000000" w:themeColor="text1"/>
                <w:lang w:val="en-US"/>
              </w:rPr>
            </w:rPrChange>
          </w:rPr>
          <w:delText xml:space="preserve"> </w:delText>
        </w:r>
      </w:del>
      <w:del w:id="1277" w:author="Robert Clark" w:date="2023-06-14T10:16:00Z">
        <w:r w:rsidR="61280186" w:rsidRPr="00337464" w:rsidDel="00E022A3">
          <w:rPr>
            <w:rFonts w:eastAsia="Times New Roman" w:cs="Times New Roman"/>
            <w:color w:val="000000" w:themeColor="text1"/>
            <w:sz w:val="24"/>
            <w:szCs w:val="24"/>
            <w:lang w:val="en-US"/>
            <w:rPrChange w:id="1278" w:author="Clark, Robert Emerson" w:date="2023-06-14T14:40:00Z">
              <w:rPr>
                <w:rFonts w:eastAsia="Times New Roman" w:cs="Times New Roman"/>
                <w:color w:val="000000" w:themeColor="text1"/>
                <w:lang w:val="en-US"/>
              </w:rPr>
            </w:rPrChange>
          </w:rPr>
          <w:delText xml:space="preserve">exhibiting </w:delText>
        </w:r>
      </w:del>
      <w:del w:id="1279" w:author="Robert Clark" w:date="2023-06-14T10:17:00Z">
        <w:r w:rsidR="61280186" w:rsidRPr="00337464" w:rsidDel="0088351C">
          <w:rPr>
            <w:rFonts w:eastAsia="Times New Roman" w:cs="Times New Roman"/>
            <w:color w:val="000000" w:themeColor="text1"/>
            <w:sz w:val="24"/>
            <w:szCs w:val="24"/>
            <w:lang w:val="en-US"/>
            <w:rPrChange w:id="1280" w:author="Clark, Robert Emerson" w:date="2023-06-14T14:40:00Z">
              <w:rPr>
                <w:rFonts w:eastAsia="Times New Roman" w:cs="Times New Roman"/>
                <w:color w:val="000000" w:themeColor="text1"/>
                <w:lang w:val="en-US"/>
              </w:rPr>
            </w:rPrChange>
          </w:rPr>
          <w:delText>better performance on pea</w:delText>
        </w:r>
        <w:r w:rsidR="00135C6B" w:rsidRPr="00337464" w:rsidDel="0088351C">
          <w:rPr>
            <w:rFonts w:eastAsia="Times New Roman" w:cs="Times New Roman"/>
            <w:color w:val="000000" w:themeColor="text1"/>
            <w:sz w:val="24"/>
            <w:szCs w:val="24"/>
            <w:lang w:val="en-US"/>
            <w:rPrChange w:id="1281" w:author="Clark, Robert Emerson" w:date="2023-06-14T14:40:00Z">
              <w:rPr>
                <w:rFonts w:eastAsia="Times New Roman" w:cs="Times New Roman"/>
                <w:color w:val="000000" w:themeColor="text1"/>
                <w:lang w:val="en-US"/>
              </w:rPr>
            </w:rPrChange>
          </w:rPr>
          <w:delText xml:space="preserve">, </w:delText>
        </w:r>
      </w:del>
      <w:del w:id="1282" w:author="Robert Clark" w:date="2023-06-14T10:16:00Z">
        <w:r w:rsidR="00135C6B" w:rsidRPr="00337464" w:rsidDel="0088351C">
          <w:rPr>
            <w:rFonts w:eastAsia="Times New Roman" w:cs="Times New Roman"/>
            <w:color w:val="000000" w:themeColor="text1"/>
            <w:sz w:val="24"/>
            <w:szCs w:val="24"/>
            <w:lang w:val="en-US"/>
            <w:rPrChange w:id="1283" w:author="Clark, Robert Emerson" w:date="2023-06-14T14:40:00Z">
              <w:rPr>
                <w:rFonts w:eastAsia="Times New Roman" w:cs="Times New Roman"/>
                <w:color w:val="000000" w:themeColor="text1"/>
                <w:lang w:val="en-US"/>
              </w:rPr>
            </w:rPrChange>
          </w:rPr>
          <w:delText xml:space="preserve">hereafter referred </w:delText>
        </w:r>
        <w:r w:rsidR="00B318B2" w:rsidRPr="00337464" w:rsidDel="0088351C">
          <w:rPr>
            <w:rFonts w:eastAsia="Times New Roman" w:cs="Times New Roman"/>
            <w:color w:val="000000" w:themeColor="text1"/>
            <w:sz w:val="24"/>
            <w:szCs w:val="24"/>
            <w:lang w:val="en-US"/>
            <w:rPrChange w:id="1284" w:author="Clark, Robert Emerson" w:date="2023-06-14T14:40:00Z">
              <w:rPr>
                <w:rFonts w:eastAsia="Times New Roman" w:cs="Times New Roman"/>
                <w:color w:val="000000" w:themeColor="text1"/>
                <w:lang w:val="en-US"/>
              </w:rPr>
            </w:rPrChange>
          </w:rPr>
          <w:delText>to</w:delText>
        </w:r>
        <w:r w:rsidR="00135C6B" w:rsidRPr="00337464" w:rsidDel="0088351C">
          <w:rPr>
            <w:rFonts w:eastAsia="Times New Roman" w:cs="Times New Roman"/>
            <w:color w:val="000000" w:themeColor="text1"/>
            <w:sz w:val="24"/>
            <w:szCs w:val="24"/>
            <w:lang w:val="en-US"/>
            <w:rPrChange w:id="1285" w:author="Clark, Robert Emerson" w:date="2023-06-14T14:40:00Z">
              <w:rPr>
                <w:rFonts w:eastAsia="Times New Roman" w:cs="Times New Roman"/>
                <w:color w:val="000000" w:themeColor="text1"/>
                <w:lang w:val="en-US"/>
              </w:rPr>
            </w:rPrChange>
          </w:rPr>
          <w:delText xml:space="preserve"> </w:delText>
        </w:r>
        <w:r w:rsidR="00B318B2" w:rsidRPr="00337464" w:rsidDel="0088351C">
          <w:rPr>
            <w:rFonts w:eastAsia="Times New Roman" w:cs="Times New Roman"/>
            <w:color w:val="000000" w:themeColor="text1"/>
            <w:sz w:val="24"/>
            <w:szCs w:val="24"/>
            <w:lang w:val="en-US"/>
            <w:rPrChange w:id="1286" w:author="Clark, Robert Emerson" w:date="2023-06-14T14:40:00Z">
              <w:rPr>
                <w:rFonts w:eastAsia="Times New Roman" w:cs="Times New Roman"/>
                <w:color w:val="000000" w:themeColor="text1"/>
                <w:lang w:val="en-US"/>
              </w:rPr>
            </w:rPrChange>
          </w:rPr>
          <w:delText>as</w:delText>
        </w:r>
      </w:del>
      <w:r w:rsidR="00135C6B" w:rsidRPr="00337464">
        <w:rPr>
          <w:rFonts w:eastAsia="Times New Roman" w:cs="Times New Roman"/>
          <w:color w:val="000000" w:themeColor="text1"/>
          <w:sz w:val="24"/>
          <w:szCs w:val="24"/>
          <w:lang w:val="en-US"/>
          <w:rPrChange w:id="1287" w:author="Clark, Robert Emerson" w:date="2023-06-14T14:40:00Z">
            <w:rPr>
              <w:rFonts w:eastAsia="Times New Roman" w:cs="Times New Roman"/>
              <w:color w:val="000000" w:themeColor="text1"/>
              <w:lang w:val="en-US"/>
            </w:rPr>
          </w:rPrChange>
        </w:rPr>
        <w:t xml:space="preserve"> “pea” </w:t>
      </w:r>
      <w:r w:rsidR="00666F49" w:rsidRPr="00337464">
        <w:rPr>
          <w:rFonts w:eastAsia="Times New Roman" w:cs="Times New Roman"/>
          <w:color w:val="000000" w:themeColor="text1"/>
          <w:sz w:val="24"/>
          <w:szCs w:val="24"/>
          <w:lang w:val="en-US"/>
          <w:rPrChange w:id="1288" w:author="Clark, Robert Emerson" w:date="2023-06-14T14:40:00Z">
            <w:rPr>
              <w:rFonts w:eastAsia="Times New Roman" w:cs="Times New Roman"/>
              <w:color w:val="000000" w:themeColor="text1"/>
              <w:lang w:val="en-US"/>
            </w:rPr>
          </w:rPrChange>
        </w:rPr>
        <w:t>biotype</w:t>
      </w:r>
      <w:r w:rsidR="00135C6B" w:rsidRPr="00337464">
        <w:rPr>
          <w:rFonts w:eastAsia="Times New Roman" w:cs="Times New Roman"/>
          <w:color w:val="000000" w:themeColor="text1"/>
          <w:sz w:val="24"/>
          <w:szCs w:val="24"/>
          <w:lang w:val="en-US"/>
          <w:rPrChange w:id="1289" w:author="Clark, Robert Emerson" w:date="2023-06-14T14:40:00Z">
            <w:rPr>
              <w:rFonts w:eastAsia="Times New Roman" w:cs="Times New Roman"/>
              <w:color w:val="000000" w:themeColor="text1"/>
              <w:lang w:val="en-US"/>
            </w:rPr>
          </w:rPrChange>
        </w:rPr>
        <w:t>s</w:t>
      </w:r>
      <w:ins w:id="1290" w:author="Robert Clark" w:date="2023-06-14T10:17:00Z">
        <w:r w:rsidR="0088351C" w:rsidRPr="00337464">
          <w:rPr>
            <w:rFonts w:eastAsia="Times New Roman" w:cs="Times New Roman"/>
            <w:color w:val="000000" w:themeColor="text1"/>
            <w:sz w:val="24"/>
            <w:szCs w:val="24"/>
            <w:lang w:val="en-US"/>
            <w:rPrChange w:id="1291" w:author="Clark, Robert Emerson" w:date="2023-06-14T14:40:00Z">
              <w:rPr>
                <w:rFonts w:eastAsia="Times New Roman" w:cs="Times New Roman"/>
                <w:color w:val="000000" w:themeColor="text1"/>
                <w:lang w:val="en-US"/>
              </w:rPr>
            </w:rPrChange>
          </w:rPr>
          <w:t xml:space="preserve"> in all experiments</w:t>
        </w:r>
      </w:ins>
      <w:ins w:id="1292" w:author="Robert Clark" w:date="2023-06-14T10:18:00Z">
        <w:r w:rsidR="0088351C" w:rsidRPr="00337464">
          <w:rPr>
            <w:rFonts w:eastAsia="Times New Roman" w:cs="Times New Roman"/>
            <w:color w:val="000000" w:themeColor="text1"/>
            <w:sz w:val="24"/>
            <w:szCs w:val="24"/>
            <w:lang w:val="en-US"/>
            <w:rPrChange w:id="1293" w:author="Clark, Robert Emerson" w:date="2023-06-14T14:40:00Z">
              <w:rPr>
                <w:rFonts w:eastAsia="Times New Roman" w:cs="Times New Roman"/>
                <w:color w:val="000000" w:themeColor="text1"/>
                <w:lang w:val="en-US"/>
              </w:rPr>
            </w:rPrChange>
          </w:rPr>
          <w:t xml:space="preserve"> as well</w:t>
        </w:r>
      </w:ins>
      <w:r w:rsidR="61280186" w:rsidRPr="00337464">
        <w:rPr>
          <w:rFonts w:eastAsia="Times New Roman" w:cs="Times New Roman"/>
          <w:color w:val="000000" w:themeColor="text1"/>
          <w:sz w:val="24"/>
          <w:szCs w:val="24"/>
          <w:lang w:val="en-US"/>
          <w:rPrChange w:id="1294" w:author="Clark, Robert Emerson" w:date="2023-06-14T14:40:00Z">
            <w:rPr>
              <w:rFonts w:eastAsia="Times New Roman" w:cs="Times New Roman"/>
              <w:color w:val="000000" w:themeColor="text1"/>
              <w:lang w:val="en-US"/>
            </w:rPr>
          </w:rPrChange>
        </w:rPr>
        <w:t>.</w:t>
      </w:r>
      <w:ins w:id="1295" w:author="Robert Clark" w:date="2023-06-14T10:09:00Z">
        <w:r w:rsidRPr="00337464">
          <w:rPr>
            <w:rFonts w:eastAsia="Times New Roman" w:cs="Times New Roman"/>
            <w:color w:val="000000" w:themeColor="text1"/>
            <w:sz w:val="24"/>
            <w:szCs w:val="24"/>
            <w:lang w:val="en-US"/>
            <w:rPrChange w:id="1296" w:author="Clark, Robert Emerson" w:date="2023-06-14T14:40:00Z">
              <w:rPr>
                <w:rFonts w:eastAsia="Times New Roman" w:cs="Times New Roman"/>
                <w:color w:val="000000" w:themeColor="text1"/>
                <w:lang w:val="en-US"/>
              </w:rPr>
            </w:rPrChange>
          </w:rPr>
          <w:t xml:space="preserve"> </w:t>
        </w:r>
      </w:ins>
      <w:ins w:id="1297" w:author="Robert Clark" w:date="2023-06-14T10:18:00Z">
        <w:r w:rsidR="0088351C" w:rsidRPr="00337464">
          <w:rPr>
            <w:rFonts w:eastAsia="Times New Roman" w:cs="Times New Roman"/>
            <w:color w:val="000000" w:themeColor="text1"/>
            <w:sz w:val="24"/>
            <w:szCs w:val="24"/>
            <w:lang w:val="en-US"/>
            <w:rPrChange w:id="1298" w:author="Clark, Robert Emerson" w:date="2023-06-14T14:40:00Z">
              <w:rPr>
                <w:rFonts w:eastAsia="Times New Roman" w:cs="Times New Roman"/>
                <w:color w:val="000000" w:themeColor="text1"/>
                <w:lang w:val="en-US"/>
              </w:rPr>
            </w:rPrChange>
          </w:rPr>
          <w:t>Prior f</w:t>
        </w:r>
      </w:ins>
      <w:commentRangeStart w:id="1299"/>
      <w:ins w:id="1300" w:author="Robert Clark" w:date="2023-06-14T10:09:00Z">
        <w:r w:rsidRPr="00337464">
          <w:rPr>
            <w:rFonts w:eastAsia="Times New Roman" w:cs="Times New Roman"/>
            <w:color w:val="000000" w:themeColor="text1"/>
            <w:sz w:val="24"/>
            <w:szCs w:val="24"/>
            <w:lang w:val="en-US"/>
            <w:rPrChange w:id="1301" w:author="Clark, Robert Emerson" w:date="2023-06-14T14:40:00Z">
              <w:rPr>
                <w:rFonts w:eastAsia="Times New Roman" w:cs="Times New Roman"/>
                <w:color w:val="000000" w:themeColor="text1"/>
                <w:lang w:val="en-US"/>
              </w:rPr>
            </w:rPrChange>
          </w:rPr>
          <w:t xml:space="preserve">ield surveys in Washington state suggest “pea” associated aphids are </w:t>
        </w:r>
      </w:ins>
      <w:ins w:id="1302" w:author="Robert Clark" w:date="2023-06-14T10:10:00Z">
        <w:r w:rsidRPr="00337464">
          <w:rPr>
            <w:rFonts w:eastAsia="Times New Roman" w:cs="Times New Roman"/>
            <w:color w:val="000000" w:themeColor="text1"/>
            <w:sz w:val="24"/>
            <w:szCs w:val="24"/>
            <w:lang w:val="en-US"/>
            <w:rPrChange w:id="1303" w:author="Clark, Robert Emerson" w:date="2023-06-14T14:40:00Z">
              <w:rPr>
                <w:rFonts w:eastAsia="Times New Roman" w:cs="Times New Roman"/>
                <w:color w:val="000000" w:themeColor="text1"/>
                <w:lang w:val="en-US"/>
              </w:rPr>
            </w:rPrChange>
          </w:rPr>
          <w:t>found feeding on introduced species of vetch (</w:t>
        </w:r>
        <w:r w:rsidRPr="00337464">
          <w:rPr>
            <w:rFonts w:eastAsia="Times New Roman" w:cs="Times New Roman"/>
            <w:i/>
            <w:iCs/>
            <w:color w:val="000000" w:themeColor="text1"/>
            <w:sz w:val="24"/>
            <w:szCs w:val="24"/>
            <w:lang w:val="en-US"/>
            <w:rPrChange w:id="1304" w:author="Clark, Robert Emerson" w:date="2023-06-14T14:40:00Z">
              <w:rPr>
                <w:rFonts w:eastAsia="Times New Roman" w:cs="Times New Roman"/>
                <w:color w:val="000000" w:themeColor="text1"/>
                <w:lang w:val="en-US"/>
              </w:rPr>
            </w:rPrChange>
          </w:rPr>
          <w:t>V</w:t>
        </w:r>
        <w:r w:rsidRPr="00337464">
          <w:rPr>
            <w:rFonts w:eastAsia="Times New Roman" w:cs="Times New Roman"/>
            <w:i/>
            <w:iCs/>
            <w:color w:val="000000" w:themeColor="text1"/>
            <w:sz w:val="24"/>
            <w:szCs w:val="24"/>
            <w:lang w:val="en-US"/>
            <w:rPrChange w:id="1305" w:author="Clark, Robert Emerson" w:date="2023-06-14T14:40:00Z">
              <w:rPr>
                <w:rFonts w:eastAsia="Times New Roman" w:cs="Times New Roman"/>
                <w:i/>
                <w:iCs/>
                <w:color w:val="000000" w:themeColor="text1"/>
                <w:lang w:val="en-US"/>
              </w:rPr>
            </w:rPrChange>
          </w:rPr>
          <w:t>icia</w:t>
        </w:r>
        <w:r w:rsidRPr="00337464">
          <w:rPr>
            <w:rFonts w:eastAsia="Times New Roman" w:cs="Times New Roman"/>
            <w:color w:val="000000" w:themeColor="text1"/>
            <w:sz w:val="24"/>
            <w:szCs w:val="24"/>
            <w:lang w:val="en-US"/>
            <w:rPrChange w:id="1306" w:author="Clark, Robert Emerson" w:date="2023-06-14T14:40:00Z">
              <w:rPr>
                <w:rFonts w:eastAsia="Times New Roman" w:cs="Times New Roman"/>
                <w:color w:val="000000" w:themeColor="text1"/>
                <w:lang w:val="en-US"/>
              </w:rPr>
            </w:rPrChange>
          </w:rPr>
          <w:t>) and clover (</w:t>
        </w:r>
        <w:r w:rsidRPr="00337464">
          <w:rPr>
            <w:rFonts w:eastAsia="Times New Roman" w:cs="Times New Roman"/>
            <w:i/>
            <w:iCs/>
            <w:color w:val="000000" w:themeColor="text1"/>
            <w:sz w:val="24"/>
            <w:szCs w:val="24"/>
            <w:lang w:val="en-US"/>
            <w:rPrChange w:id="1307" w:author="Clark, Robert Emerson" w:date="2023-06-14T14:40:00Z">
              <w:rPr>
                <w:rFonts w:eastAsia="Times New Roman" w:cs="Times New Roman"/>
                <w:i/>
                <w:iCs/>
                <w:color w:val="000000" w:themeColor="text1"/>
                <w:lang w:val="en-US"/>
              </w:rPr>
            </w:rPrChange>
          </w:rPr>
          <w:t>Trifolium</w:t>
        </w:r>
        <w:r w:rsidRPr="00337464">
          <w:rPr>
            <w:rFonts w:eastAsia="Times New Roman" w:cs="Times New Roman"/>
            <w:color w:val="000000" w:themeColor="text1"/>
            <w:sz w:val="24"/>
            <w:szCs w:val="24"/>
            <w:lang w:val="en-US"/>
            <w:rPrChange w:id="1308" w:author="Clark, Robert Emerson" w:date="2023-06-14T14:40:00Z">
              <w:rPr>
                <w:rFonts w:eastAsia="Times New Roman" w:cs="Times New Roman"/>
                <w:color w:val="000000" w:themeColor="text1"/>
                <w:lang w:val="en-US"/>
              </w:rPr>
            </w:rPrChange>
          </w:rPr>
          <w:t>)</w:t>
        </w:r>
      </w:ins>
      <w:ins w:id="1309" w:author="Robert Clark" w:date="2023-06-14T10:11:00Z">
        <w:r w:rsidRPr="00337464">
          <w:rPr>
            <w:rFonts w:eastAsia="Times New Roman" w:cs="Times New Roman"/>
            <w:color w:val="000000" w:themeColor="text1"/>
            <w:sz w:val="24"/>
            <w:szCs w:val="24"/>
            <w:lang w:val="en-US"/>
            <w:rPrChange w:id="1310" w:author="Clark, Robert Emerson" w:date="2023-06-14T14:40:00Z">
              <w:rPr>
                <w:rFonts w:eastAsia="Times New Roman" w:cs="Times New Roman"/>
                <w:color w:val="000000" w:themeColor="text1"/>
                <w:lang w:val="en-US"/>
              </w:rPr>
            </w:rPrChange>
          </w:rPr>
          <w:t xml:space="preserve"> in addition to cultivated dry peas (Clark et al., 2023)</w:t>
        </w:r>
      </w:ins>
      <w:ins w:id="1311" w:author="Robert Clark" w:date="2023-06-14T10:10:00Z">
        <w:r w:rsidRPr="00337464">
          <w:rPr>
            <w:rFonts w:eastAsia="Times New Roman" w:cs="Times New Roman"/>
            <w:color w:val="000000" w:themeColor="text1"/>
            <w:sz w:val="24"/>
            <w:szCs w:val="24"/>
            <w:lang w:val="en-US"/>
            <w:rPrChange w:id="1312" w:author="Clark, Robert Emerson" w:date="2023-06-14T14:40:00Z">
              <w:rPr>
                <w:rFonts w:eastAsia="Times New Roman" w:cs="Times New Roman"/>
                <w:color w:val="000000" w:themeColor="text1"/>
                <w:lang w:val="en-US"/>
              </w:rPr>
            </w:rPrChange>
          </w:rPr>
          <w:t>.</w:t>
        </w:r>
      </w:ins>
      <w:r w:rsidR="61280186" w:rsidRPr="00337464">
        <w:rPr>
          <w:rFonts w:eastAsia="Times New Roman" w:cs="Times New Roman"/>
          <w:color w:val="000000" w:themeColor="text1"/>
          <w:sz w:val="24"/>
          <w:szCs w:val="24"/>
          <w:lang w:val="en-US"/>
          <w:rPrChange w:id="1313" w:author="Clark, Robert Emerson" w:date="2023-06-14T14:40:00Z">
            <w:rPr>
              <w:rFonts w:eastAsia="Times New Roman" w:cs="Times New Roman"/>
              <w:color w:val="000000" w:themeColor="text1"/>
              <w:lang w:val="en-US"/>
            </w:rPr>
          </w:rPrChange>
        </w:rPr>
        <w:t xml:space="preserve"> </w:t>
      </w:r>
      <w:commentRangeEnd w:id="1299"/>
      <w:r w:rsidRPr="00337464">
        <w:rPr>
          <w:rStyle w:val="CommentReference"/>
          <w:rFonts w:cs="Times New Roman"/>
          <w:sz w:val="24"/>
          <w:szCs w:val="24"/>
          <w:rPrChange w:id="1314" w:author="Clark, Robert Emerson" w:date="2023-06-14T14:40:00Z">
            <w:rPr>
              <w:rStyle w:val="CommentReference"/>
              <w:rFonts w:cs="Times New Roman"/>
            </w:rPr>
          </w:rPrChange>
        </w:rPr>
        <w:commentReference w:id="1299"/>
      </w:r>
      <w:del w:id="1315" w:author="Robert Clark" w:date="2023-06-14T10:18:00Z">
        <w:r w:rsidR="61280186" w:rsidRPr="00337464" w:rsidDel="0088351C">
          <w:rPr>
            <w:rFonts w:eastAsia="Times New Roman" w:cs="Times New Roman"/>
            <w:color w:val="000000" w:themeColor="text1"/>
            <w:sz w:val="24"/>
            <w:szCs w:val="24"/>
            <w:lang w:val="en-US"/>
            <w:rPrChange w:id="1316" w:author="Clark, Robert Emerson" w:date="2023-06-14T14:40:00Z">
              <w:rPr>
                <w:rFonts w:eastAsia="Times New Roman" w:cs="Times New Roman"/>
                <w:color w:val="000000" w:themeColor="text1"/>
                <w:lang w:val="en-US"/>
              </w:rPr>
            </w:rPrChange>
          </w:rPr>
          <w:delText xml:space="preserve">Clones with designation PK are pink and those with designation GN are green; clones with designation OR were collected in Oregon those with designation ID were collected in Idaho. </w:delText>
        </w:r>
      </w:del>
      <w:del w:id="1317" w:author="Robert Clark" w:date="2023-06-14T10:19:00Z">
        <w:r w:rsidR="61280186" w:rsidRPr="00337464" w:rsidDel="006D2EBD">
          <w:rPr>
            <w:rFonts w:eastAsia="Times New Roman" w:cs="Times New Roman"/>
            <w:color w:val="000000" w:themeColor="text1"/>
            <w:sz w:val="24"/>
            <w:szCs w:val="24"/>
            <w:lang w:val="en-US"/>
            <w:rPrChange w:id="1318" w:author="Clark, Robert Emerson" w:date="2023-06-14T14:40:00Z">
              <w:rPr>
                <w:rFonts w:eastAsia="Times New Roman" w:cs="Times New Roman"/>
                <w:color w:val="000000" w:themeColor="text1"/>
                <w:lang w:val="en-US"/>
              </w:rPr>
            </w:rPrChange>
          </w:rPr>
          <w:delText>These colonies were</w:delText>
        </w:r>
      </w:del>
      <w:ins w:id="1319" w:author="Robert Clark" w:date="2023-06-14T10:19:00Z">
        <w:r w:rsidR="006D2EBD" w:rsidRPr="00337464">
          <w:rPr>
            <w:rFonts w:eastAsia="Times New Roman" w:cs="Times New Roman"/>
            <w:color w:val="000000" w:themeColor="text1"/>
            <w:sz w:val="24"/>
            <w:szCs w:val="24"/>
            <w:lang w:val="en-US"/>
            <w:rPrChange w:id="1320"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1321" w:author="Clark, Robert Emerson" w:date="2023-06-14T14:40:00Z">
            <w:rPr>
              <w:rFonts w:eastAsia="Times New Roman" w:cs="Times New Roman"/>
              <w:color w:val="000000" w:themeColor="text1"/>
              <w:lang w:val="en-US"/>
            </w:rPr>
          </w:rPrChange>
        </w:rPr>
        <w:t xml:space="preserve"> maintained</w:t>
      </w:r>
      <w:ins w:id="1322" w:author="Robert Clark" w:date="2023-06-14T10:19:00Z">
        <w:r w:rsidR="006D2EBD" w:rsidRPr="00337464">
          <w:rPr>
            <w:rFonts w:eastAsia="Times New Roman" w:cs="Times New Roman"/>
            <w:color w:val="000000" w:themeColor="text1"/>
            <w:sz w:val="24"/>
            <w:szCs w:val="24"/>
            <w:lang w:val="en-US"/>
            <w:rPrChange w:id="1323" w:author="Clark, Robert Emerson" w:date="2023-06-14T14:40:00Z">
              <w:rPr>
                <w:rFonts w:eastAsia="Times New Roman" w:cs="Times New Roman"/>
                <w:color w:val="000000" w:themeColor="text1"/>
                <w:lang w:val="en-US"/>
              </w:rPr>
            </w:rPrChange>
          </w:rPr>
          <w:t xml:space="preserve"> aphid colonies</w:t>
        </w:r>
      </w:ins>
      <w:del w:id="1324" w:author="Robert Clark" w:date="2023-06-14T10:19:00Z">
        <w:r w:rsidR="61280186" w:rsidRPr="00337464" w:rsidDel="006D2EBD">
          <w:rPr>
            <w:rFonts w:eastAsia="Times New Roman" w:cs="Times New Roman"/>
            <w:color w:val="000000" w:themeColor="text1"/>
            <w:sz w:val="24"/>
            <w:szCs w:val="24"/>
            <w:lang w:val="en-US"/>
            <w:rPrChange w:id="1325" w:author="Clark, Robert Emerson" w:date="2023-06-14T14:40:00Z">
              <w:rPr>
                <w:rFonts w:eastAsia="Times New Roman" w:cs="Times New Roman"/>
                <w:color w:val="000000" w:themeColor="text1"/>
                <w:lang w:val="en-US"/>
              </w:rPr>
            </w:rPrChange>
          </w:rPr>
          <w:delText xml:space="preserve"> in a greenhouse at</w:delText>
        </w:r>
      </w:del>
      <w:ins w:id="1326" w:author="Robert Clark" w:date="2023-06-14T10:19:00Z">
        <w:r w:rsidR="006D2EBD" w:rsidRPr="00337464">
          <w:rPr>
            <w:rFonts w:eastAsia="Times New Roman" w:cs="Times New Roman"/>
            <w:color w:val="000000" w:themeColor="text1"/>
            <w:sz w:val="24"/>
            <w:szCs w:val="24"/>
            <w:lang w:val="en-US"/>
            <w:rPrChange w:id="1327" w:author="Clark, Robert Emerson" w:date="2023-06-14T14:40:00Z">
              <w:rPr>
                <w:rFonts w:eastAsia="Times New Roman" w:cs="Times New Roman"/>
                <w:color w:val="000000" w:themeColor="text1"/>
                <w:lang w:val="en-US"/>
              </w:rPr>
            </w:rPrChange>
          </w:rPr>
          <w:t xml:space="preserve"> at</w:t>
        </w:r>
      </w:ins>
      <w:r w:rsidR="61280186" w:rsidRPr="00337464">
        <w:rPr>
          <w:rFonts w:eastAsia="Times New Roman" w:cs="Times New Roman"/>
          <w:color w:val="000000" w:themeColor="text1"/>
          <w:sz w:val="24"/>
          <w:szCs w:val="24"/>
          <w:lang w:val="en-US"/>
          <w:rPrChange w:id="1328" w:author="Clark, Robert Emerson" w:date="2023-06-14T14:40:00Z">
            <w:rPr>
              <w:rFonts w:eastAsia="Times New Roman" w:cs="Times New Roman"/>
              <w:color w:val="000000" w:themeColor="text1"/>
              <w:lang w:val="en-US"/>
            </w:rPr>
          </w:rPrChange>
        </w:rPr>
        <w:t xml:space="preserve"> the Manis Entomological Laboratory </w:t>
      </w:r>
      <w:ins w:id="1329" w:author="Robert Clark" w:date="2023-06-14T10:19:00Z">
        <w:r w:rsidR="006D2EBD" w:rsidRPr="00337464">
          <w:rPr>
            <w:rFonts w:eastAsia="Times New Roman" w:cs="Times New Roman"/>
            <w:color w:val="000000" w:themeColor="text1"/>
            <w:sz w:val="24"/>
            <w:szCs w:val="24"/>
            <w:lang w:val="en-US"/>
            <w:rPrChange w:id="1330" w:author="Clark, Robert Emerson" w:date="2023-06-14T14:40:00Z">
              <w:rPr>
                <w:rFonts w:eastAsia="Times New Roman" w:cs="Times New Roman"/>
                <w:color w:val="000000" w:themeColor="text1"/>
                <w:lang w:val="en-US"/>
              </w:rPr>
            </w:rPrChange>
          </w:rPr>
          <w:t xml:space="preserve">greenhouses </w:t>
        </w:r>
      </w:ins>
      <w:r w:rsidR="61280186" w:rsidRPr="00337464">
        <w:rPr>
          <w:rFonts w:eastAsia="Times New Roman" w:cs="Times New Roman"/>
          <w:color w:val="000000" w:themeColor="text1"/>
          <w:sz w:val="24"/>
          <w:szCs w:val="24"/>
          <w:lang w:val="en-US"/>
          <w:rPrChange w:id="1331" w:author="Clark, Robert Emerson" w:date="2023-06-14T14:40:00Z">
            <w:rPr>
              <w:rFonts w:eastAsia="Times New Roman" w:cs="Times New Roman"/>
              <w:color w:val="000000" w:themeColor="text1"/>
              <w:lang w:val="en-US"/>
            </w:rPr>
          </w:rPrChange>
        </w:rPr>
        <w:t>at the University of Idaho in individual 60- by 60- by 60-cm mesh tents (</w:t>
      </w:r>
      <w:proofErr w:type="spellStart"/>
      <w:r w:rsidR="61280186" w:rsidRPr="00337464">
        <w:rPr>
          <w:rFonts w:eastAsia="Times New Roman" w:cs="Times New Roman"/>
          <w:color w:val="000000" w:themeColor="text1"/>
          <w:sz w:val="24"/>
          <w:szCs w:val="24"/>
          <w:lang w:val="en-US"/>
          <w:rPrChange w:id="1332" w:author="Clark, Robert Emerson" w:date="2023-06-14T14:40:00Z">
            <w:rPr>
              <w:rFonts w:eastAsia="Times New Roman" w:cs="Times New Roman"/>
              <w:color w:val="000000" w:themeColor="text1"/>
              <w:lang w:val="en-US"/>
            </w:rPr>
          </w:rPrChange>
        </w:rPr>
        <w:t>BugDorm</w:t>
      </w:r>
      <w:proofErr w:type="spellEnd"/>
      <w:r w:rsidR="61280186" w:rsidRPr="00337464">
        <w:rPr>
          <w:rFonts w:eastAsia="Times New Roman" w:cs="Times New Roman"/>
          <w:color w:val="000000" w:themeColor="text1"/>
          <w:sz w:val="24"/>
          <w:szCs w:val="24"/>
          <w:lang w:val="en-US"/>
          <w:rPrChange w:id="1333" w:author="Clark, Robert Emerson" w:date="2023-06-14T14:40:00Z">
            <w:rPr>
              <w:rFonts w:eastAsia="Times New Roman" w:cs="Times New Roman"/>
              <w:color w:val="000000" w:themeColor="text1"/>
              <w:lang w:val="en-US"/>
            </w:rPr>
          </w:rPrChange>
        </w:rPr>
        <w:t xml:space="preserve"> 2120F; </w:t>
      </w:r>
      <w:proofErr w:type="spellStart"/>
      <w:r w:rsidR="61280186" w:rsidRPr="00337464">
        <w:rPr>
          <w:rFonts w:eastAsia="Times New Roman" w:cs="Times New Roman"/>
          <w:color w:val="000000" w:themeColor="text1"/>
          <w:sz w:val="24"/>
          <w:szCs w:val="24"/>
          <w:lang w:val="en-US"/>
          <w:rPrChange w:id="1334" w:author="Clark, Robert Emerson" w:date="2023-06-14T14:40:00Z">
            <w:rPr>
              <w:rFonts w:eastAsia="Times New Roman" w:cs="Times New Roman"/>
              <w:color w:val="000000" w:themeColor="text1"/>
              <w:lang w:val="en-US"/>
            </w:rPr>
          </w:rPrChange>
        </w:rPr>
        <w:t>BioQuip</w:t>
      </w:r>
      <w:proofErr w:type="spellEnd"/>
      <w:r w:rsidR="61280186" w:rsidRPr="00337464">
        <w:rPr>
          <w:rFonts w:eastAsia="Times New Roman" w:cs="Times New Roman"/>
          <w:color w:val="000000" w:themeColor="text1"/>
          <w:sz w:val="24"/>
          <w:szCs w:val="24"/>
          <w:lang w:val="en-US"/>
          <w:rPrChange w:id="1335" w:author="Clark, Robert Emerson" w:date="2023-06-14T14:40:00Z">
            <w:rPr>
              <w:rFonts w:eastAsia="Times New Roman" w:cs="Times New Roman"/>
              <w:color w:val="000000" w:themeColor="text1"/>
              <w:lang w:val="en-US"/>
            </w:rPr>
          </w:rPrChange>
        </w:rPr>
        <w:t>, Rancho Dominguez, CA)</w:t>
      </w:r>
      <w:ins w:id="1336" w:author="Robert Clark" w:date="2023-06-14T10:19:00Z">
        <w:r w:rsidR="006D2EBD" w:rsidRPr="00337464">
          <w:rPr>
            <w:rFonts w:eastAsia="Times New Roman" w:cs="Times New Roman"/>
            <w:color w:val="000000" w:themeColor="text1"/>
            <w:sz w:val="24"/>
            <w:szCs w:val="24"/>
            <w:lang w:val="en-US"/>
            <w:rPrChange w:id="1337" w:author="Clark, Robert Emerson" w:date="2023-06-14T14:40:00Z">
              <w:rPr>
                <w:rFonts w:eastAsia="Times New Roman" w:cs="Times New Roman"/>
                <w:color w:val="000000" w:themeColor="text1"/>
                <w:lang w:val="en-US"/>
              </w:rPr>
            </w:rPrChange>
          </w:rPr>
          <w:t>. We reared these colonies</w:t>
        </w:r>
      </w:ins>
      <w:r w:rsidR="61280186" w:rsidRPr="00337464">
        <w:rPr>
          <w:rFonts w:eastAsia="Times New Roman" w:cs="Times New Roman"/>
          <w:color w:val="000000" w:themeColor="text1"/>
          <w:sz w:val="24"/>
          <w:szCs w:val="24"/>
          <w:lang w:val="en-US"/>
          <w:rPrChange w:id="1338" w:author="Clark, Robert Emerson" w:date="2023-06-14T14:40:00Z">
            <w:rPr>
              <w:rFonts w:eastAsia="Times New Roman" w:cs="Times New Roman"/>
              <w:color w:val="000000" w:themeColor="text1"/>
              <w:lang w:val="en-US"/>
            </w:rPr>
          </w:rPrChange>
        </w:rPr>
        <w:t xml:space="preserve"> </w:t>
      </w:r>
      <w:del w:id="1339" w:author="Robert Clark" w:date="2023-06-14T10:19:00Z">
        <w:r w:rsidR="61280186" w:rsidRPr="00337464" w:rsidDel="006D2EBD">
          <w:rPr>
            <w:rFonts w:eastAsia="Times New Roman" w:cs="Times New Roman"/>
            <w:color w:val="000000" w:themeColor="text1"/>
            <w:sz w:val="24"/>
            <w:szCs w:val="24"/>
            <w:lang w:val="en-US"/>
            <w:rPrChange w:id="1340" w:author="Clark, Robert Emerson" w:date="2023-06-14T14:40:00Z">
              <w:rPr>
                <w:rFonts w:eastAsia="Times New Roman" w:cs="Times New Roman"/>
                <w:color w:val="000000" w:themeColor="text1"/>
                <w:lang w:val="en-US"/>
              </w:rPr>
            </w:rPrChange>
          </w:rPr>
          <w:delText>under the following environmental conditions:</w:delText>
        </w:r>
      </w:del>
      <w:ins w:id="1341" w:author="Robert Clark" w:date="2023-06-14T10:19:00Z">
        <w:r w:rsidR="006D2EBD" w:rsidRPr="00337464">
          <w:rPr>
            <w:rFonts w:eastAsia="Times New Roman" w:cs="Times New Roman"/>
            <w:color w:val="000000" w:themeColor="text1"/>
            <w:sz w:val="24"/>
            <w:szCs w:val="24"/>
            <w:lang w:val="en-US"/>
            <w:rPrChange w:id="1342" w:author="Clark, Robert Emerson" w:date="2023-06-14T14:40:00Z">
              <w:rPr>
                <w:rFonts w:eastAsia="Times New Roman" w:cs="Times New Roman"/>
                <w:color w:val="000000" w:themeColor="text1"/>
                <w:lang w:val="en-US"/>
              </w:rPr>
            </w:rPrChange>
          </w:rPr>
          <w:t>at</w:t>
        </w:r>
      </w:ins>
      <w:r w:rsidR="61280186" w:rsidRPr="00337464">
        <w:rPr>
          <w:rFonts w:eastAsia="Times New Roman" w:cs="Times New Roman"/>
          <w:color w:val="000000" w:themeColor="text1"/>
          <w:sz w:val="24"/>
          <w:szCs w:val="24"/>
          <w:lang w:val="en-US"/>
          <w:rPrChange w:id="1343" w:author="Clark, Robert Emerson" w:date="2023-06-14T14:40:00Z">
            <w:rPr>
              <w:rFonts w:eastAsia="Times New Roman" w:cs="Times New Roman"/>
              <w:color w:val="000000" w:themeColor="text1"/>
              <w:lang w:val="en-US"/>
            </w:rPr>
          </w:rPrChange>
        </w:rPr>
        <w:t xml:space="preserve"> 20 ± 2°C, </w:t>
      </w:r>
      <w:ins w:id="1344" w:author="Robert Clark" w:date="2023-06-14T10:19:00Z">
        <w:r w:rsidR="006D2EBD" w:rsidRPr="00337464">
          <w:rPr>
            <w:rFonts w:eastAsia="Times New Roman" w:cs="Times New Roman"/>
            <w:color w:val="000000" w:themeColor="text1"/>
            <w:sz w:val="24"/>
            <w:szCs w:val="24"/>
            <w:lang w:val="en-US"/>
            <w:rPrChange w:id="1345" w:author="Clark, Robert Emerson" w:date="2023-06-14T14:40:00Z">
              <w:rPr>
                <w:rFonts w:eastAsia="Times New Roman" w:cs="Times New Roman"/>
                <w:color w:val="000000" w:themeColor="text1"/>
                <w:lang w:val="en-US"/>
              </w:rPr>
            </w:rPrChange>
          </w:rPr>
          <w:t xml:space="preserve">with a </w:t>
        </w:r>
      </w:ins>
      <w:r w:rsidR="61280186" w:rsidRPr="00337464">
        <w:rPr>
          <w:rFonts w:eastAsia="Times New Roman" w:cs="Times New Roman"/>
          <w:color w:val="000000" w:themeColor="text1"/>
          <w:sz w:val="24"/>
          <w:szCs w:val="24"/>
          <w:lang w:val="en-US"/>
          <w:rPrChange w:id="1346" w:author="Clark, Robert Emerson" w:date="2023-06-14T14:40:00Z">
            <w:rPr>
              <w:rFonts w:eastAsia="Times New Roman" w:cs="Times New Roman"/>
              <w:color w:val="000000" w:themeColor="text1"/>
              <w:lang w:val="en-US"/>
            </w:rPr>
          </w:rPrChange>
        </w:rPr>
        <w:t xml:space="preserve">photoperiod of 18:6 (L:D) h, and 50% </w:t>
      </w:r>
      <w:del w:id="1347" w:author="Robert Clark" w:date="2023-06-14T10:20:00Z">
        <w:r w:rsidR="61280186" w:rsidRPr="00337464" w:rsidDel="006D2EBD">
          <w:rPr>
            <w:rFonts w:eastAsia="Times New Roman" w:cs="Times New Roman"/>
            <w:color w:val="000000" w:themeColor="text1"/>
            <w:sz w:val="24"/>
            <w:szCs w:val="24"/>
            <w:lang w:val="en-US"/>
            <w:rPrChange w:id="1348" w:author="Clark, Robert Emerson" w:date="2023-06-14T14:40:00Z">
              <w:rPr>
                <w:rFonts w:eastAsia="Times New Roman" w:cs="Times New Roman"/>
                <w:color w:val="000000" w:themeColor="text1"/>
                <w:lang w:val="en-US"/>
              </w:rPr>
            </w:rPrChange>
          </w:rPr>
          <w:delText>RH</w:delText>
        </w:r>
      </w:del>
      <w:ins w:id="1349" w:author="Robert Clark" w:date="2023-06-14T10:20:00Z">
        <w:r w:rsidR="006D2EBD" w:rsidRPr="00337464">
          <w:rPr>
            <w:rFonts w:eastAsia="Times New Roman" w:cs="Times New Roman"/>
            <w:color w:val="000000" w:themeColor="text1"/>
            <w:sz w:val="24"/>
            <w:szCs w:val="24"/>
            <w:lang w:val="en-US"/>
            <w:rPrChange w:id="1350" w:author="Clark, Robert Emerson" w:date="2023-06-14T14:40:00Z">
              <w:rPr>
                <w:rFonts w:eastAsia="Times New Roman" w:cs="Times New Roman"/>
                <w:color w:val="000000" w:themeColor="text1"/>
                <w:lang w:val="en-US"/>
              </w:rPr>
            </w:rPrChange>
          </w:rPr>
          <w:t>relative humidity</w:t>
        </w:r>
      </w:ins>
      <w:r w:rsidR="61280186" w:rsidRPr="00337464">
        <w:rPr>
          <w:rFonts w:eastAsia="Times New Roman" w:cs="Times New Roman"/>
          <w:color w:val="000000" w:themeColor="text1"/>
          <w:sz w:val="24"/>
          <w:szCs w:val="24"/>
          <w:lang w:val="en-US"/>
          <w:rPrChange w:id="1351" w:author="Clark, Robert Emerson" w:date="2023-06-14T14:40:00Z">
            <w:rPr>
              <w:rFonts w:eastAsia="Times New Roman" w:cs="Times New Roman"/>
              <w:color w:val="000000" w:themeColor="text1"/>
              <w:lang w:val="en-US"/>
            </w:rPr>
          </w:rPrChange>
        </w:rPr>
        <w:t xml:space="preserve">. </w:t>
      </w:r>
      <w:ins w:id="1352" w:author="Robert Clark" w:date="2023-06-14T10:20:00Z">
        <w:r w:rsidR="006D2EBD" w:rsidRPr="00337464">
          <w:rPr>
            <w:rFonts w:eastAsia="Times New Roman" w:cs="Times New Roman"/>
            <w:color w:val="000000" w:themeColor="text1"/>
            <w:sz w:val="24"/>
            <w:szCs w:val="24"/>
            <w:lang w:val="en-US"/>
            <w:rPrChange w:id="1353" w:author="Clark, Robert Emerson" w:date="2023-06-14T14:40:00Z">
              <w:rPr>
                <w:rFonts w:eastAsia="Times New Roman" w:cs="Times New Roman"/>
                <w:color w:val="000000" w:themeColor="text1"/>
                <w:lang w:val="en-US"/>
              </w:rPr>
            </w:rPrChange>
          </w:rPr>
          <w:t>F</w:t>
        </w:r>
        <w:r w:rsidR="006D2EBD" w:rsidRPr="00337464">
          <w:rPr>
            <w:rFonts w:eastAsia="Times New Roman" w:cs="Times New Roman"/>
            <w:color w:val="000000" w:themeColor="text1"/>
            <w:sz w:val="24"/>
            <w:szCs w:val="24"/>
            <w:lang w:val="en-US"/>
            <w:rPrChange w:id="1354" w:author="Clark, Robert Emerson" w:date="2023-06-14T14:40:00Z">
              <w:rPr>
                <w:rFonts w:eastAsia="Times New Roman" w:cs="Times New Roman"/>
                <w:color w:val="000000" w:themeColor="text1"/>
                <w:lang w:val="en-US"/>
              </w:rPr>
            </w:rPrChange>
          </w:rPr>
          <w:t>or at least 20 generations prior to use in experiments</w:t>
        </w:r>
        <w:r w:rsidR="006D2EBD" w:rsidRPr="00337464">
          <w:rPr>
            <w:rFonts w:eastAsia="Times New Roman" w:cs="Times New Roman"/>
            <w:color w:val="000000" w:themeColor="text1"/>
            <w:sz w:val="24"/>
            <w:szCs w:val="24"/>
            <w:lang w:val="en-US"/>
            <w:rPrChange w:id="1355" w:author="Clark, Robert Emerson" w:date="2023-06-14T14:40:00Z">
              <w:rPr>
                <w:rFonts w:eastAsia="Times New Roman" w:cs="Times New Roman"/>
                <w:color w:val="000000" w:themeColor="text1"/>
                <w:lang w:val="en-US"/>
              </w:rPr>
            </w:rPrChange>
          </w:rPr>
          <w:t xml:space="preserve">, these </w:t>
        </w:r>
      </w:ins>
      <w:del w:id="1356" w:author="Robert Clark" w:date="2023-06-14T10:20:00Z">
        <w:r w:rsidR="61280186" w:rsidRPr="00337464" w:rsidDel="006D2EBD">
          <w:rPr>
            <w:rFonts w:eastAsia="Times New Roman" w:cs="Times New Roman"/>
            <w:color w:val="000000" w:themeColor="text1"/>
            <w:sz w:val="24"/>
            <w:szCs w:val="24"/>
            <w:lang w:val="en-US"/>
            <w:rPrChange w:id="1357" w:author="Clark, Robert Emerson" w:date="2023-06-14T14:40:00Z">
              <w:rPr>
                <w:rFonts w:eastAsia="Times New Roman" w:cs="Times New Roman"/>
                <w:color w:val="000000" w:themeColor="text1"/>
                <w:lang w:val="en-US"/>
              </w:rPr>
            </w:rPrChange>
          </w:rPr>
          <w:delText>C</w:delText>
        </w:r>
      </w:del>
      <w:ins w:id="1358" w:author="Robert Clark" w:date="2023-06-14T10:20:00Z">
        <w:r w:rsidR="006D2EBD" w:rsidRPr="00337464">
          <w:rPr>
            <w:rFonts w:eastAsia="Times New Roman" w:cs="Times New Roman"/>
            <w:color w:val="000000" w:themeColor="text1"/>
            <w:sz w:val="24"/>
            <w:szCs w:val="24"/>
            <w:lang w:val="en-US"/>
            <w:rPrChange w:id="1359" w:author="Clark, Robert Emerson" w:date="2023-06-14T14:40:00Z">
              <w:rPr>
                <w:rFonts w:eastAsia="Times New Roman" w:cs="Times New Roman"/>
                <w:color w:val="000000" w:themeColor="text1"/>
                <w:lang w:val="en-US"/>
              </w:rPr>
            </w:rPrChange>
          </w:rPr>
          <w:t>c</w:t>
        </w:r>
      </w:ins>
      <w:r w:rsidR="61280186" w:rsidRPr="00337464">
        <w:rPr>
          <w:rFonts w:eastAsia="Times New Roman" w:cs="Times New Roman"/>
          <w:color w:val="000000" w:themeColor="text1"/>
          <w:sz w:val="24"/>
          <w:szCs w:val="24"/>
          <w:lang w:val="en-US"/>
          <w:rPrChange w:id="1360" w:author="Clark, Robert Emerson" w:date="2023-06-14T14:40:00Z">
            <w:rPr>
              <w:rFonts w:eastAsia="Times New Roman" w:cs="Times New Roman"/>
              <w:color w:val="000000" w:themeColor="text1"/>
              <w:lang w:val="en-US"/>
            </w:rPr>
          </w:rPrChange>
        </w:rPr>
        <w:t>olonies were reared on potted fava bean plants (</w:t>
      </w:r>
      <w:r w:rsidR="61280186" w:rsidRPr="00337464">
        <w:rPr>
          <w:rFonts w:eastAsia="Times New Roman" w:cs="Times New Roman"/>
          <w:i/>
          <w:iCs/>
          <w:color w:val="000000" w:themeColor="text1"/>
          <w:sz w:val="24"/>
          <w:szCs w:val="24"/>
          <w:lang w:val="en-US"/>
          <w:rPrChange w:id="1361" w:author="Clark, Robert Emerson" w:date="2023-06-14T14:40:00Z">
            <w:rPr>
              <w:rFonts w:eastAsia="Times New Roman" w:cs="Times New Roman"/>
              <w:i/>
              <w:iCs/>
              <w:color w:val="000000" w:themeColor="text1"/>
              <w:lang w:val="en-US"/>
            </w:rPr>
          </w:rPrChange>
        </w:rPr>
        <w:t xml:space="preserve">Vicia </w:t>
      </w:r>
      <w:proofErr w:type="spellStart"/>
      <w:r w:rsidR="61280186" w:rsidRPr="00337464">
        <w:rPr>
          <w:rFonts w:eastAsia="Times New Roman" w:cs="Times New Roman"/>
          <w:i/>
          <w:iCs/>
          <w:color w:val="000000" w:themeColor="text1"/>
          <w:sz w:val="24"/>
          <w:szCs w:val="24"/>
          <w:lang w:val="en-US"/>
          <w:rPrChange w:id="1362" w:author="Clark, Robert Emerson" w:date="2023-06-14T14:40:00Z">
            <w:rPr>
              <w:rFonts w:eastAsia="Times New Roman" w:cs="Times New Roman"/>
              <w:i/>
              <w:iCs/>
              <w:color w:val="000000" w:themeColor="text1"/>
              <w:lang w:val="en-US"/>
            </w:rPr>
          </w:rPrChange>
        </w:rPr>
        <w:lastRenderedPageBreak/>
        <w:t>faba</w:t>
      </w:r>
      <w:proofErr w:type="spellEnd"/>
      <w:r w:rsidR="61280186" w:rsidRPr="00337464">
        <w:rPr>
          <w:rFonts w:eastAsia="Times New Roman" w:cs="Times New Roman"/>
          <w:color w:val="000000" w:themeColor="text1"/>
          <w:sz w:val="24"/>
          <w:szCs w:val="24"/>
          <w:lang w:val="en-US"/>
          <w:rPrChange w:id="1363" w:author="Clark, Robert Emerson" w:date="2023-06-14T14:40:00Z">
            <w:rPr>
              <w:rFonts w:eastAsia="Times New Roman" w:cs="Times New Roman"/>
              <w:color w:val="000000" w:themeColor="text1"/>
              <w:lang w:val="en-US"/>
            </w:rPr>
          </w:rPrChange>
        </w:rPr>
        <w:t xml:space="preserve"> L.),</w:t>
      </w:r>
      <w:ins w:id="1364" w:author="Robert Clark" w:date="2023-06-14T10:20:00Z">
        <w:r w:rsidR="006D2EBD" w:rsidRPr="00337464">
          <w:rPr>
            <w:rFonts w:eastAsia="Times New Roman" w:cs="Times New Roman"/>
            <w:color w:val="000000" w:themeColor="text1"/>
            <w:sz w:val="24"/>
            <w:szCs w:val="24"/>
            <w:lang w:val="en-US"/>
            <w:rPrChange w:id="1365" w:author="Clark, Robert Emerson" w:date="2023-06-14T14:40:00Z">
              <w:rPr>
                <w:rFonts w:eastAsia="Times New Roman" w:cs="Times New Roman"/>
                <w:color w:val="000000" w:themeColor="text1"/>
                <w:lang w:val="en-US"/>
              </w:rPr>
            </w:rPrChange>
          </w:rPr>
          <w:t xml:space="preserve"> which is</w:t>
        </w:r>
      </w:ins>
      <w:r w:rsidR="61280186" w:rsidRPr="00337464">
        <w:rPr>
          <w:rFonts w:eastAsia="Times New Roman" w:cs="Times New Roman"/>
          <w:color w:val="000000" w:themeColor="text1"/>
          <w:sz w:val="24"/>
          <w:szCs w:val="24"/>
          <w:lang w:val="en-US"/>
          <w:rPrChange w:id="1366" w:author="Clark, Robert Emerson" w:date="2023-06-14T14:40:00Z">
            <w:rPr>
              <w:rFonts w:eastAsia="Times New Roman" w:cs="Times New Roman"/>
              <w:color w:val="000000" w:themeColor="text1"/>
              <w:lang w:val="en-US"/>
            </w:rPr>
          </w:rPrChange>
        </w:rPr>
        <w:t xml:space="preserve"> a universal host for pea aphid </w:t>
      </w:r>
      <w:r w:rsidR="00D4419A" w:rsidRPr="00337464">
        <w:rPr>
          <w:rFonts w:eastAsia="Times New Roman" w:cs="Times New Roman"/>
          <w:color w:val="000000" w:themeColor="text1"/>
          <w:sz w:val="24"/>
          <w:szCs w:val="24"/>
          <w:lang w:val="en-US"/>
          <w:rPrChange w:id="1367" w:author="Clark, Robert Emerson" w:date="2023-06-14T14:40:00Z">
            <w:rPr>
              <w:rFonts w:eastAsia="Times New Roman" w:cs="Times New Roman"/>
              <w:color w:val="000000" w:themeColor="text1"/>
              <w:lang w:val="en-US"/>
            </w:rPr>
          </w:rPrChange>
        </w:rPr>
        <w:fldChar w:fldCharType="begin"/>
      </w:r>
      <w:r w:rsidR="004A4F67" w:rsidRPr="00337464">
        <w:rPr>
          <w:rFonts w:eastAsia="Times New Roman" w:cs="Times New Roman"/>
          <w:color w:val="000000" w:themeColor="text1"/>
          <w:sz w:val="24"/>
          <w:szCs w:val="24"/>
          <w:lang w:val="en-US"/>
          <w:rPrChange w:id="1368" w:author="Clark, Robert Emerson" w:date="2023-06-14T14:40:00Z">
            <w:rPr>
              <w:rFonts w:eastAsia="Times New Roman" w:cs="Times New Roman"/>
              <w:color w:val="000000" w:themeColor="text1"/>
              <w:lang w:val="en-US"/>
            </w:rPr>
          </w:rPrChange>
        </w:rPr>
        <w:instrText xml:space="preserve"> ADDIN EN.CITE &lt;EndNote&gt;&lt;Cite&gt;&lt;Author&gt;Peccoud&lt;/Author&gt;&lt;Year&gt;2014&lt;/Year&gt;&lt;RecNum&gt;2026&lt;/RecNum&gt;&lt;DisplayText&gt;(Peccoud et al., 2014)&lt;/DisplayText&gt;&lt;record&gt;&lt;rec-number&gt;2026&lt;/rec-number&gt;&lt;foreign-keys&gt;&lt;key app="EN" db-id="vv5z5rzf7tsernexazoxwp5hrep9zftffrwv" timestamp="1684209786" guid="47c3d665-8d14-4362-98e0-8e185cbc721f"&gt;2026&lt;/key&gt;&lt;/foreign-keys&gt;&lt;ref-type name="Journal Article"&gt;17&lt;/ref-type&gt;&lt;contributors&gt;&lt;authors&gt;&lt;author&gt;Peccoud, Jean&lt;/author&gt;&lt;author&gt;de la Huerta, Manon&lt;/author&gt;&lt;author&gt;Bonhomme, Joël&lt;/author&gt;&lt;author&gt;Laurence, Cindy&lt;/author&gt;&lt;author&gt;Outreman, Yannick&lt;/author&gt;&lt;author&gt;Smadja, Carole M.&lt;/author&gt;&lt;author&gt;Simon, Jean-Christophe&lt;/author&gt;&lt;/authors&gt;&lt;/contributors&gt;&lt;titles&gt;&lt;title&gt;Widespread Host-Dependent Hybrid Unfitness In The Pea Aphid Species Complex&lt;/title&gt;&lt;secondary-title&gt;Evolution&lt;/secondary-title&gt;&lt;/titles&gt;&lt;periodical&gt;&lt;full-title&gt;Evolution&lt;/full-title&gt;&lt;/periodical&gt;&lt;pages&gt;2983-2995&lt;/pages&gt;&lt;volume&gt;68&lt;/volume&gt;&lt;number&gt;10&lt;/number&gt;&lt;dates&gt;&lt;year&gt;2014&lt;/year&gt;&lt;/dates&gt;&lt;publisher&gt;Society for the Study of Evolution&lt;/publisher&gt;&lt;isbn&gt;00143820, 15585646&lt;/isbn&gt;&lt;urls&gt;&lt;related-urls&gt;&lt;url&gt;http://www.jstor.org/stable/24033652&lt;/url&gt;&lt;/related-urls&gt;&lt;/urls&gt;&lt;custom1&gt;Full publication date: OCTOBER 2014&lt;/custom1&gt;&lt;remote-database-name&gt;JSTOR&lt;/remote-database-name&gt;&lt;access-date&gt;2023/05/11/&lt;/access-date&gt;&lt;/record&gt;&lt;/Cite&gt;&lt;/EndNote&gt;</w:instrText>
      </w:r>
      <w:r w:rsidR="00D4419A" w:rsidRPr="00337464">
        <w:rPr>
          <w:rFonts w:eastAsia="Times New Roman" w:cs="Times New Roman"/>
          <w:color w:val="000000" w:themeColor="text1"/>
          <w:sz w:val="24"/>
          <w:szCs w:val="24"/>
          <w:lang w:val="en-US"/>
          <w:rPrChange w:id="1369" w:author="Clark, Robert Emerson" w:date="2023-06-14T14:40:00Z">
            <w:rPr>
              <w:rFonts w:eastAsia="Times New Roman" w:cs="Times New Roman"/>
              <w:color w:val="000000" w:themeColor="text1"/>
              <w:lang w:val="en-US"/>
            </w:rPr>
          </w:rPrChange>
        </w:rPr>
        <w:fldChar w:fldCharType="separate"/>
      </w:r>
      <w:r w:rsidR="00D4419A" w:rsidRPr="00337464">
        <w:rPr>
          <w:rFonts w:eastAsia="Times New Roman" w:cs="Times New Roman"/>
          <w:noProof/>
          <w:color w:val="000000" w:themeColor="text1"/>
          <w:sz w:val="24"/>
          <w:szCs w:val="24"/>
          <w:lang w:val="en-US"/>
          <w:rPrChange w:id="1370" w:author="Clark, Robert Emerson" w:date="2023-06-14T14:40:00Z">
            <w:rPr>
              <w:rFonts w:eastAsia="Times New Roman" w:cs="Times New Roman"/>
              <w:noProof/>
              <w:color w:val="000000" w:themeColor="text1"/>
              <w:lang w:val="en-US"/>
            </w:rPr>
          </w:rPrChange>
        </w:rPr>
        <w:t>(Peccoud et al., 2014)</w:t>
      </w:r>
      <w:r w:rsidR="00D4419A" w:rsidRPr="00337464">
        <w:rPr>
          <w:rFonts w:eastAsia="Times New Roman" w:cs="Times New Roman"/>
          <w:color w:val="000000" w:themeColor="text1"/>
          <w:sz w:val="24"/>
          <w:szCs w:val="24"/>
          <w:lang w:val="en-US"/>
          <w:rPrChange w:id="1371" w:author="Clark, Robert Emerson" w:date="2023-06-14T14:40:00Z">
            <w:rPr>
              <w:rFonts w:eastAsia="Times New Roman" w:cs="Times New Roman"/>
              <w:color w:val="000000" w:themeColor="text1"/>
              <w:lang w:val="en-US"/>
            </w:rPr>
          </w:rPrChange>
        </w:rPr>
        <w:fldChar w:fldCharType="end"/>
      </w:r>
      <w:del w:id="1372" w:author="Robert Clark" w:date="2023-06-14T10:20:00Z">
        <w:r w:rsidR="61280186" w:rsidRPr="00337464" w:rsidDel="006D2EBD">
          <w:rPr>
            <w:rFonts w:eastAsia="Times New Roman" w:cs="Times New Roman"/>
            <w:color w:val="000000" w:themeColor="text1"/>
            <w:sz w:val="24"/>
            <w:szCs w:val="24"/>
            <w:lang w:val="en-US"/>
            <w:rPrChange w:id="1373" w:author="Clark, Robert Emerson" w:date="2023-06-14T14:40:00Z">
              <w:rPr>
                <w:rFonts w:eastAsia="Times New Roman" w:cs="Times New Roman"/>
                <w:color w:val="000000" w:themeColor="text1"/>
                <w:lang w:val="en-US"/>
              </w:rPr>
            </w:rPrChange>
          </w:rPr>
          <w:delText xml:space="preserve"> for at least 20 generations prior to use in experiments</w:delText>
        </w:r>
      </w:del>
      <w:r w:rsidR="61280186" w:rsidRPr="00337464">
        <w:rPr>
          <w:rFonts w:eastAsia="Times New Roman" w:cs="Times New Roman"/>
          <w:color w:val="000000" w:themeColor="text1"/>
          <w:sz w:val="24"/>
          <w:szCs w:val="24"/>
          <w:lang w:val="en-US"/>
          <w:rPrChange w:id="1374" w:author="Clark, Robert Emerson" w:date="2023-06-14T14:40:00Z">
            <w:rPr>
              <w:rFonts w:eastAsia="Times New Roman" w:cs="Times New Roman"/>
              <w:color w:val="000000" w:themeColor="text1"/>
              <w:lang w:val="en-US"/>
            </w:rPr>
          </w:rPrChange>
        </w:rPr>
        <w:t xml:space="preserve">. </w:t>
      </w:r>
      <w:del w:id="1375" w:author="Robert Clark" w:date="2023-06-14T10:20:00Z">
        <w:r w:rsidR="61280186" w:rsidRPr="00337464" w:rsidDel="006D2EBD">
          <w:rPr>
            <w:rFonts w:eastAsia="Times New Roman" w:cs="Times New Roman"/>
            <w:color w:val="000000" w:themeColor="text1"/>
            <w:sz w:val="24"/>
            <w:szCs w:val="24"/>
            <w:lang w:val="en-US"/>
            <w:rPrChange w:id="1376" w:author="Clark, Robert Emerson" w:date="2023-06-14T14:40:00Z">
              <w:rPr>
                <w:rFonts w:eastAsia="Times New Roman" w:cs="Times New Roman"/>
                <w:color w:val="000000" w:themeColor="text1"/>
                <w:lang w:val="en-US"/>
              </w:rPr>
            </w:rPrChange>
          </w:rPr>
          <w:delText>It was</w:delText>
        </w:r>
      </w:del>
      <w:ins w:id="1377" w:author="Robert Clark" w:date="2023-06-14T10:20:00Z">
        <w:r w:rsidR="006D2EBD" w:rsidRPr="00337464">
          <w:rPr>
            <w:rFonts w:eastAsia="Times New Roman" w:cs="Times New Roman"/>
            <w:color w:val="000000" w:themeColor="text1"/>
            <w:sz w:val="24"/>
            <w:szCs w:val="24"/>
            <w:lang w:val="en-US"/>
            <w:rPrChange w:id="1378" w:author="Clark, Robert Emerson" w:date="2023-06-14T14:40:00Z">
              <w:rPr>
                <w:rFonts w:eastAsia="Times New Roman" w:cs="Times New Roman"/>
                <w:color w:val="000000" w:themeColor="text1"/>
                <w:lang w:val="en-US"/>
              </w:rPr>
            </w:rPrChange>
          </w:rPr>
          <w:t>We</w:t>
        </w:r>
      </w:ins>
      <w:r w:rsidR="61280186" w:rsidRPr="00337464">
        <w:rPr>
          <w:rFonts w:eastAsia="Times New Roman" w:cs="Times New Roman"/>
          <w:color w:val="000000" w:themeColor="text1"/>
          <w:sz w:val="24"/>
          <w:szCs w:val="24"/>
          <w:lang w:val="en-US"/>
          <w:rPrChange w:id="1379" w:author="Clark, Robert Emerson" w:date="2023-06-14T14:40:00Z">
            <w:rPr>
              <w:rFonts w:eastAsia="Times New Roman" w:cs="Times New Roman"/>
              <w:color w:val="000000" w:themeColor="text1"/>
              <w:lang w:val="en-US"/>
            </w:rPr>
          </w:rPrChange>
        </w:rPr>
        <w:t xml:space="preserve"> confirmed</w:t>
      </w:r>
      <w:del w:id="1380" w:author="Robert Clark" w:date="2023-06-14T10:21:00Z">
        <w:r w:rsidR="61280186" w:rsidRPr="00337464" w:rsidDel="006D2EBD">
          <w:rPr>
            <w:rFonts w:eastAsia="Times New Roman" w:cs="Times New Roman"/>
            <w:color w:val="000000" w:themeColor="text1"/>
            <w:sz w:val="24"/>
            <w:szCs w:val="24"/>
            <w:lang w:val="en-US"/>
            <w:rPrChange w:id="1381" w:author="Clark, Robert Emerson" w:date="2023-06-14T14:40:00Z">
              <w:rPr>
                <w:rFonts w:eastAsia="Times New Roman" w:cs="Times New Roman"/>
                <w:color w:val="000000" w:themeColor="text1"/>
                <w:lang w:val="en-US"/>
              </w:rPr>
            </w:rPrChange>
          </w:rPr>
          <w:delText xml:space="preserve"> that</w:delText>
        </w:r>
      </w:del>
      <w:r w:rsidR="61280186" w:rsidRPr="00337464">
        <w:rPr>
          <w:rFonts w:eastAsia="Times New Roman" w:cs="Times New Roman"/>
          <w:color w:val="000000" w:themeColor="text1"/>
          <w:sz w:val="24"/>
          <w:szCs w:val="24"/>
          <w:lang w:val="en-US"/>
          <w:rPrChange w:id="1382" w:author="Clark, Robert Emerson" w:date="2023-06-14T14:40:00Z">
            <w:rPr>
              <w:rFonts w:eastAsia="Times New Roman" w:cs="Times New Roman"/>
              <w:color w:val="000000" w:themeColor="text1"/>
              <w:lang w:val="en-US"/>
            </w:rPr>
          </w:rPrChange>
        </w:rPr>
        <w:t xml:space="preserve"> colonies were genetically separate using 12 autosomal microsatellite loci </w:t>
      </w:r>
      <w:r w:rsidR="006E406F" w:rsidRPr="00337464">
        <w:rPr>
          <w:rFonts w:eastAsia="Times New Roman" w:cs="Times New Roman"/>
          <w:color w:val="000000" w:themeColor="text1"/>
          <w:sz w:val="24"/>
          <w:szCs w:val="24"/>
          <w:lang w:val="en-US"/>
          <w:rPrChange w:id="1383"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1384" w:author="Clark, Robert Emerson" w:date="2023-06-14T14:40:00Z">
            <w:rPr>
              <w:rFonts w:eastAsia="Times New Roman" w:cs="Times New Roman"/>
              <w:color w:val="000000" w:themeColor="text1"/>
              <w:lang w:val="en-US"/>
            </w:rPr>
          </w:rPrChange>
        </w:rPr>
        <w:t xml:space="preserve">described in </w:t>
      </w:r>
      <w:r w:rsidR="00FF3605" w:rsidRPr="00337464">
        <w:rPr>
          <w:rFonts w:eastAsia="Times New Roman" w:cs="Times New Roman"/>
          <w:color w:val="000000" w:themeColor="text1"/>
          <w:sz w:val="24"/>
          <w:szCs w:val="24"/>
          <w:lang w:val="en-US"/>
          <w:rPrChange w:id="1385" w:author="Clark, Robert Emerson" w:date="2023-06-14T14:40:00Z">
            <w:rPr>
              <w:rFonts w:eastAsia="Times New Roman" w:cs="Times New Roman"/>
              <w:color w:val="000000" w:themeColor="text1"/>
              <w:lang w:val="en-US"/>
            </w:rPr>
          </w:rPrChange>
        </w:rPr>
        <w:fldChar w:fldCharType="begin"/>
      </w:r>
      <w:r w:rsidR="004A4F67" w:rsidRPr="00337464">
        <w:rPr>
          <w:rFonts w:eastAsia="Times New Roman" w:cs="Times New Roman"/>
          <w:color w:val="000000" w:themeColor="text1"/>
          <w:sz w:val="24"/>
          <w:szCs w:val="24"/>
          <w:lang w:val="en-US"/>
          <w:rPrChange w:id="1386" w:author="Clark, Robert Emerson" w:date="2023-06-14T14:40:00Z">
            <w:rPr>
              <w:rFonts w:eastAsia="Times New Roman" w:cs="Times New Roman"/>
              <w:color w:val="000000" w:themeColor="text1"/>
              <w:lang w:val="en-US"/>
            </w:rPr>
          </w:rPrChange>
        </w:rPr>
        <w: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instrText>
      </w:r>
      <w:r w:rsidR="00FF3605" w:rsidRPr="00337464">
        <w:rPr>
          <w:rFonts w:eastAsia="Times New Roman" w:cs="Times New Roman"/>
          <w:color w:val="000000" w:themeColor="text1"/>
          <w:sz w:val="24"/>
          <w:szCs w:val="24"/>
          <w:lang w:val="en-US"/>
          <w:rPrChange w:id="1387" w:author="Clark, Robert Emerson" w:date="2023-06-14T14:40:00Z">
            <w:rPr>
              <w:rFonts w:eastAsia="Times New Roman" w:cs="Times New Roman"/>
              <w:color w:val="000000" w:themeColor="text1"/>
              <w:lang w:val="en-US"/>
            </w:rPr>
          </w:rPrChange>
        </w:rPr>
        <w:fldChar w:fldCharType="separate"/>
      </w:r>
      <w:r w:rsidR="006E406F" w:rsidRPr="00337464">
        <w:rPr>
          <w:rFonts w:eastAsia="Times New Roman" w:cs="Times New Roman"/>
          <w:noProof/>
          <w:color w:val="000000" w:themeColor="text1"/>
          <w:sz w:val="24"/>
          <w:szCs w:val="24"/>
          <w:lang w:val="en-US"/>
          <w:rPrChange w:id="1388" w:author="Clark, Robert Emerson" w:date="2023-06-14T14:40:00Z">
            <w:rPr>
              <w:rFonts w:eastAsia="Times New Roman" w:cs="Times New Roman"/>
              <w:noProof/>
              <w:color w:val="000000" w:themeColor="text1"/>
              <w:lang w:val="en-US"/>
            </w:rPr>
          </w:rPrChange>
        </w:rPr>
        <w:t>Eigenbrode et al. (2016)</w:t>
      </w:r>
      <w:r w:rsidR="00FF3605" w:rsidRPr="00337464">
        <w:rPr>
          <w:rFonts w:eastAsia="Times New Roman" w:cs="Times New Roman"/>
          <w:color w:val="000000" w:themeColor="text1"/>
          <w:sz w:val="24"/>
          <w:szCs w:val="24"/>
          <w:lang w:val="en-US"/>
          <w:rPrChange w:id="1389" w:author="Clark, Robert Emerson" w:date="2023-06-14T14:40:00Z">
            <w:rPr>
              <w:rFonts w:eastAsia="Times New Roman" w:cs="Times New Roman"/>
              <w:color w:val="000000" w:themeColor="text1"/>
              <w:lang w:val="en-US"/>
            </w:rPr>
          </w:rPrChange>
        </w:rPr>
        <w:fldChar w:fldCharType="end"/>
      </w:r>
      <w:r w:rsidR="006E406F" w:rsidRPr="00337464">
        <w:rPr>
          <w:rFonts w:eastAsia="Times New Roman" w:cs="Times New Roman"/>
          <w:color w:val="000000" w:themeColor="text1"/>
          <w:sz w:val="24"/>
          <w:szCs w:val="24"/>
          <w:lang w:val="en-US"/>
          <w:rPrChange w:id="1390" w:author="Clark, Robert Emerson" w:date="2023-06-14T14:40:00Z">
            <w:rPr>
              <w:rFonts w:eastAsia="Times New Roman" w:cs="Times New Roman"/>
              <w:color w:val="000000" w:themeColor="text1"/>
              <w:lang w:val="en-US"/>
            </w:rPr>
          </w:rPrChange>
        </w:rPr>
        <w:t>]</w:t>
      </w:r>
      <w:r w:rsidR="004356A5" w:rsidRPr="00337464">
        <w:rPr>
          <w:rFonts w:eastAsia="Times New Roman" w:cs="Times New Roman"/>
          <w:color w:val="000000" w:themeColor="text1"/>
          <w:sz w:val="24"/>
          <w:szCs w:val="24"/>
          <w:lang w:val="en-US"/>
          <w:rPrChange w:id="1391" w:author="Clark, Robert Emerson" w:date="2023-06-14T14:40:00Z">
            <w:rPr>
              <w:rFonts w:eastAsia="Times New Roman" w:cs="Times New Roman"/>
              <w:color w:val="000000" w:themeColor="text1"/>
              <w:lang w:val="en-US"/>
            </w:rPr>
          </w:rPrChange>
        </w:rPr>
        <w:t>.</w:t>
      </w:r>
    </w:p>
    <w:p w14:paraId="7F4F4122" w14:textId="74F1FE8E" w:rsidR="003B382F" w:rsidRPr="00337464" w:rsidRDefault="61280186" w:rsidP="00B16FA5">
      <w:pPr>
        <w:spacing w:line="480" w:lineRule="auto"/>
        <w:rPr>
          <w:rFonts w:eastAsia="Times New Roman" w:cs="Times New Roman"/>
          <w:color w:val="000000" w:themeColor="text1"/>
          <w:sz w:val="24"/>
          <w:szCs w:val="24"/>
          <w:lang w:val="en-US"/>
          <w:rPrChange w:id="1392" w:author="Clark, Robert Emerson" w:date="2023-06-14T14:40:00Z">
            <w:rPr>
              <w:rFonts w:eastAsia="Times New Roman" w:cs="Times New Roman"/>
              <w:color w:val="000000" w:themeColor="text1"/>
              <w:lang w:val="en-US"/>
            </w:rPr>
          </w:rPrChange>
        </w:rPr>
      </w:pPr>
      <w:del w:id="1393" w:author="Robert Clark" w:date="2023-06-14T10:21:00Z">
        <w:r w:rsidRPr="00337464" w:rsidDel="00521A4E">
          <w:rPr>
            <w:rFonts w:eastAsia="Times New Roman" w:cs="Times New Roman"/>
            <w:color w:val="000000" w:themeColor="text1"/>
            <w:sz w:val="24"/>
            <w:szCs w:val="24"/>
            <w:lang w:val="en-US"/>
            <w:rPrChange w:id="1394" w:author="Clark, Robert Emerson" w:date="2023-06-14T14:40:00Z">
              <w:rPr>
                <w:rFonts w:eastAsia="Times New Roman" w:cs="Times New Roman"/>
                <w:color w:val="000000" w:themeColor="text1"/>
                <w:lang w:val="en-US"/>
              </w:rPr>
            </w:rPrChange>
          </w:rPr>
          <w:delText>Plant species used in the study were</w:delText>
        </w:r>
      </w:del>
      <w:ins w:id="1395" w:author="Robert Clark" w:date="2023-06-14T10:21:00Z">
        <w:r w:rsidR="00521A4E" w:rsidRPr="00337464">
          <w:rPr>
            <w:rFonts w:eastAsia="Times New Roman" w:cs="Times New Roman"/>
            <w:color w:val="000000" w:themeColor="text1"/>
            <w:sz w:val="24"/>
            <w:szCs w:val="24"/>
            <w:lang w:val="en-US"/>
            <w:rPrChange w:id="1396" w:author="Clark, Robert Emerson" w:date="2023-06-14T14:40:00Z">
              <w:rPr>
                <w:rFonts w:eastAsia="Times New Roman" w:cs="Times New Roman"/>
                <w:color w:val="000000" w:themeColor="text1"/>
                <w:lang w:val="en-US"/>
              </w:rPr>
            </w:rPrChange>
          </w:rPr>
          <w:t>Our experiments included the host-plant species of</w:t>
        </w:r>
      </w:ins>
      <w:r w:rsidRPr="00337464">
        <w:rPr>
          <w:rFonts w:eastAsia="Times New Roman" w:cs="Times New Roman"/>
          <w:color w:val="000000" w:themeColor="text1"/>
          <w:sz w:val="24"/>
          <w:szCs w:val="24"/>
          <w:lang w:val="en-US"/>
          <w:rPrChange w:id="1397" w:author="Clark, Robert Emerson" w:date="2023-06-14T14:40:00Z">
            <w:rPr>
              <w:rFonts w:eastAsia="Times New Roman" w:cs="Times New Roman"/>
              <w:color w:val="000000" w:themeColor="text1"/>
              <w:lang w:val="en-US"/>
            </w:rPr>
          </w:rPrChange>
        </w:rPr>
        <w:t xml:space="preserve"> pea (</w:t>
      </w:r>
      <w:r w:rsidRPr="00337464">
        <w:rPr>
          <w:rFonts w:eastAsia="Times New Roman" w:cs="Times New Roman"/>
          <w:i/>
          <w:iCs/>
          <w:color w:val="000000" w:themeColor="text1"/>
          <w:sz w:val="24"/>
          <w:szCs w:val="24"/>
          <w:lang w:val="en-US"/>
          <w:rPrChange w:id="1398" w:author="Clark, Robert Emerson" w:date="2023-06-14T14:40:00Z">
            <w:rPr>
              <w:rFonts w:eastAsia="Times New Roman" w:cs="Times New Roman"/>
              <w:i/>
              <w:iCs/>
              <w:color w:val="000000" w:themeColor="text1"/>
              <w:lang w:val="en-US"/>
            </w:rPr>
          </w:rPrChange>
        </w:rPr>
        <w:t>Pisum sativum</w:t>
      </w:r>
      <w:r w:rsidRPr="00337464">
        <w:rPr>
          <w:rFonts w:eastAsia="Times New Roman" w:cs="Times New Roman"/>
          <w:color w:val="000000" w:themeColor="text1"/>
          <w:sz w:val="24"/>
          <w:szCs w:val="24"/>
          <w:lang w:val="en-US"/>
          <w:rPrChange w:id="1399" w:author="Clark, Robert Emerson" w:date="2023-06-14T14:40:00Z">
            <w:rPr>
              <w:rFonts w:eastAsia="Times New Roman" w:cs="Times New Roman"/>
              <w:color w:val="000000" w:themeColor="text1"/>
              <w:lang w:val="en-US"/>
            </w:rPr>
          </w:rPrChange>
        </w:rPr>
        <w:t xml:space="preserve"> L.), red clover (</w:t>
      </w:r>
      <w:proofErr w:type="spellStart"/>
      <w:r w:rsidRPr="00337464">
        <w:rPr>
          <w:rFonts w:eastAsia="Times New Roman" w:cs="Times New Roman"/>
          <w:i/>
          <w:iCs/>
          <w:color w:val="000000" w:themeColor="text1"/>
          <w:sz w:val="24"/>
          <w:szCs w:val="24"/>
          <w:lang w:val="en-US"/>
          <w:rPrChange w:id="1400" w:author="Clark, Robert Emerson" w:date="2023-06-14T14:40:00Z">
            <w:rPr>
              <w:rFonts w:eastAsia="Times New Roman" w:cs="Times New Roman"/>
              <w:i/>
              <w:iCs/>
              <w:color w:val="000000" w:themeColor="text1"/>
              <w:lang w:val="en-US"/>
            </w:rPr>
          </w:rPrChange>
        </w:rPr>
        <w:t>Trifolilium</w:t>
      </w:r>
      <w:proofErr w:type="spellEnd"/>
      <w:r w:rsidRPr="00337464">
        <w:rPr>
          <w:rFonts w:eastAsia="Times New Roman" w:cs="Times New Roman"/>
          <w:i/>
          <w:iCs/>
          <w:color w:val="000000" w:themeColor="text1"/>
          <w:sz w:val="24"/>
          <w:szCs w:val="24"/>
          <w:lang w:val="en-US"/>
          <w:rPrChange w:id="1401" w:author="Clark, Robert Emerson" w:date="2023-06-14T14:40:00Z">
            <w:rPr>
              <w:rFonts w:eastAsia="Times New Roman" w:cs="Times New Roman"/>
              <w:i/>
              <w:iCs/>
              <w:color w:val="000000" w:themeColor="text1"/>
              <w:lang w:val="en-US"/>
            </w:rPr>
          </w:rPrChange>
        </w:rPr>
        <w:t xml:space="preserve"> pratense</w:t>
      </w:r>
      <w:r w:rsidRPr="00337464">
        <w:rPr>
          <w:rFonts w:eastAsia="Times New Roman" w:cs="Times New Roman"/>
          <w:color w:val="000000" w:themeColor="text1"/>
          <w:sz w:val="24"/>
          <w:szCs w:val="24"/>
          <w:lang w:val="en-US"/>
          <w:rPrChange w:id="1402" w:author="Clark, Robert Emerson" w:date="2023-06-14T14:40:00Z">
            <w:rPr>
              <w:rFonts w:eastAsia="Times New Roman" w:cs="Times New Roman"/>
              <w:color w:val="000000" w:themeColor="text1"/>
              <w:lang w:val="en-US"/>
            </w:rPr>
          </w:rPrChange>
        </w:rPr>
        <w:t xml:space="preserve"> L.), common vetch (</w:t>
      </w:r>
      <w:r w:rsidRPr="00337464">
        <w:rPr>
          <w:rFonts w:eastAsia="Times New Roman" w:cs="Times New Roman"/>
          <w:i/>
          <w:iCs/>
          <w:color w:val="000000" w:themeColor="text1"/>
          <w:sz w:val="24"/>
          <w:szCs w:val="24"/>
          <w:lang w:val="en-US"/>
          <w:rPrChange w:id="1403" w:author="Clark, Robert Emerson" w:date="2023-06-14T14:40:00Z">
            <w:rPr>
              <w:rFonts w:eastAsia="Times New Roman" w:cs="Times New Roman"/>
              <w:i/>
              <w:iCs/>
              <w:color w:val="000000" w:themeColor="text1"/>
              <w:lang w:val="en-US"/>
            </w:rPr>
          </w:rPrChange>
        </w:rPr>
        <w:t>Vicia sativa</w:t>
      </w:r>
      <w:r w:rsidRPr="00337464">
        <w:rPr>
          <w:rFonts w:eastAsia="Times New Roman" w:cs="Times New Roman"/>
          <w:color w:val="000000" w:themeColor="text1"/>
          <w:sz w:val="24"/>
          <w:szCs w:val="24"/>
          <w:lang w:val="en-US"/>
          <w:rPrChange w:id="1404" w:author="Clark, Robert Emerson" w:date="2023-06-14T14:40:00Z">
            <w:rPr>
              <w:rFonts w:eastAsia="Times New Roman" w:cs="Times New Roman"/>
              <w:color w:val="000000" w:themeColor="text1"/>
              <w:lang w:val="en-US"/>
            </w:rPr>
          </w:rPrChange>
        </w:rPr>
        <w:t xml:space="preserve"> L.), alfalfa (</w:t>
      </w:r>
      <w:r w:rsidRPr="00337464">
        <w:rPr>
          <w:rFonts w:eastAsia="Times New Roman" w:cs="Times New Roman"/>
          <w:i/>
          <w:iCs/>
          <w:color w:val="000000" w:themeColor="text1"/>
          <w:sz w:val="24"/>
          <w:szCs w:val="24"/>
          <w:lang w:val="en-US"/>
          <w:rPrChange w:id="1405" w:author="Clark, Robert Emerson" w:date="2023-06-14T14:40:00Z">
            <w:rPr>
              <w:rFonts w:eastAsia="Times New Roman" w:cs="Times New Roman"/>
              <w:i/>
              <w:iCs/>
              <w:color w:val="000000" w:themeColor="text1"/>
              <w:lang w:val="en-US"/>
            </w:rPr>
          </w:rPrChange>
        </w:rPr>
        <w:t>Medicago sativa</w:t>
      </w:r>
      <w:r w:rsidRPr="00337464">
        <w:rPr>
          <w:rFonts w:eastAsia="Times New Roman" w:cs="Times New Roman"/>
          <w:color w:val="000000" w:themeColor="text1"/>
          <w:sz w:val="24"/>
          <w:szCs w:val="24"/>
          <w:lang w:val="en-US"/>
          <w:rPrChange w:id="1406" w:author="Clark, Robert Emerson" w:date="2023-06-14T14:40:00Z">
            <w:rPr>
              <w:rFonts w:eastAsia="Times New Roman" w:cs="Times New Roman"/>
              <w:color w:val="000000" w:themeColor="text1"/>
              <w:lang w:val="en-US"/>
            </w:rPr>
          </w:rPrChange>
        </w:rPr>
        <w:t xml:space="preserve"> L.), lentil (</w:t>
      </w:r>
      <w:r w:rsidRPr="00337464">
        <w:rPr>
          <w:rFonts w:eastAsia="Times New Roman" w:cs="Times New Roman"/>
          <w:i/>
          <w:iCs/>
          <w:color w:val="000000" w:themeColor="text1"/>
          <w:sz w:val="24"/>
          <w:szCs w:val="24"/>
          <w:lang w:val="en-US"/>
          <w:rPrChange w:id="1407" w:author="Clark, Robert Emerson" w:date="2023-06-14T14:40:00Z">
            <w:rPr>
              <w:rFonts w:eastAsia="Times New Roman" w:cs="Times New Roman"/>
              <w:i/>
              <w:iCs/>
              <w:color w:val="000000" w:themeColor="text1"/>
              <w:lang w:val="en-US"/>
            </w:rPr>
          </w:rPrChange>
        </w:rPr>
        <w:t>Lens culinaris</w:t>
      </w:r>
      <w:r w:rsidRPr="00337464">
        <w:rPr>
          <w:rFonts w:eastAsia="Times New Roman" w:cs="Times New Roman"/>
          <w:color w:val="000000" w:themeColor="text1"/>
          <w:sz w:val="24"/>
          <w:szCs w:val="24"/>
          <w:lang w:val="en-US"/>
          <w:rPrChange w:id="1408" w:author="Clark, Robert Emerson" w:date="2023-06-14T14:40:00Z">
            <w:rPr>
              <w:rFonts w:eastAsia="Times New Roman" w:cs="Times New Roman"/>
              <w:color w:val="000000" w:themeColor="text1"/>
              <w:lang w:val="en-US"/>
            </w:rPr>
          </w:rPrChange>
        </w:rPr>
        <w:t xml:space="preserve"> </w:t>
      </w:r>
      <w:proofErr w:type="spellStart"/>
      <w:r w:rsidRPr="00337464">
        <w:rPr>
          <w:rFonts w:eastAsia="Times New Roman" w:cs="Times New Roman"/>
          <w:color w:val="000000" w:themeColor="text1"/>
          <w:sz w:val="24"/>
          <w:szCs w:val="24"/>
          <w:lang w:val="en-US"/>
          <w:rPrChange w:id="1409" w:author="Clark, Robert Emerson" w:date="2023-06-14T14:40:00Z">
            <w:rPr>
              <w:rFonts w:eastAsia="Times New Roman" w:cs="Times New Roman"/>
              <w:color w:val="000000" w:themeColor="text1"/>
              <w:lang w:val="en-US"/>
            </w:rPr>
          </w:rPrChange>
        </w:rPr>
        <w:t>Medik</w:t>
      </w:r>
      <w:proofErr w:type="spellEnd"/>
      <w:r w:rsidRPr="00337464">
        <w:rPr>
          <w:rFonts w:eastAsia="Times New Roman" w:cs="Times New Roman"/>
          <w:color w:val="000000" w:themeColor="text1"/>
          <w:sz w:val="24"/>
          <w:szCs w:val="24"/>
          <w:lang w:val="en-US"/>
          <w:rPrChange w:id="1410" w:author="Clark, Robert Emerson" w:date="2023-06-14T14:40:00Z">
            <w:rPr>
              <w:rFonts w:eastAsia="Times New Roman" w:cs="Times New Roman"/>
              <w:color w:val="000000" w:themeColor="text1"/>
              <w:lang w:val="en-US"/>
            </w:rPr>
          </w:rPrChange>
        </w:rPr>
        <w:t xml:space="preserve">.), and </w:t>
      </w:r>
      <w:proofErr w:type="spellStart"/>
      <w:r w:rsidRPr="00337464">
        <w:rPr>
          <w:rFonts w:eastAsia="Times New Roman" w:cs="Times New Roman"/>
          <w:color w:val="000000" w:themeColor="text1"/>
          <w:sz w:val="24"/>
          <w:szCs w:val="24"/>
          <w:lang w:val="en-US"/>
          <w:rPrChange w:id="1411" w:author="Clark, Robert Emerson" w:date="2023-06-14T14:40:00Z">
            <w:rPr>
              <w:rFonts w:eastAsia="Times New Roman" w:cs="Times New Roman"/>
              <w:color w:val="000000" w:themeColor="text1"/>
              <w:lang w:val="en-US"/>
            </w:rPr>
          </w:rPrChange>
        </w:rPr>
        <w:t>faba</w:t>
      </w:r>
      <w:proofErr w:type="spellEnd"/>
      <w:r w:rsidRPr="00337464">
        <w:rPr>
          <w:rFonts w:eastAsia="Times New Roman" w:cs="Times New Roman"/>
          <w:color w:val="000000" w:themeColor="text1"/>
          <w:sz w:val="24"/>
          <w:szCs w:val="24"/>
          <w:lang w:val="en-US"/>
          <w:rPrChange w:id="1412" w:author="Clark, Robert Emerson" w:date="2023-06-14T14:40:00Z">
            <w:rPr>
              <w:rFonts w:eastAsia="Times New Roman" w:cs="Times New Roman"/>
              <w:color w:val="000000" w:themeColor="text1"/>
              <w:lang w:val="en-US"/>
            </w:rPr>
          </w:rPrChange>
        </w:rPr>
        <w:t xml:space="preserve"> bean (</w:t>
      </w:r>
      <w:r w:rsidRPr="00337464">
        <w:rPr>
          <w:rFonts w:eastAsia="Times New Roman" w:cs="Times New Roman"/>
          <w:i/>
          <w:iCs/>
          <w:color w:val="000000" w:themeColor="text1"/>
          <w:sz w:val="24"/>
          <w:szCs w:val="24"/>
          <w:lang w:val="en-US"/>
          <w:rPrChange w:id="1413" w:author="Clark, Robert Emerson" w:date="2023-06-14T14:40:00Z">
            <w:rPr>
              <w:rFonts w:eastAsia="Times New Roman" w:cs="Times New Roman"/>
              <w:i/>
              <w:iCs/>
              <w:color w:val="000000" w:themeColor="text1"/>
              <w:lang w:val="en-US"/>
            </w:rPr>
          </w:rPrChange>
        </w:rPr>
        <w:t xml:space="preserve">Vicia </w:t>
      </w:r>
      <w:proofErr w:type="spellStart"/>
      <w:r w:rsidRPr="00337464">
        <w:rPr>
          <w:rFonts w:eastAsia="Times New Roman" w:cs="Times New Roman"/>
          <w:i/>
          <w:iCs/>
          <w:color w:val="000000" w:themeColor="text1"/>
          <w:sz w:val="24"/>
          <w:szCs w:val="24"/>
          <w:lang w:val="en-US"/>
          <w:rPrChange w:id="1414" w:author="Clark, Robert Emerson" w:date="2023-06-14T14:40:00Z">
            <w:rPr>
              <w:rFonts w:eastAsia="Times New Roman" w:cs="Times New Roman"/>
              <w:i/>
              <w:iCs/>
              <w:color w:val="000000" w:themeColor="text1"/>
              <w:lang w:val="en-US"/>
            </w:rPr>
          </w:rPrChange>
        </w:rPr>
        <w:t>faba</w:t>
      </w:r>
      <w:proofErr w:type="spellEnd"/>
      <w:r w:rsidRPr="00337464">
        <w:rPr>
          <w:rFonts w:eastAsia="Times New Roman" w:cs="Times New Roman"/>
          <w:color w:val="000000" w:themeColor="text1"/>
          <w:sz w:val="24"/>
          <w:szCs w:val="24"/>
          <w:lang w:val="en-US"/>
          <w:rPrChange w:id="1415" w:author="Clark, Robert Emerson" w:date="2023-06-14T14:40:00Z">
            <w:rPr>
              <w:rFonts w:eastAsia="Times New Roman" w:cs="Times New Roman"/>
              <w:color w:val="000000" w:themeColor="text1"/>
              <w:lang w:val="en-US"/>
            </w:rPr>
          </w:rPrChange>
        </w:rPr>
        <w:t xml:space="preserve">). </w:t>
      </w:r>
      <w:ins w:id="1416" w:author="Robert Clark" w:date="2023-06-14T10:21:00Z">
        <w:r w:rsidR="00521A4E" w:rsidRPr="00337464">
          <w:rPr>
            <w:rFonts w:eastAsia="Times New Roman" w:cs="Times New Roman"/>
            <w:color w:val="000000" w:themeColor="text1"/>
            <w:sz w:val="24"/>
            <w:szCs w:val="24"/>
            <w:lang w:val="en-US"/>
            <w:rPrChange w:id="1417" w:author="Clark, Robert Emerson" w:date="2023-06-14T14:40:00Z">
              <w:rPr>
                <w:rFonts w:eastAsia="Times New Roman" w:cs="Times New Roman"/>
                <w:color w:val="000000" w:themeColor="text1"/>
                <w:lang w:val="en-US"/>
              </w:rPr>
            </w:rPrChange>
          </w:rPr>
          <w:t xml:space="preserve">We grew these </w:t>
        </w:r>
        <w:proofErr w:type="gramStart"/>
        <w:r w:rsidR="00521A4E" w:rsidRPr="00337464">
          <w:rPr>
            <w:rFonts w:eastAsia="Times New Roman" w:cs="Times New Roman"/>
            <w:color w:val="000000" w:themeColor="text1"/>
            <w:sz w:val="24"/>
            <w:szCs w:val="24"/>
            <w:lang w:val="en-US"/>
            <w:rPrChange w:id="1418" w:author="Clark, Robert Emerson" w:date="2023-06-14T14:40:00Z">
              <w:rPr>
                <w:rFonts w:eastAsia="Times New Roman" w:cs="Times New Roman"/>
                <w:color w:val="000000" w:themeColor="text1"/>
                <w:lang w:val="en-US"/>
              </w:rPr>
            </w:rPrChange>
          </w:rPr>
          <w:t>host-p</w:t>
        </w:r>
      </w:ins>
      <w:ins w:id="1419" w:author="Robert Clark" w:date="2023-06-14T10:22:00Z">
        <w:r w:rsidR="00521A4E" w:rsidRPr="00337464">
          <w:rPr>
            <w:rFonts w:eastAsia="Times New Roman" w:cs="Times New Roman"/>
            <w:color w:val="000000" w:themeColor="text1"/>
            <w:sz w:val="24"/>
            <w:szCs w:val="24"/>
            <w:lang w:val="en-US"/>
            <w:rPrChange w:id="1420" w:author="Clark, Robert Emerson" w:date="2023-06-14T14:40:00Z">
              <w:rPr>
                <w:rFonts w:eastAsia="Times New Roman" w:cs="Times New Roman"/>
                <w:color w:val="000000" w:themeColor="text1"/>
                <w:lang w:val="en-US"/>
              </w:rPr>
            </w:rPrChange>
          </w:rPr>
          <w:t>lants</w:t>
        </w:r>
        <w:proofErr w:type="gramEnd"/>
        <w:r w:rsidR="00521A4E" w:rsidRPr="00337464">
          <w:rPr>
            <w:rFonts w:eastAsia="Times New Roman" w:cs="Times New Roman"/>
            <w:color w:val="000000" w:themeColor="text1"/>
            <w:sz w:val="24"/>
            <w:szCs w:val="24"/>
            <w:lang w:val="en-US"/>
            <w:rPrChange w:id="1421" w:author="Clark, Robert Emerson" w:date="2023-06-14T14:40:00Z">
              <w:rPr>
                <w:rFonts w:eastAsia="Times New Roman" w:cs="Times New Roman"/>
                <w:color w:val="000000" w:themeColor="text1"/>
                <w:lang w:val="en-US"/>
              </w:rPr>
            </w:rPrChange>
          </w:rPr>
          <w:t xml:space="preserve"> for experiments in</w:t>
        </w:r>
      </w:ins>
      <w:del w:id="1422" w:author="Robert Clark" w:date="2023-06-14T10:22:00Z">
        <w:r w:rsidRPr="00337464" w:rsidDel="00521A4E">
          <w:rPr>
            <w:rFonts w:eastAsia="Times New Roman" w:cs="Times New Roman"/>
            <w:color w:val="000000" w:themeColor="text1"/>
            <w:sz w:val="24"/>
            <w:szCs w:val="24"/>
            <w:lang w:val="en-US"/>
            <w:rPrChange w:id="1423" w:author="Clark, Robert Emerson" w:date="2023-06-14T14:40:00Z">
              <w:rPr>
                <w:rFonts w:eastAsia="Times New Roman" w:cs="Times New Roman"/>
                <w:color w:val="000000" w:themeColor="text1"/>
                <w:lang w:val="en-US"/>
              </w:rPr>
            </w:rPrChange>
          </w:rPr>
          <w:delText>All were grown from commercial seed in a greenhouse with</w:delText>
        </w:r>
      </w:del>
      <w:r w:rsidRPr="00337464">
        <w:rPr>
          <w:rFonts w:eastAsia="Times New Roman" w:cs="Times New Roman"/>
          <w:color w:val="000000" w:themeColor="text1"/>
          <w:sz w:val="24"/>
          <w:szCs w:val="24"/>
          <w:lang w:val="en-US"/>
          <w:rPrChange w:id="1424" w:author="Clark, Robert Emerson" w:date="2023-06-14T14:40:00Z">
            <w:rPr>
              <w:rFonts w:eastAsia="Times New Roman" w:cs="Times New Roman"/>
              <w:color w:val="000000" w:themeColor="text1"/>
              <w:lang w:val="en-US"/>
            </w:rPr>
          </w:rPrChange>
        </w:rPr>
        <w:t xml:space="preserve"> conditions identical to those for maintaining insect colonies. </w:t>
      </w:r>
      <w:del w:id="1425" w:author="Robert Clark" w:date="2023-06-14T10:22:00Z">
        <w:r w:rsidRPr="00337464" w:rsidDel="00521A4E">
          <w:rPr>
            <w:rFonts w:eastAsia="Times New Roman" w:cs="Times New Roman"/>
            <w:color w:val="000000" w:themeColor="text1"/>
            <w:sz w:val="24"/>
            <w:szCs w:val="24"/>
            <w:lang w:val="en-US"/>
            <w:rPrChange w:id="1426" w:author="Clark, Robert Emerson" w:date="2023-06-14T14:40:00Z">
              <w:rPr>
                <w:rFonts w:eastAsia="Times New Roman" w:cs="Times New Roman"/>
                <w:color w:val="000000" w:themeColor="text1"/>
                <w:lang w:val="en-US"/>
              </w:rPr>
            </w:rPrChange>
          </w:rPr>
          <w:delText>As required for experiments,</w:delText>
        </w:r>
      </w:del>
      <w:ins w:id="1427" w:author="Robert Clark" w:date="2023-06-14T10:22:00Z">
        <w:r w:rsidR="00521A4E" w:rsidRPr="00337464">
          <w:rPr>
            <w:rFonts w:eastAsia="Times New Roman" w:cs="Times New Roman"/>
            <w:color w:val="000000" w:themeColor="text1"/>
            <w:sz w:val="24"/>
            <w:szCs w:val="24"/>
            <w:lang w:val="en-US"/>
            <w:rPrChange w:id="1428" w:author="Clark, Robert Emerson" w:date="2023-06-14T14:40:00Z">
              <w:rPr>
                <w:rFonts w:eastAsia="Times New Roman" w:cs="Times New Roman"/>
                <w:color w:val="000000" w:themeColor="text1"/>
                <w:lang w:val="en-US"/>
              </w:rPr>
            </w:rPrChange>
          </w:rPr>
          <w:t>For experimental treatments comparing viruses effects to non-infected plants, we used infective aphids to</w:t>
        </w:r>
      </w:ins>
      <w:del w:id="1429" w:author="Robert Clark" w:date="2023-06-14T10:22:00Z">
        <w:r w:rsidRPr="00337464" w:rsidDel="00521A4E">
          <w:rPr>
            <w:rFonts w:eastAsia="Times New Roman" w:cs="Times New Roman"/>
            <w:color w:val="000000" w:themeColor="text1"/>
            <w:sz w:val="24"/>
            <w:szCs w:val="24"/>
            <w:lang w:val="en-US"/>
            <w:rPrChange w:id="1430" w:author="Clark, Robert Emerson" w:date="2023-06-14T14:40:00Z">
              <w:rPr>
                <w:rFonts w:eastAsia="Times New Roman" w:cs="Times New Roman"/>
                <w:color w:val="000000" w:themeColor="text1"/>
                <w:lang w:val="en-US"/>
              </w:rPr>
            </w:rPrChange>
          </w:rPr>
          <w:delText xml:space="preserve"> plants were infected</w:delText>
        </w:r>
      </w:del>
      <w:ins w:id="1431" w:author="Robert Clark" w:date="2023-06-14T10:22:00Z">
        <w:r w:rsidR="00521A4E" w:rsidRPr="00337464">
          <w:rPr>
            <w:rFonts w:eastAsia="Times New Roman" w:cs="Times New Roman"/>
            <w:color w:val="000000" w:themeColor="text1"/>
            <w:sz w:val="24"/>
            <w:szCs w:val="24"/>
            <w:lang w:val="en-US"/>
            <w:rPrChange w:id="1432" w:author="Clark, Robert Emerson" w:date="2023-06-14T14:40:00Z">
              <w:rPr>
                <w:rFonts w:eastAsia="Times New Roman" w:cs="Times New Roman"/>
                <w:color w:val="000000" w:themeColor="text1"/>
                <w:lang w:val="en-US"/>
              </w:rPr>
            </w:rPrChange>
          </w:rPr>
          <w:t xml:space="preserve"> inoculate plants</w:t>
        </w:r>
      </w:ins>
      <w:r w:rsidRPr="00337464">
        <w:rPr>
          <w:rFonts w:eastAsia="Times New Roman" w:cs="Times New Roman"/>
          <w:color w:val="000000" w:themeColor="text1"/>
          <w:sz w:val="24"/>
          <w:szCs w:val="24"/>
          <w:lang w:val="en-US"/>
          <w:rPrChange w:id="1433" w:author="Clark, Robert Emerson" w:date="2023-06-14T14:40:00Z">
            <w:rPr>
              <w:rFonts w:eastAsia="Times New Roman" w:cs="Times New Roman"/>
              <w:color w:val="000000" w:themeColor="text1"/>
              <w:lang w:val="en-US"/>
            </w:rPr>
          </w:rPrChange>
        </w:rPr>
        <w:t xml:space="preserve"> with either </w:t>
      </w:r>
      <w:r w:rsidRPr="00337464">
        <w:rPr>
          <w:rFonts w:eastAsia="Times New Roman" w:cs="Times New Roman"/>
          <w:i/>
          <w:iCs/>
          <w:color w:val="000000" w:themeColor="text1"/>
          <w:sz w:val="24"/>
          <w:szCs w:val="24"/>
          <w:lang w:val="en-US"/>
          <w:rPrChange w:id="1434" w:author="Clark, Robert Emerson" w:date="2023-06-14T14:40:00Z">
            <w:rPr>
              <w:rFonts w:eastAsia="Times New Roman" w:cs="Times New Roman"/>
              <w:i/>
              <w:iCs/>
              <w:color w:val="000000" w:themeColor="text1"/>
              <w:lang w:val="en-US"/>
            </w:rPr>
          </w:rPrChange>
        </w:rPr>
        <w:t>Pea enation mosaic virus</w:t>
      </w:r>
      <w:r w:rsidR="00683386" w:rsidRPr="00337464">
        <w:rPr>
          <w:rFonts w:eastAsia="Times New Roman" w:cs="Times New Roman"/>
          <w:color w:val="000000" w:themeColor="text1"/>
          <w:sz w:val="24"/>
          <w:szCs w:val="24"/>
          <w:lang w:val="en-US"/>
          <w:rPrChange w:id="1435" w:author="Clark, Robert Emerson" w:date="2023-06-14T14:40:00Z">
            <w:rPr>
              <w:rFonts w:eastAsia="Times New Roman" w:cs="Times New Roman"/>
              <w:color w:val="000000" w:themeColor="text1"/>
              <w:lang w:val="en-US"/>
            </w:rPr>
          </w:rPrChange>
        </w:rPr>
        <w:t xml:space="preserve"> </w:t>
      </w:r>
      <w:r w:rsidRPr="00337464">
        <w:rPr>
          <w:rFonts w:eastAsia="Times New Roman" w:cs="Times New Roman"/>
          <w:color w:val="000000" w:themeColor="text1"/>
          <w:sz w:val="24"/>
          <w:szCs w:val="24"/>
          <w:lang w:val="en-US"/>
          <w:rPrChange w:id="1436" w:author="Clark, Robert Emerson" w:date="2023-06-14T14:40:00Z">
            <w:rPr>
              <w:rFonts w:eastAsia="Times New Roman" w:cs="Times New Roman"/>
              <w:color w:val="000000" w:themeColor="text1"/>
              <w:lang w:val="en-US"/>
            </w:rPr>
          </w:rPrChange>
        </w:rPr>
        <w:t xml:space="preserve">(PEMV) or </w:t>
      </w:r>
      <w:r w:rsidRPr="00337464">
        <w:rPr>
          <w:rFonts w:eastAsia="Times New Roman" w:cs="Times New Roman"/>
          <w:i/>
          <w:iCs/>
          <w:color w:val="000000" w:themeColor="text1"/>
          <w:sz w:val="24"/>
          <w:szCs w:val="24"/>
          <w:lang w:val="en-US"/>
          <w:rPrChange w:id="1437" w:author="Clark, Robert Emerson" w:date="2023-06-14T14:40:00Z">
            <w:rPr>
              <w:rFonts w:eastAsia="Times New Roman" w:cs="Times New Roman"/>
              <w:i/>
              <w:iCs/>
              <w:color w:val="000000" w:themeColor="text1"/>
              <w:lang w:val="en-US"/>
            </w:rPr>
          </w:rPrChange>
        </w:rPr>
        <w:t>Bean leaf roll virus</w:t>
      </w:r>
      <w:r w:rsidRPr="00337464">
        <w:rPr>
          <w:rFonts w:eastAsia="Times New Roman" w:cs="Times New Roman"/>
          <w:color w:val="000000" w:themeColor="text1"/>
          <w:sz w:val="24"/>
          <w:szCs w:val="24"/>
          <w:lang w:val="en-US"/>
          <w:rPrChange w:id="1438" w:author="Clark, Robert Emerson" w:date="2023-06-14T14:40:00Z">
            <w:rPr>
              <w:rFonts w:eastAsia="Times New Roman" w:cs="Times New Roman"/>
              <w:color w:val="000000" w:themeColor="text1"/>
              <w:lang w:val="en-US"/>
            </w:rPr>
          </w:rPrChange>
        </w:rPr>
        <w:t xml:space="preserve"> (BLRV).</w:t>
      </w:r>
      <w:ins w:id="1439" w:author="Robert Clark" w:date="2023-06-14T10:23:00Z">
        <w:r w:rsidR="00521A4E" w:rsidRPr="00337464">
          <w:rPr>
            <w:rFonts w:eastAsia="Times New Roman" w:cs="Times New Roman"/>
            <w:color w:val="000000" w:themeColor="text1"/>
            <w:sz w:val="24"/>
            <w:szCs w:val="24"/>
            <w:lang w:val="en-US"/>
            <w:rPrChange w:id="1440" w:author="Clark, Robert Emerson" w:date="2023-06-14T14:40:00Z">
              <w:rPr>
                <w:rFonts w:eastAsia="Times New Roman" w:cs="Times New Roman"/>
                <w:color w:val="000000" w:themeColor="text1"/>
                <w:lang w:val="en-US"/>
              </w:rPr>
            </w:rPrChange>
          </w:rPr>
          <w:t xml:space="preserve"> </w:t>
        </w:r>
        <w:commentRangeStart w:id="1441"/>
        <w:r w:rsidR="00521A4E" w:rsidRPr="00337464">
          <w:rPr>
            <w:rFonts w:eastAsia="Times New Roman" w:cs="Times New Roman"/>
            <w:color w:val="000000" w:themeColor="text1"/>
            <w:sz w:val="24"/>
            <w:szCs w:val="24"/>
            <w:lang w:val="en-US"/>
            <w:rPrChange w:id="1442" w:author="Clark, Robert Emerson" w:date="2023-06-14T14:40:00Z">
              <w:rPr>
                <w:rFonts w:eastAsia="Times New Roman" w:cs="Times New Roman"/>
                <w:color w:val="000000" w:themeColor="text1"/>
                <w:lang w:val="en-US"/>
              </w:rPr>
            </w:rPrChange>
          </w:rPr>
          <w:t>We sourced infective</w:t>
        </w:r>
      </w:ins>
      <w:del w:id="1443" w:author="Robert Clark" w:date="2023-06-14T10:23:00Z">
        <w:r w:rsidRPr="00337464" w:rsidDel="00521A4E">
          <w:rPr>
            <w:rFonts w:eastAsia="Times New Roman" w:cs="Times New Roman"/>
            <w:color w:val="000000" w:themeColor="text1"/>
            <w:sz w:val="24"/>
            <w:szCs w:val="24"/>
            <w:lang w:val="en-US"/>
            <w:rPrChange w:id="1444" w:author="Clark, Robert Emerson" w:date="2023-06-14T14:40:00Z">
              <w:rPr>
                <w:rFonts w:eastAsia="Times New Roman" w:cs="Times New Roman"/>
                <w:color w:val="000000" w:themeColor="text1"/>
                <w:lang w:val="en-US"/>
              </w:rPr>
            </w:rPrChange>
          </w:rPr>
          <w:delText xml:space="preserve"> Infectious</w:delText>
        </w:r>
      </w:del>
      <w:r w:rsidRPr="00337464">
        <w:rPr>
          <w:rFonts w:eastAsia="Times New Roman" w:cs="Times New Roman"/>
          <w:color w:val="000000" w:themeColor="text1"/>
          <w:sz w:val="24"/>
          <w:szCs w:val="24"/>
          <w:lang w:val="en-US"/>
          <w:rPrChange w:id="1445" w:author="Clark, Robert Emerson" w:date="2023-06-14T14:40:00Z">
            <w:rPr>
              <w:rFonts w:eastAsia="Times New Roman" w:cs="Times New Roman"/>
              <w:color w:val="000000" w:themeColor="text1"/>
              <w:lang w:val="en-US"/>
            </w:rPr>
          </w:rPrChange>
        </w:rPr>
        <w:t xml:space="preserve"> colonies of pea aphid </w:t>
      </w:r>
      <w:ins w:id="1446" w:author="Robert Clark" w:date="2023-06-14T10:23:00Z">
        <w:r w:rsidR="00521A4E" w:rsidRPr="00337464">
          <w:rPr>
            <w:rFonts w:eastAsia="Times New Roman" w:cs="Times New Roman"/>
            <w:color w:val="000000" w:themeColor="text1"/>
            <w:sz w:val="24"/>
            <w:szCs w:val="24"/>
            <w:lang w:val="en-US"/>
            <w:rPrChange w:id="1447" w:author="Clark, Robert Emerson" w:date="2023-06-14T14:40:00Z">
              <w:rPr>
                <w:rFonts w:eastAsia="Times New Roman" w:cs="Times New Roman"/>
                <w:color w:val="000000" w:themeColor="text1"/>
                <w:lang w:val="en-US"/>
              </w:rPr>
            </w:rPrChange>
          </w:rPr>
          <w:t xml:space="preserve">reared </w:t>
        </w:r>
      </w:ins>
      <w:r w:rsidRPr="00337464">
        <w:rPr>
          <w:rFonts w:eastAsia="Times New Roman" w:cs="Times New Roman"/>
          <w:color w:val="000000" w:themeColor="text1"/>
          <w:sz w:val="24"/>
          <w:szCs w:val="24"/>
          <w:lang w:val="en-US"/>
          <w:rPrChange w:id="1448" w:author="Clark, Robert Emerson" w:date="2023-06-14T14:40:00Z">
            <w:rPr>
              <w:rFonts w:eastAsia="Times New Roman" w:cs="Times New Roman"/>
              <w:color w:val="000000" w:themeColor="text1"/>
              <w:lang w:val="en-US"/>
            </w:rPr>
          </w:rPrChange>
        </w:rPr>
        <w:t xml:space="preserve">on </w:t>
      </w:r>
      <w:r w:rsidRPr="00337464">
        <w:rPr>
          <w:rFonts w:eastAsia="Times New Roman" w:cs="Times New Roman"/>
          <w:i/>
          <w:iCs/>
          <w:color w:val="000000" w:themeColor="text1"/>
          <w:sz w:val="24"/>
          <w:szCs w:val="24"/>
          <w:lang w:val="en-US"/>
          <w:rPrChange w:id="1449" w:author="Clark, Robert Emerson" w:date="2023-06-14T14:40:00Z">
            <w:rPr>
              <w:rFonts w:eastAsia="Times New Roman" w:cs="Times New Roman"/>
              <w:i/>
              <w:iCs/>
              <w:color w:val="000000" w:themeColor="text1"/>
              <w:lang w:val="en-US"/>
            </w:rPr>
          </w:rPrChange>
        </w:rPr>
        <w:t xml:space="preserve">V. </w:t>
      </w:r>
      <w:proofErr w:type="spellStart"/>
      <w:r w:rsidRPr="00337464">
        <w:rPr>
          <w:rFonts w:eastAsia="Times New Roman" w:cs="Times New Roman"/>
          <w:i/>
          <w:iCs/>
          <w:color w:val="000000" w:themeColor="text1"/>
          <w:sz w:val="24"/>
          <w:szCs w:val="24"/>
          <w:lang w:val="en-US"/>
          <w:rPrChange w:id="1450" w:author="Clark, Robert Emerson" w:date="2023-06-14T14:40:00Z">
            <w:rPr>
              <w:rFonts w:eastAsia="Times New Roman" w:cs="Times New Roman"/>
              <w:i/>
              <w:iCs/>
              <w:color w:val="000000" w:themeColor="text1"/>
              <w:lang w:val="en-US"/>
            </w:rPr>
          </w:rPrChange>
        </w:rPr>
        <w:t>faba</w:t>
      </w:r>
      <w:proofErr w:type="spellEnd"/>
      <w:r w:rsidRPr="00337464">
        <w:rPr>
          <w:rFonts w:eastAsia="Times New Roman" w:cs="Times New Roman"/>
          <w:color w:val="000000" w:themeColor="text1"/>
          <w:sz w:val="24"/>
          <w:szCs w:val="24"/>
          <w:lang w:val="en-US"/>
          <w:rPrChange w:id="1451" w:author="Clark, Robert Emerson" w:date="2023-06-14T14:40:00Z">
            <w:rPr>
              <w:rFonts w:eastAsia="Times New Roman" w:cs="Times New Roman"/>
              <w:color w:val="000000" w:themeColor="text1"/>
              <w:lang w:val="en-US"/>
            </w:rPr>
          </w:rPrChange>
        </w:rPr>
        <w:t xml:space="preserve"> infected</w:t>
      </w:r>
      <w:ins w:id="1452" w:author="Robert Clark" w:date="2023-06-14T10:23:00Z">
        <w:r w:rsidR="00521A4E" w:rsidRPr="00337464">
          <w:rPr>
            <w:rFonts w:eastAsia="Times New Roman" w:cs="Times New Roman"/>
            <w:color w:val="000000" w:themeColor="text1"/>
            <w:sz w:val="24"/>
            <w:szCs w:val="24"/>
            <w:lang w:val="en-US"/>
            <w:rPrChange w:id="1453" w:author="Clark, Robert Emerson" w:date="2023-06-14T14:40:00Z">
              <w:rPr>
                <w:rFonts w:eastAsia="Times New Roman" w:cs="Times New Roman"/>
                <w:color w:val="000000" w:themeColor="text1"/>
                <w:lang w:val="en-US"/>
              </w:rPr>
            </w:rPrChange>
          </w:rPr>
          <w:t>, where</w:t>
        </w:r>
      </w:ins>
      <w:del w:id="1454" w:author="Robert Clark" w:date="2023-06-14T10:23:00Z">
        <w:r w:rsidRPr="00337464" w:rsidDel="00521A4E">
          <w:rPr>
            <w:rFonts w:eastAsia="Times New Roman" w:cs="Times New Roman"/>
            <w:color w:val="000000" w:themeColor="text1"/>
            <w:sz w:val="24"/>
            <w:szCs w:val="24"/>
            <w:lang w:val="en-US"/>
            <w:rPrChange w:id="1455" w:author="Clark, Robert Emerson" w:date="2023-06-14T14:40:00Z">
              <w:rPr>
                <w:rFonts w:eastAsia="Times New Roman" w:cs="Times New Roman"/>
                <w:color w:val="000000" w:themeColor="text1"/>
                <w:lang w:val="en-US"/>
              </w:rPr>
            </w:rPrChange>
          </w:rPr>
          <w:delText xml:space="preserve"> with either</w:delText>
        </w:r>
      </w:del>
      <w:ins w:id="1456" w:author="Robert Clark" w:date="2023-06-14T10:23:00Z">
        <w:r w:rsidR="00521A4E" w:rsidRPr="00337464">
          <w:rPr>
            <w:rFonts w:eastAsia="Times New Roman" w:cs="Times New Roman"/>
            <w:color w:val="000000" w:themeColor="text1"/>
            <w:sz w:val="24"/>
            <w:szCs w:val="24"/>
            <w:lang w:val="en-US"/>
            <w:rPrChange w:id="1457" w:author="Clark, Robert Emerson" w:date="2023-06-14T14:40:00Z">
              <w:rPr>
                <w:rFonts w:eastAsia="Times New Roman" w:cs="Times New Roman"/>
                <w:color w:val="000000" w:themeColor="text1"/>
                <w:lang w:val="en-US"/>
              </w:rPr>
            </w:rPrChange>
          </w:rPr>
          <w:t xml:space="preserve"> both</w:t>
        </w:r>
      </w:ins>
      <w:r w:rsidRPr="00337464">
        <w:rPr>
          <w:rFonts w:eastAsia="Times New Roman" w:cs="Times New Roman"/>
          <w:color w:val="000000" w:themeColor="text1"/>
          <w:sz w:val="24"/>
          <w:szCs w:val="24"/>
          <w:lang w:val="en-US"/>
          <w:rPrChange w:id="1458" w:author="Clark, Robert Emerson" w:date="2023-06-14T14:40:00Z">
            <w:rPr>
              <w:rFonts w:eastAsia="Times New Roman" w:cs="Times New Roman"/>
              <w:color w:val="000000" w:themeColor="text1"/>
              <w:lang w:val="en-US"/>
            </w:rPr>
          </w:rPrChange>
        </w:rPr>
        <w:t xml:space="preserve"> virus</w:t>
      </w:r>
      <w:ins w:id="1459" w:author="Robert Clark" w:date="2023-06-14T10:23:00Z">
        <w:r w:rsidR="00521A4E" w:rsidRPr="00337464">
          <w:rPr>
            <w:rFonts w:eastAsia="Times New Roman" w:cs="Times New Roman"/>
            <w:color w:val="000000" w:themeColor="text1"/>
            <w:sz w:val="24"/>
            <w:szCs w:val="24"/>
            <w:lang w:val="en-US"/>
            <w:rPrChange w:id="1460" w:author="Clark, Robert Emerson" w:date="2023-06-14T14:40:00Z">
              <w:rPr>
                <w:rFonts w:eastAsia="Times New Roman" w:cs="Times New Roman"/>
                <w:color w:val="000000" w:themeColor="text1"/>
                <w:lang w:val="en-US"/>
              </w:rPr>
            </w:rPrChange>
          </w:rPr>
          <w:t>es</w:t>
        </w:r>
      </w:ins>
      <w:r w:rsidRPr="00337464">
        <w:rPr>
          <w:rFonts w:eastAsia="Times New Roman" w:cs="Times New Roman"/>
          <w:color w:val="000000" w:themeColor="text1"/>
          <w:sz w:val="24"/>
          <w:szCs w:val="24"/>
          <w:lang w:val="en-US"/>
          <w:rPrChange w:id="1461" w:author="Clark, Robert Emerson" w:date="2023-06-14T14:40:00Z">
            <w:rPr>
              <w:rFonts w:eastAsia="Times New Roman" w:cs="Times New Roman"/>
              <w:color w:val="000000" w:themeColor="text1"/>
              <w:lang w:val="en-US"/>
            </w:rPr>
          </w:rPrChange>
        </w:rPr>
        <w:t xml:space="preserve"> </w:t>
      </w:r>
      <w:del w:id="1462" w:author="Robert Clark" w:date="2023-06-14T10:23:00Z">
        <w:r w:rsidRPr="00337464" w:rsidDel="00521A4E">
          <w:rPr>
            <w:rFonts w:eastAsia="Times New Roman" w:cs="Times New Roman"/>
            <w:color w:val="000000" w:themeColor="text1"/>
            <w:sz w:val="24"/>
            <w:szCs w:val="24"/>
            <w:lang w:val="en-US"/>
            <w:rPrChange w:id="1463" w:author="Clark, Robert Emerson" w:date="2023-06-14T14:40:00Z">
              <w:rPr>
                <w:rFonts w:eastAsia="Times New Roman" w:cs="Times New Roman"/>
                <w:color w:val="000000" w:themeColor="text1"/>
                <w:lang w:val="en-US"/>
              </w:rPr>
            </w:rPrChange>
          </w:rPr>
          <w:delText>were maintained for this purpose</w:delText>
        </w:r>
      </w:del>
      <w:ins w:id="1464" w:author="Robert Clark" w:date="2023-06-14T10:23:00Z">
        <w:r w:rsidR="00521A4E" w:rsidRPr="00337464">
          <w:rPr>
            <w:rFonts w:eastAsia="Times New Roman" w:cs="Times New Roman"/>
            <w:color w:val="000000" w:themeColor="text1"/>
            <w:sz w:val="24"/>
            <w:szCs w:val="24"/>
            <w:lang w:val="en-US"/>
            <w:rPrChange w:id="1465" w:author="Clark, Robert Emerson" w:date="2023-06-14T14:40:00Z">
              <w:rPr>
                <w:rFonts w:eastAsia="Times New Roman" w:cs="Times New Roman"/>
                <w:color w:val="000000" w:themeColor="text1"/>
                <w:lang w:val="en-US"/>
              </w:rPr>
            </w:rPrChange>
          </w:rPr>
          <w:t xml:space="preserve">are </w:t>
        </w:r>
      </w:ins>
      <w:ins w:id="1466" w:author="Robert Clark" w:date="2023-06-14T10:24:00Z">
        <w:r w:rsidR="00521A4E" w:rsidRPr="00337464">
          <w:rPr>
            <w:rFonts w:eastAsia="Times New Roman" w:cs="Times New Roman"/>
            <w:color w:val="000000" w:themeColor="text1"/>
            <w:sz w:val="24"/>
            <w:szCs w:val="24"/>
            <w:lang w:val="en-US"/>
            <w:rPrChange w:id="1467" w:author="Clark, Robert Emerson" w:date="2023-06-14T14:40:00Z">
              <w:rPr>
                <w:rFonts w:eastAsia="Times New Roman" w:cs="Times New Roman"/>
                <w:color w:val="000000" w:themeColor="text1"/>
                <w:lang w:val="en-US"/>
              </w:rPr>
            </w:rPrChange>
          </w:rPr>
          <w:t>maintained under controlled conditions</w:t>
        </w:r>
      </w:ins>
      <w:r w:rsidRPr="00337464">
        <w:rPr>
          <w:rFonts w:eastAsia="Times New Roman" w:cs="Times New Roman"/>
          <w:color w:val="000000" w:themeColor="text1"/>
          <w:sz w:val="24"/>
          <w:szCs w:val="24"/>
          <w:lang w:val="en-US"/>
          <w:rPrChange w:id="1468" w:author="Clark, Robert Emerson" w:date="2023-06-14T14:40:00Z">
            <w:rPr>
              <w:rFonts w:eastAsia="Times New Roman" w:cs="Times New Roman"/>
              <w:color w:val="000000" w:themeColor="text1"/>
              <w:lang w:val="en-US"/>
            </w:rPr>
          </w:rPrChange>
        </w:rPr>
        <w:t xml:space="preserve">. </w:t>
      </w:r>
      <w:del w:id="1469" w:author="Robert Clark" w:date="2023-06-14T10:24:00Z">
        <w:r w:rsidRPr="00337464" w:rsidDel="00521A4E">
          <w:rPr>
            <w:rFonts w:eastAsia="Times New Roman" w:cs="Times New Roman"/>
            <w:color w:val="000000" w:themeColor="text1"/>
            <w:sz w:val="24"/>
            <w:szCs w:val="24"/>
            <w:lang w:val="en-US"/>
            <w:rPrChange w:id="1470" w:author="Clark, Robert Emerson" w:date="2023-06-14T14:40:00Z">
              <w:rPr>
                <w:rFonts w:eastAsia="Times New Roman" w:cs="Times New Roman"/>
                <w:color w:val="000000" w:themeColor="text1"/>
                <w:lang w:val="en-US"/>
              </w:rPr>
            </w:rPrChange>
          </w:rPr>
          <w:delText xml:space="preserve">The </w:delText>
        </w:r>
      </w:del>
      <w:ins w:id="1471" w:author="Robert Clark" w:date="2023-06-14T10:24:00Z">
        <w:r w:rsidR="00521A4E" w:rsidRPr="00337464">
          <w:rPr>
            <w:rFonts w:eastAsia="Times New Roman" w:cs="Times New Roman"/>
            <w:color w:val="000000" w:themeColor="text1"/>
            <w:sz w:val="24"/>
            <w:szCs w:val="24"/>
            <w:lang w:val="en-US"/>
            <w:rPrChange w:id="1472" w:author="Clark, Robert Emerson" w:date="2023-06-14T14:40:00Z">
              <w:rPr>
                <w:rFonts w:eastAsia="Times New Roman" w:cs="Times New Roman"/>
                <w:color w:val="000000" w:themeColor="text1"/>
                <w:lang w:val="en-US"/>
              </w:rPr>
            </w:rPrChange>
          </w:rPr>
          <w:t>We originally collected</w:t>
        </w:r>
        <w:r w:rsidR="00521A4E" w:rsidRPr="00337464">
          <w:rPr>
            <w:rFonts w:eastAsia="Times New Roman" w:cs="Times New Roman"/>
            <w:color w:val="000000" w:themeColor="text1"/>
            <w:sz w:val="24"/>
            <w:szCs w:val="24"/>
            <w:lang w:val="en-US"/>
            <w:rPrChange w:id="1473" w:author="Clark, Robert Emerson" w:date="2023-06-14T14:40:00Z">
              <w:rPr>
                <w:rFonts w:eastAsia="Times New Roman" w:cs="Times New Roman"/>
                <w:color w:val="000000" w:themeColor="text1"/>
                <w:lang w:val="en-US"/>
              </w:rPr>
            </w:rPrChange>
          </w:rPr>
          <w:t xml:space="preserve"> </w:t>
        </w:r>
      </w:ins>
      <w:r w:rsidRPr="00337464">
        <w:rPr>
          <w:rFonts w:eastAsia="Times New Roman" w:cs="Times New Roman"/>
          <w:color w:val="000000" w:themeColor="text1"/>
          <w:sz w:val="24"/>
          <w:szCs w:val="24"/>
          <w:lang w:val="en-US"/>
          <w:rPrChange w:id="1474" w:author="Clark, Robert Emerson" w:date="2023-06-14T14:40:00Z">
            <w:rPr>
              <w:rFonts w:eastAsia="Times New Roman" w:cs="Times New Roman"/>
              <w:color w:val="000000" w:themeColor="text1"/>
              <w:lang w:val="en-US"/>
            </w:rPr>
          </w:rPrChange>
        </w:rPr>
        <w:t xml:space="preserve">virus isolates </w:t>
      </w:r>
      <w:del w:id="1475" w:author="Robert Clark" w:date="2023-06-14T10:24:00Z">
        <w:r w:rsidRPr="00337464" w:rsidDel="00521A4E">
          <w:rPr>
            <w:rFonts w:eastAsia="Times New Roman" w:cs="Times New Roman"/>
            <w:color w:val="000000" w:themeColor="text1"/>
            <w:sz w:val="24"/>
            <w:szCs w:val="24"/>
            <w:lang w:val="en-US"/>
            <w:rPrChange w:id="1476" w:author="Clark, Robert Emerson" w:date="2023-06-14T14:40:00Z">
              <w:rPr>
                <w:rFonts w:eastAsia="Times New Roman" w:cs="Times New Roman"/>
                <w:color w:val="000000" w:themeColor="text1"/>
                <w:lang w:val="en-US"/>
              </w:rPr>
            </w:rPrChange>
          </w:rPr>
          <w:delText xml:space="preserve">were collected </w:delText>
        </w:r>
      </w:del>
      <w:r w:rsidRPr="00337464">
        <w:rPr>
          <w:rFonts w:eastAsia="Times New Roman" w:cs="Times New Roman"/>
          <w:color w:val="000000" w:themeColor="text1"/>
          <w:sz w:val="24"/>
          <w:szCs w:val="24"/>
          <w:lang w:val="en-US"/>
          <w:rPrChange w:id="1477" w:author="Clark, Robert Emerson" w:date="2023-06-14T14:40:00Z">
            <w:rPr>
              <w:rFonts w:eastAsia="Times New Roman" w:cs="Times New Roman"/>
              <w:color w:val="000000" w:themeColor="text1"/>
              <w:lang w:val="en-US"/>
            </w:rPr>
          </w:rPrChange>
        </w:rPr>
        <w:t xml:space="preserve">from commercial fields </w:t>
      </w:r>
      <w:r w:rsidR="00750DB5" w:rsidRPr="00337464">
        <w:rPr>
          <w:rFonts w:eastAsia="Times New Roman" w:cs="Times New Roman"/>
          <w:color w:val="000000" w:themeColor="text1"/>
          <w:sz w:val="24"/>
          <w:szCs w:val="24"/>
          <w:lang w:val="en-US"/>
          <w:rPrChange w:id="1478" w:author="Clark, Robert Emerson" w:date="2023-06-14T14:40:00Z">
            <w:rPr>
              <w:rFonts w:eastAsia="Times New Roman" w:cs="Times New Roman"/>
              <w:color w:val="000000" w:themeColor="text1"/>
              <w:lang w:val="en-US"/>
            </w:rPr>
          </w:rPrChange>
        </w:rPr>
        <w:t>of alfalfa</w:t>
      </w:r>
      <w:r w:rsidRPr="00337464">
        <w:rPr>
          <w:rFonts w:eastAsia="Times New Roman" w:cs="Times New Roman"/>
          <w:color w:val="000000" w:themeColor="text1"/>
          <w:sz w:val="24"/>
          <w:szCs w:val="24"/>
          <w:lang w:val="en-US"/>
          <w:rPrChange w:id="1479" w:author="Clark, Robert Emerson" w:date="2023-06-14T14:40:00Z">
            <w:rPr>
              <w:rFonts w:eastAsia="Times New Roman" w:cs="Times New Roman"/>
              <w:color w:val="000000" w:themeColor="text1"/>
              <w:lang w:val="en-US"/>
            </w:rPr>
          </w:rPrChange>
        </w:rPr>
        <w:t xml:space="preserve"> (BLRV) or pea (PEMV) near Moscow ID</w:t>
      </w:r>
      <w:commentRangeEnd w:id="1441"/>
      <w:r w:rsidR="00001E55" w:rsidRPr="00337464">
        <w:rPr>
          <w:rStyle w:val="CommentReference"/>
          <w:rFonts w:cs="Times New Roman"/>
          <w:sz w:val="24"/>
          <w:szCs w:val="24"/>
          <w:rPrChange w:id="1480" w:author="Clark, Robert Emerson" w:date="2023-06-14T14:40:00Z">
            <w:rPr>
              <w:rStyle w:val="CommentReference"/>
              <w:rFonts w:cs="Times New Roman"/>
            </w:rPr>
          </w:rPrChange>
        </w:rPr>
        <w:commentReference w:id="1441"/>
      </w:r>
      <w:r w:rsidRPr="00337464">
        <w:rPr>
          <w:rFonts w:eastAsia="Times New Roman" w:cs="Times New Roman"/>
          <w:color w:val="000000" w:themeColor="text1"/>
          <w:sz w:val="24"/>
          <w:szCs w:val="24"/>
          <w:lang w:val="en-US"/>
          <w:rPrChange w:id="1481" w:author="Clark, Robert Emerson" w:date="2023-06-14T14:40:00Z">
            <w:rPr>
              <w:rFonts w:eastAsia="Times New Roman" w:cs="Times New Roman"/>
              <w:color w:val="000000" w:themeColor="text1"/>
              <w:lang w:val="en-US"/>
            </w:rPr>
          </w:rPrChange>
        </w:rPr>
        <w:t xml:space="preserve">. </w:t>
      </w:r>
      <w:del w:id="1482" w:author="Robert Clark" w:date="2023-06-14T10:24:00Z">
        <w:r w:rsidRPr="00337464" w:rsidDel="00521A4E">
          <w:rPr>
            <w:rFonts w:eastAsia="Times New Roman" w:cs="Times New Roman"/>
            <w:color w:val="000000" w:themeColor="text1"/>
            <w:sz w:val="24"/>
            <w:szCs w:val="24"/>
            <w:lang w:val="en-US"/>
            <w:rPrChange w:id="1483" w:author="Clark, Robert Emerson" w:date="2023-06-14T14:40:00Z">
              <w:rPr>
                <w:rFonts w:eastAsia="Times New Roman" w:cs="Times New Roman"/>
                <w:color w:val="000000" w:themeColor="text1"/>
                <w:lang w:val="en-US"/>
              </w:rPr>
            </w:rPrChange>
          </w:rPr>
          <w:delText>Plants for</w:delText>
        </w:r>
      </w:del>
      <w:ins w:id="1484" w:author="Robert Clark" w:date="2023-06-14T10:24:00Z">
        <w:r w:rsidR="00521A4E" w:rsidRPr="00337464">
          <w:rPr>
            <w:rFonts w:eastAsia="Times New Roman" w:cs="Times New Roman"/>
            <w:color w:val="000000" w:themeColor="text1"/>
            <w:sz w:val="24"/>
            <w:szCs w:val="24"/>
            <w:lang w:val="en-US"/>
            <w:rPrChange w:id="1485" w:author="Clark, Robert Emerson" w:date="2023-06-14T14:40:00Z">
              <w:rPr>
                <w:rFonts w:eastAsia="Times New Roman" w:cs="Times New Roman"/>
                <w:color w:val="000000" w:themeColor="text1"/>
                <w:lang w:val="en-US"/>
              </w:rPr>
            </w:rPrChange>
          </w:rPr>
          <w:t>For</w:t>
        </w:r>
      </w:ins>
      <w:r w:rsidRPr="00337464">
        <w:rPr>
          <w:rFonts w:eastAsia="Times New Roman" w:cs="Times New Roman"/>
          <w:color w:val="000000" w:themeColor="text1"/>
          <w:sz w:val="24"/>
          <w:szCs w:val="24"/>
          <w:lang w:val="en-US"/>
          <w:rPrChange w:id="1486" w:author="Clark, Robert Emerson" w:date="2023-06-14T14:40:00Z">
            <w:rPr>
              <w:rFonts w:eastAsia="Times New Roman" w:cs="Times New Roman"/>
              <w:color w:val="000000" w:themeColor="text1"/>
              <w:lang w:val="en-US"/>
            </w:rPr>
          </w:rPrChange>
        </w:rPr>
        <w:t xml:space="preserve"> bioassays </w:t>
      </w:r>
      <w:del w:id="1487" w:author="Robert Clark" w:date="2023-06-14T10:24:00Z">
        <w:r w:rsidRPr="00337464" w:rsidDel="00521A4E">
          <w:rPr>
            <w:rFonts w:eastAsia="Times New Roman" w:cs="Times New Roman"/>
            <w:color w:val="000000" w:themeColor="text1"/>
            <w:sz w:val="24"/>
            <w:szCs w:val="24"/>
            <w:lang w:val="en-US"/>
            <w:rPrChange w:id="1488" w:author="Clark, Robert Emerson" w:date="2023-06-14T14:40:00Z">
              <w:rPr>
                <w:rFonts w:eastAsia="Times New Roman" w:cs="Times New Roman"/>
                <w:color w:val="000000" w:themeColor="text1"/>
                <w:lang w:val="en-US"/>
              </w:rPr>
            </w:rPrChange>
          </w:rPr>
          <w:delText>were grown in</w:delText>
        </w:r>
      </w:del>
      <w:ins w:id="1489" w:author="Robert Clark" w:date="2023-06-14T10:24:00Z">
        <w:r w:rsidR="00521A4E" w:rsidRPr="00337464">
          <w:rPr>
            <w:rFonts w:eastAsia="Times New Roman" w:cs="Times New Roman"/>
            <w:color w:val="000000" w:themeColor="text1"/>
            <w:sz w:val="24"/>
            <w:szCs w:val="24"/>
            <w:lang w:val="en-US"/>
            <w:rPrChange w:id="1490" w:author="Clark, Robert Emerson" w:date="2023-06-14T14:40:00Z">
              <w:rPr>
                <w:rFonts w:eastAsia="Times New Roman" w:cs="Times New Roman"/>
                <w:color w:val="000000" w:themeColor="text1"/>
                <w:lang w:val="en-US"/>
              </w:rPr>
            </w:rPrChange>
          </w:rPr>
          <w:t>we grew plants in</w:t>
        </w:r>
      </w:ins>
      <w:r w:rsidRPr="00337464">
        <w:rPr>
          <w:rFonts w:eastAsia="Times New Roman" w:cs="Times New Roman"/>
          <w:color w:val="000000" w:themeColor="text1"/>
          <w:sz w:val="24"/>
          <w:szCs w:val="24"/>
          <w:lang w:val="en-US"/>
          <w:rPrChange w:id="1491" w:author="Clark, Robert Emerson" w:date="2023-06-14T14:40:00Z">
            <w:rPr>
              <w:rFonts w:eastAsia="Times New Roman" w:cs="Times New Roman"/>
              <w:color w:val="000000" w:themeColor="text1"/>
              <w:lang w:val="en-US"/>
            </w:rPr>
          </w:rPrChange>
        </w:rPr>
        <w:t xml:space="preserve"> 15-cm diameter pots filled with commercial soil mix (Sunshine Mix #1; </w:t>
      </w:r>
      <w:proofErr w:type="spellStart"/>
      <w:r w:rsidRPr="00337464">
        <w:rPr>
          <w:rFonts w:eastAsia="Times New Roman" w:cs="Times New Roman"/>
          <w:color w:val="000000" w:themeColor="text1"/>
          <w:sz w:val="24"/>
          <w:szCs w:val="24"/>
          <w:lang w:val="en-US"/>
          <w:rPrChange w:id="1492" w:author="Clark, Robert Emerson" w:date="2023-06-14T14:40:00Z">
            <w:rPr>
              <w:rFonts w:eastAsia="Times New Roman" w:cs="Times New Roman"/>
              <w:color w:val="000000" w:themeColor="text1"/>
              <w:lang w:val="en-US"/>
            </w:rPr>
          </w:rPrChange>
        </w:rPr>
        <w:t>SunGro</w:t>
      </w:r>
      <w:proofErr w:type="spellEnd"/>
      <w:r w:rsidRPr="00337464">
        <w:rPr>
          <w:rFonts w:eastAsia="Times New Roman" w:cs="Times New Roman"/>
          <w:color w:val="000000" w:themeColor="text1"/>
          <w:sz w:val="24"/>
          <w:szCs w:val="24"/>
          <w:lang w:val="en-US"/>
          <w:rPrChange w:id="1493" w:author="Clark, Robert Emerson" w:date="2023-06-14T14:40:00Z">
            <w:rPr>
              <w:rFonts w:eastAsia="Times New Roman" w:cs="Times New Roman"/>
              <w:color w:val="000000" w:themeColor="text1"/>
              <w:lang w:val="en-US"/>
            </w:rPr>
          </w:rPrChange>
        </w:rPr>
        <w:t xml:space="preserve"> Horticulture, Bellevue, WA, USA). Fifteen days after emergence</w:t>
      </w:r>
      <w:del w:id="1494" w:author="Robert Clark" w:date="2023-06-14T10:25:00Z">
        <w:r w:rsidRPr="00337464" w:rsidDel="00521A4E">
          <w:rPr>
            <w:rFonts w:eastAsia="Times New Roman" w:cs="Times New Roman"/>
            <w:color w:val="000000" w:themeColor="text1"/>
            <w:sz w:val="24"/>
            <w:szCs w:val="24"/>
            <w:lang w:val="en-US"/>
            <w:rPrChange w:id="1495" w:author="Clark, Robert Emerson" w:date="2023-06-14T14:40:00Z">
              <w:rPr>
                <w:rFonts w:eastAsia="Times New Roman" w:cs="Times New Roman"/>
                <w:color w:val="000000" w:themeColor="text1"/>
                <w:lang w:val="en-US"/>
              </w:rPr>
            </w:rPrChange>
          </w:rPr>
          <w:delText xml:space="preserve"> they</w:delText>
        </w:r>
      </w:del>
      <w:ins w:id="1496" w:author="Robert Clark" w:date="2023-06-14T10:25:00Z">
        <w:r w:rsidR="00521A4E" w:rsidRPr="00337464">
          <w:rPr>
            <w:rFonts w:eastAsia="Times New Roman" w:cs="Times New Roman"/>
            <w:color w:val="000000" w:themeColor="text1"/>
            <w:sz w:val="24"/>
            <w:szCs w:val="24"/>
            <w:lang w:val="en-US"/>
            <w:rPrChange w:id="1497" w:author="Clark, Robert Emerson" w:date="2023-06-14T14:40:00Z">
              <w:rPr>
                <w:rFonts w:eastAsia="Times New Roman" w:cs="Times New Roman"/>
                <w:color w:val="000000" w:themeColor="text1"/>
                <w:lang w:val="en-US"/>
              </w:rPr>
            </w:rPrChange>
          </w:rPr>
          <w:t xml:space="preserve"> we inoculated plants </w:t>
        </w:r>
      </w:ins>
      <w:del w:id="1498" w:author="Robert Clark" w:date="2023-06-14T10:25:00Z">
        <w:r w:rsidRPr="00337464" w:rsidDel="00521A4E">
          <w:rPr>
            <w:rFonts w:eastAsia="Times New Roman" w:cs="Times New Roman"/>
            <w:color w:val="000000" w:themeColor="text1"/>
            <w:sz w:val="24"/>
            <w:szCs w:val="24"/>
            <w:lang w:val="en-US"/>
            <w:rPrChange w:id="1499" w:author="Clark, Robert Emerson" w:date="2023-06-14T14:40:00Z">
              <w:rPr>
                <w:rFonts w:eastAsia="Times New Roman" w:cs="Times New Roman"/>
                <w:color w:val="000000" w:themeColor="text1"/>
                <w:lang w:val="en-US"/>
              </w:rPr>
            </w:rPrChange>
          </w:rPr>
          <w:delText xml:space="preserve"> were inoculated </w:delText>
        </w:r>
      </w:del>
      <w:r w:rsidRPr="00337464">
        <w:rPr>
          <w:rFonts w:eastAsia="Times New Roman" w:cs="Times New Roman"/>
          <w:color w:val="000000" w:themeColor="text1"/>
          <w:sz w:val="24"/>
          <w:szCs w:val="24"/>
          <w:lang w:val="en-US"/>
          <w:rPrChange w:id="1500" w:author="Clark, Robert Emerson" w:date="2023-06-14T14:40:00Z">
            <w:rPr>
              <w:rFonts w:eastAsia="Times New Roman" w:cs="Times New Roman"/>
              <w:color w:val="000000" w:themeColor="text1"/>
              <w:lang w:val="en-US"/>
            </w:rPr>
          </w:rPrChange>
        </w:rPr>
        <w:t>by placing five aphids</w:t>
      </w:r>
      <w:ins w:id="1501" w:author="Robert Clark" w:date="2023-06-14T10:25:00Z">
        <w:r w:rsidR="00521A4E" w:rsidRPr="00337464">
          <w:rPr>
            <w:rFonts w:eastAsia="Times New Roman" w:cs="Times New Roman"/>
            <w:color w:val="000000" w:themeColor="text1"/>
            <w:sz w:val="24"/>
            <w:szCs w:val="24"/>
            <w:lang w:val="en-US"/>
            <w:rPrChange w:id="1502" w:author="Clark, Robert Emerson" w:date="2023-06-14T14:40:00Z">
              <w:rPr>
                <w:rFonts w:eastAsia="Times New Roman" w:cs="Times New Roman"/>
                <w:color w:val="000000" w:themeColor="text1"/>
                <w:lang w:val="en-US"/>
              </w:rPr>
            </w:rPrChange>
          </w:rPr>
          <w:t>,</w:t>
        </w:r>
      </w:ins>
      <w:r w:rsidRPr="00337464">
        <w:rPr>
          <w:rFonts w:eastAsia="Times New Roman" w:cs="Times New Roman"/>
          <w:color w:val="000000" w:themeColor="text1"/>
          <w:sz w:val="24"/>
          <w:szCs w:val="24"/>
          <w:lang w:val="en-US"/>
          <w:rPrChange w:id="1503" w:author="Clark, Robert Emerson" w:date="2023-06-14T14:40:00Z">
            <w:rPr>
              <w:rFonts w:eastAsia="Times New Roman" w:cs="Times New Roman"/>
              <w:color w:val="000000" w:themeColor="text1"/>
              <w:lang w:val="en-US"/>
            </w:rPr>
          </w:rPrChange>
        </w:rPr>
        <w:t xml:space="preserve"> from an infectious colony of either </w:t>
      </w:r>
      <w:del w:id="1504" w:author="Robert Clark" w:date="2023-06-14T10:25:00Z">
        <w:r w:rsidRPr="00337464" w:rsidDel="00521A4E">
          <w:rPr>
            <w:rFonts w:eastAsia="Times New Roman" w:cs="Times New Roman"/>
            <w:color w:val="000000" w:themeColor="text1"/>
            <w:sz w:val="24"/>
            <w:szCs w:val="24"/>
            <w:lang w:val="en-US"/>
            <w:rPrChange w:id="1505" w:author="Clark, Robert Emerson" w:date="2023-06-14T14:40:00Z">
              <w:rPr>
                <w:rFonts w:eastAsia="Times New Roman" w:cs="Times New Roman"/>
                <w:color w:val="000000" w:themeColor="text1"/>
                <w:lang w:val="en-US"/>
              </w:rPr>
            </w:rPrChange>
          </w:rPr>
          <w:delText>virus</w:delText>
        </w:r>
      </w:del>
      <w:ins w:id="1506" w:author="Robert Clark" w:date="2023-06-14T10:25:00Z">
        <w:r w:rsidR="00521A4E" w:rsidRPr="00337464">
          <w:rPr>
            <w:rFonts w:eastAsia="Times New Roman" w:cs="Times New Roman"/>
            <w:color w:val="000000" w:themeColor="text1"/>
            <w:sz w:val="24"/>
            <w:szCs w:val="24"/>
            <w:lang w:val="en-US"/>
            <w:rPrChange w:id="1507" w:author="Clark, Robert Emerson" w:date="2023-06-14T14:40:00Z">
              <w:rPr>
                <w:rFonts w:eastAsia="Times New Roman" w:cs="Times New Roman"/>
                <w:color w:val="000000" w:themeColor="text1"/>
                <w:lang w:val="en-US"/>
              </w:rPr>
            </w:rPrChange>
          </w:rPr>
          <w:t>BLRV or PEMV,</w:t>
        </w:r>
      </w:ins>
      <w:r w:rsidRPr="00337464">
        <w:rPr>
          <w:rFonts w:eastAsia="Times New Roman" w:cs="Times New Roman"/>
          <w:color w:val="000000" w:themeColor="text1"/>
          <w:sz w:val="24"/>
          <w:szCs w:val="24"/>
          <w:lang w:val="en-US"/>
          <w:rPrChange w:id="1508" w:author="Clark, Robert Emerson" w:date="2023-06-14T14:40:00Z">
            <w:rPr>
              <w:rFonts w:eastAsia="Times New Roman" w:cs="Times New Roman"/>
              <w:color w:val="000000" w:themeColor="text1"/>
              <w:lang w:val="en-US"/>
            </w:rPr>
          </w:rPrChange>
        </w:rPr>
        <w:t xml:space="preserve"> in a clip cage (5 cm. diam) onto a leaf from the top node of the test plant. Following a 3-day inoculation access period, </w:t>
      </w:r>
      <w:del w:id="1509" w:author="Robert Clark" w:date="2023-06-14T10:25:00Z">
        <w:r w:rsidRPr="00337464" w:rsidDel="00521A4E">
          <w:rPr>
            <w:rFonts w:eastAsia="Times New Roman" w:cs="Times New Roman"/>
            <w:color w:val="000000" w:themeColor="text1"/>
            <w:sz w:val="24"/>
            <w:szCs w:val="24"/>
            <w:lang w:val="en-US"/>
            <w:rPrChange w:id="1510" w:author="Clark, Robert Emerson" w:date="2023-06-14T14:40:00Z">
              <w:rPr>
                <w:rFonts w:eastAsia="Times New Roman" w:cs="Times New Roman"/>
                <w:color w:val="000000" w:themeColor="text1"/>
                <w:lang w:val="en-US"/>
              </w:rPr>
            </w:rPrChange>
          </w:rPr>
          <w:delText>aphids were</w:delText>
        </w:r>
      </w:del>
      <w:ins w:id="1511" w:author="Robert Clark" w:date="2023-06-14T10:25:00Z">
        <w:r w:rsidR="00521A4E" w:rsidRPr="00337464">
          <w:rPr>
            <w:rFonts w:eastAsia="Times New Roman" w:cs="Times New Roman"/>
            <w:color w:val="000000" w:themeColor="text1"/>
            <w:sz w:val="24"/>
            <w:szCs w:val="24"/>
            <w:lang w:val="en-US"/>
            <w:rPrChange w:id="1512" w:author="Clark, Robert Emerson" w:date="2023-06-14T14:40:00Z">
              <w:rPr>
                <w:rFonts w:eastAsia="Times New Roman" w:cs="Times New Roman"/>
                <w:color w:val="000000" w:themeColor="text1"/>
                <w:lang w:val="en-US"/>
              </w:rPr>
            </w:rPrChange>
          </w:rPr>
          <w:t>we removed aphids</w:t>
        </w:r>
      </w:ins>
      <w:del w:id="1513" w:author="Robert Clark" w:date="2023-06-14T10:25:00Z">
        <w:r w:rsidRPr="00337464" w:rsidDel="00521A4E">
          <w:rPr>
            <w:rFonts w:eastAsia="Times New Roman" w:cs="Times New Roman"/>
            <w:color w:val="000000" w:themeColor="text1"/>
            <w:sz w:val="24"/>
            <w:szCs w:val="24"/>
            <w:lang w:val="en-US"/>
            <w:rPrChange w:id="1514" w:author="Clark, Robert Emerson" w:date="2023-06-14T14:40:00Z">
              <w:rPr>
                <w:rFonts w:eastAsia="Times New Roman" w:cs="Times New Roman"/>
                <w:color w:val="000000" w:themeColor="text1"/>
                <w:lang w:val="en-US"/>
              </w:rPr>
            </w:rPrChange>
          </w:rPr>
          <w:delText xml:space="preserve"> carefully removed from plants</w:delText>
        </w:r>
      </w:del>
      <w:r w:rsidRPr="00337464">
        <w:rPr>
          <w:rFonts w:eastAsia="Times New Roman" w:cs="Times New Roman"/>
          <w:color w:val="000000" w:themeColor="text1"/>
          <w:sz w:val="24"/>
          <w:szCs w:val="24"/>
          <w:lang w:val="en-US"/>
          <w:rPrChange w:id="1515" w:author="Clark, Robert Emerson" w:date="2023-06-14T14:40:00Z">
            <w:rPr>
              <w:rFonts w:eastAsia="Times New Roman" w:cs="Times New Roman"/>
              <w:color w:val="000000" w:themeColor="text1"/>
              <w:lang w:val="en-US"/>
            </w:rPr>
          </w:rPrChange>
        </w:rPr>
        <w:t xml:space="preserve"> using a soft bristled paintbrush</w:t>
      </w:r>
      <w:del w:id="1516" w:author="Robert Clark" w:date="2023-06-14T10:26:00Z">
        <w:r w:rsidRPr="00337464" w:rsidDel="00521A4E">
          <w:rPr>
            <w:rFonts w:eastAsia="Times New Roman" w:cs="Times New Roman"/>
            <w:color w:val="000000" w:themeColor="text1"/>
            <w:sz w:val="24"/>
            <w:szCs w:val="24"/>
            <w:lang w:val="en-US"/>
            <w:rPrChange w:id="1517" w:author="Clark, Robert Emerson" w:date="2023-06-14T14:40:00Z">
              <w:rPr>
                <w:rFonts w:eastAsia="Times New Roman" w:cs="Times New Roman"/>
                <w:color w:val="000000" w:themeColor="text1"/>
                <w:lang w:val="en-US"/>
              </w:rPr>
            </w:rPrChange>
          </w:rPr>
          <w:delText xml:space="preserve"> and</w:delText>
        </w:r>
      </w:del>
      <w:ins w:id="1518" w:author="Robert Clark" w:date="2023-06-14T10:26:00Z">
        <w:r w:rsidR="00521A4E" w:rsidRPr="00337464">
          <w:rPr>
            <w:rFonts w:eastAsia="Times New Roman" w:cs="Times New Roman"/>
            <w:color w:val="000000" w:themeColor="text1"/>
            <w:sz w:val="24"/>
            <w:szCs w:val="24"/>
            <w:lang w:val="en-US"/>
            <w:rPrChange w:id="1519" w:author="Clark, Robert Emerson" w:date="2023-06-14T14:40:00Z">
              <w:rPr>
                <w:rFonts w:eastAsia="Times New Roman" w:cs="Times New Roman"/>
                <w:color w:val="000000" w:themeColor="text1"/>
                <w:lang w:val="en-US"/>
              </w:rPr>
            </w:rPrChange>
          </w:rPr>
          <w:t>.</w:t>
        </w:r>
      </w:ins>
      <w:r w:rsidRPr="00337464">
        <w:rPr>
          <w:rFonts w:eastAsia="Times New Roman" w:cs="Times New Roman"/>
          <w:color w:val="000000" w:themeColor="text1"/>
          <w:sz w:val="24"/>
          <w:szCs w:val="24"/>
          <w:lang w:val="en-US"/>
          <w:rPrChange w:id="1520" w:author="Clark, Robert Emerson" w:date="2023-06-14T14:40:00Z">
            <w:rPr>
              <w:rFonts w:eastAsia="Times New Roman" w:cs="Times New Roman"/>
              <w:color w:val="000000" w:themeColor="text1"/>
              <w:lang w:val="en-US"/>
            </w:rPr>
          </w:rPrChange>
        </w:rPr>
        <w:t xml:space="preserve"> </w:t>
      </w:r>
      <w:del w:id="1521" w:author="Robert Clark" w:date="2023-06-14T10:26:00Z">
        <w:r w:rsidRPr="00337464" w:rsidDel="00521A4E">
          <w:rPr>
            <w:rFonts w:eastAsia="Times New Roman" w:cs="Times New Roman"/>
            <w:color w:val="000000" w:themeColor="text1"/>
            <w:sz w:val="24"/>
            <w:szCs w:val="24"/>
            <w:lang w:val="en-US"/>
            <w:rPrChange w:id="1522" w:author="Clark, Robert Emerson" w:date="2023-06-14T14:40:00Z">
              <w:rPr>
                <w:rFonts w:eastAsia="Times New Roman" w:cs="Times New Roman"/>
                <w:color w:val="000000" w:themeColor="text1"/>
                <w:lang w:val="en-US"/>
              </w:rPr>
            </w:rPrChange>
          </w:rPr>
          <w:delText>the plants were</w:delText>
        </w:r>
      </w:del>
      <w:ins w:id="1523" w:author="Robert Clark" w:date="2023-06-14T10:26:00Z">
        <w:r w:rsidR="00521A4E" w:rsidRPr="00337464">
          <w:rPr>
            <w:rFonts w:eastAsia="Times New Roman" w:cs="Times New Roman"/>
            <w:color w:val="000000" w:themeColor="text1"/>
            <w:sz w:val="24"/>
            <w:szCs w:val="24"/>
            <w:lang w:val="en-US"/>
            <w:rPrChange w:id="1524" w:author="Clark, Robert Emerson" w:date="2023-06-14T14:40:00Z">
              <w:rPr>
                <w:rFonts w:eastAsia="Times New Roman" w:cs="Times New Roman"/>
                <w:color w:val="000000" w:themeColor="text1"/>
                <w:lang w:val="en-US"/>
              </w:rPr>
            </w:rPrChange>
          </w:rPr>
          <w:t>We</w:t>
        </w:r>
      </w:ins>
      <w:r w:rsidRPr="00337464">
        <w:rPr>
          <w:rFonts w:eastAsia="Times New Roman" w:cs="Times New Roman"/>
          <w:color w:val="000000" w:themeColor="text1"/>
          <w:sz w:val="24"/>
          <w:szCs w:val="24"/>
          <w:lang w:val="en-US"/>
          <w:rPrChange w:id="1525" w:author="Clark, Robert Emerson" w:date="2023-06-14T14:40:00Z">
            <w:rPr>
              <w:rFonts w:eastAsia="Times New Roman" w:cs="Times New Roman"/>
              <w:color w:val="000000" w:themeColor="text1"/>
              <w:lang w:val="en-US"/>
            </w:rPr>
          </w:rPrChange>
        </w:rPr>
        <w:t xml:space="preserve"> maintained</w:t>
      </w:r>
      <w:ins w:id="1526" w:author="Robert Clark" w:date="2023-06-14T10:26:00Z">
        <w:r w:rsidR="00521A4E" w:rsidRPr="00337464">
          <w:rPr>
            <w:rFonts w:eastAsia="Times New Roman" w:cs="Times New Roman"/>
            <w:color w:val="000000" w:themeColor="text1"/>
            <w:sz w:val="24"/>
            <w:szCs w:val="24"/>
            <w:lang w:val="en-US"/>
            <w:rPrChange w:id="1527" w:author="Clark, Robert Emerson" w:date="2023-06-14T14:40:00Z">
              <w:rPr>
                <w:rFonts w:eastAsia="Times New Roman" w:cs="Times New Roman"/>
                <w:color w:val="000000" w:themeColor="text1"/>
                <w:lang w:val="en-US"/>
              </w:rPr>
            </w:rPrChange>
          </w:rPr>
          <w:t xml:space="preserve"> these plants to be</w:t>
        </w:r>
      </w:ins>
      <w:r w:rsidRPr="00337464">
        <w:rPr>
          <w:rFonts w:eastAsia="Times New Roman" w:cs="Times New Roman"/>
          <w:color w:val="000000" w:themeColor="text1"/>
          <w:sz w:val="24"/>
          <w:szCs w:val="24"/>
          <w:lang w:val="en-US"/>
          <w:rPrChange w:id="1528" w:author="Clark, Robert Emerson" w:date="2023-06-14T14:40:00Z">
            <w:rPr>
              <w:rFonts w:eastAsia="Times New Roman" w:cs="Times New Roman"/>
              <w:color w:val="000000" w:themeColor="text1"/>
              <w:lang w:val="en-US"/>
            </w:rPr>
          </w:rPrChange>
        </w:rPr>
        <w:t xml:space="preserve"> aphid-free until they were used in experiments. To control for the effects of aphid feeding on the test plants, </w:t>
      </w:r>
      <w:ins w:id="1529" w:author="Robert Clark" w:date="2023-06-14T10:26:00Z">
        <w:r w:rsidR="00521A4E" w:rsidRPr="00337464">
          <w:rPr>
            <w:rFonts w:eastAsia="Times New Roman" w:cs="Times New Roman"/>
            <w:color w:val="000000" w:themeColor="text1"/>
            <w:sz w:val="24"/>
            <w:szCs w:val="24"/>
            <w:lang w:val="en-US"/>
            <w:rPrChange w:id="1530" w:author="Clark, Robert Emerson" w:date="2023-06-14T14:40:00Z">
              <w:rPr>
                <w:rFonts w:eastAsia="Times New Roman" w:cs="Times New Roman"/>
                <w:color w:val="000000" w:themeColor="text1"/>
                <w:lang w:val="en-US"/>
              </w:rPr>
            </w:rPrChange>
          </w:rPr>
          <w:t xml:space="preserve">we performed </w:t>
        </w:r>
      </w:ins>
      <w:del w:id="1531" w:author="Robert Clark" w:date="2023-06-14T10:26:00Z">
        <w:r w:rsidRPr="00337464" w:rsidDel="00521A4E">
          <w:rPr>
            <w:rFonts w:eastAsia="Times New Roman" w:cs="Times New Roman"/>
            <w:color w:val="000000" w:themeColor="text1"/>
            <w:sz w:val="24"/>
            <w:szCs w:val="24"/>
            <w:lang w:val="en-US"/>
            <w:rPrChange w:id="1532" w:author="Clark, Robert Emerson" w:date="2023-06-14T14:40:00Z">
              <w:rPr>
                <w:rFonts w:eastAsia="Times New Roman" w:cs="Times New Roman"/>
                <w:color w:val="000000" w:themeColor="text1"/>
                <w:lang w:val="en-US"/>
              </w:rPr>
            </w:rPrChange>
          </w:rPr>
          <w:delText xml:space="preserve">noninfected controls were treated as above using aphids </w:delText>
        </w:r>
        <w:r w:rsidRPr="00337464" w:rsidDel="00521A4E">
          <w:rPr>
            <w:rFonts w:eastAsia="Times New Roman" w:cs="Times New Roman"/>
            <w:color w:val="000000" w:themeColor="text1"/>
            <w:sz w:val="24"/>
            <w:szCs w:val="24"/>
            <w:lang w:val="en-US"/>
            <w:rPrChange w:id="1533" w:author="Clark, Robert Emerson" w:date="2023-06-14T14:40:00Z">
              <w:rPr>
                <w:rFonts w:eastAsia="Times New Roman" w:cs="Times New Roman"/>
                <w:color w:val="000000" w:themeColor="text1"/>
                <w:lang w:val="en-US"/>
              </w:rPr>
            </w:rPrChange>
          </w:rPr>
          <w:lastRenderedPageBreak/>
          <w:delText>from a virus free colony (</w:delText>
        </w:r>
      </w:del>
      <w:ins w:id="1534" w:author="Robert Clark" w:date="2023-06-14T10:26:00Z">
        <w:r w:rsidR="00521A4E" w:rsidRPr="00337464">
          <w:rPr>
            <w:rFonts w:eastAsia="Times New Roman" w:cs="Times New Roman"/>
            <w:color w:val="000000" w:themeColor="text1"/>
            <w:sz w:val="24"/>
            <w:szCs w:val="24"/>
            <w:lang w:val="en-US"/>
            <w:rPrChange w:id="1535" w:author="Clark, Robert Emerson" w:date="2023-06-14T14:40:00Z">
              <w:rPr>
                <w:rFonts w:eastAsia="Times New Roman" w:cs="Times New Roman"/>
                <w:color w:val="000000" w:themeColor="text1"/>
                <w:lang w:val="en-US"/>
              </w:rPr>
            </w:rPrChange>
          </w:rPr>
          <w:t xml:space="preserve">a </w:t>
        </w:r>
      </w:ins>
      <w:r w:rsidRPr="00337464">
        <w:rPr>
          <w:rFonts w:eastAsia="Times New Roman" w:cs="Times New Roman"/>
          <w:color w:val="000000" w:themeColor="text1"/>
          <w:sz w:val="24"/>
          <w:szCs w:val="24"/>
          <w:lang w:val="en-US"/>
          <w:rPrChange w:id="1536" w:author="Clark, Robert Emerson" w:date="2023-06-14T14:40:00Z">
            <w:rPr>
              <w:rFonts w:eastAsia="Times New Roman" w:cs="Times New Roman"/>
              <w:color w:val="000000" w:themeColor="text1"/>
              <w:lang w:val="en-US"/>
            </w:rPr>
          </w:rPrChange>
        </w:rPr>
        <w:t>‘sham’ inoculation</w:t>
      </w:r>
      <w:del w:id="1537" w:author="Robert Clark" w:date="2023-06-14T10:26:00Z">
        <w:r w:rsidRPr="00337464" w:rsidDel="00521A4E">
          <w:rPr>
            <w:rFonts w:eastAsia="Times New Roman" w:cs="Times New Roman"/>
            <w:color w:val="000000" w:themeColor="text1"/>
            <w:sz w:val="24"/>
            <w:szCs w:val="24"/>
            <w:lang w:val="en-US"/>
            <w:rPrChange w:id="1538" w:author="Clark, Robert Emerson" w:date="2023-06-14T14:40:00Z">
              <w:rPr>
                <w:rFonts w:eastAsia="Times New Roman" w:cs="Times New Roman"/>
                <w:color w:val="000000" w:themeColor="text1"/>
                <w:lang w:val="en-US"/>
              </w:rPr>
            </w:rPrChange>
          </w:rPr>
          <w:delText>)</w:delText>
        </w:r>
      </w:del>
      <w:ins w:id="1539" w:author="Robert Clark" w:date="2023-06-14T10:26:00Z">
        <w:r w:rsidR="00521A4E" w:rsidRPr="00337464">
          <w:rPr>
            <w:rFonts w:eastAsia="Times New Roman" w:cs="Times New Roman"/>
            <w:color w:val="000000" w:themeColor="text1"/>
            <w:sz w:val="24"/>
            <w:szCs w:val="24"/>
            <w:lang w:val="en-US"/>
            <w:rPrChange w:id="1540" w:author="Clark, Robert Emerson" w:date="2023-06-14T14:40:00Z">
              <w:rPr>
                <w:rFonts w:eastAsia="Times New Roman" w:cs="Times New Roman"/>
                <w:color w:val="000000" w:themeColor="text1"/>
                <w:lang w:val="en-US"/>
              </w:rPr>
            </w:rPrChange>
          </w:rPr>
          <w:t xml:space="preserve"> with non</w:t>
        </w:r>
      </w:ins>
      <w:ins w:id="1541" w:author="Robert Clark" w:date="2023-06-14T10:27:00Z">
        <w:r w:rsidR="00521A4E" w:rsidRPr="00337464">
          <w:rPr>
            <w:rFonts w:eastAsia="Times New Roman" w:cs="Times New Roman"/>
            <w:color w:val="000000" w:themeColor="text1"/>
            <w:sz w:val="24"/>
            <w:szCs w:val="24"/>
            <w:lang w:val="en-US"/>
            <w:rPrChange w:id="1542" w:author="Clark, Robert Emerson" w:date="2023-06-14T14:40:00Z">
              <w:rPr>
                <w:rFonts w:eastAsia="Times New Roman" w:cs="Times New Roman"/>
                <w:color w:val="000000" w:themeColor="text1"/>
                <w:lang w:val="en-US"/>
              </w:rPr>
            </w:rPrChange>
          </w:rPr>
          <w:t>-infective aphids using the same timings and clip cages</w:t>
        </w:r>
        <w:r w:rsidR="00A44D93" w:rsidRPr="00337464">
          <w:rPr>
            <w:rFonts w:eastAsia="Times New Roman" w:cs="Times New Roman"/>
            <w:color w:val="000000" w:themeColor="text1"/>
            <w:sz w:val="24"/>
            <w:szCs w:val="24"/>
            <w:lang w:val="en-US"/>
            <w:rPrChange w:id="1543" w:author="Clark, Robert Emerson" w:date="2023-06-14T14:40:00Z">
              <w:rPr>
                <w:rFonts w:eastAsia="Times New Roman" w:cs="Times New Roman"/>
                <w:color w:val="000000" w:themeColor="text1"/>
                <w:lang w:val="en-US"/>
              </w:rPr>
            </w:rPrChange>
          </w:rPr>
          <w:t xml:space="preserve"> as virus treatments</w:t>
        </w:r>
      </w:ins>
      <w:r w:rsidRPr="00337464">
        <w:rPr>
          <w:rFonts w:eastAsia="Times New Roman" w:cs="Times New Roman"/>
          <w:color w:val="000000" w:themeColor="text1"/>
          <w:sz w:val="24"/>
          <w:szCs w:val="24"/>
          <w:lang w:val="en-US"/>
          <w:rPrChange w:id="1544" w:author="Clark, Robert Emerson" w:date="2023-06-14T14:40:00Z">
            <w:rPr>
              <w:rFonts w:eastAsia="Times New Roman" w:cs="Times New Roman"/>
              <w:color w:val="000000" w:themeColor="text1"/>
              <w:lang w:val="en-US"/>
            </w:rPr>
          </w:rPrChange>
        </w:rPr>
        <w:t xml:space="preserve">. </w:t>
      </w:r>
    </w:p>
    <w:p w14:paraId="061C2261" w14:textId="175E486A" w:rsidR="003B382F" w:rsidRPr="00337464" w:rsidRDefault="61280186" w:rsidP="00B16FA5">
      <w:pPr>
        <w:pStyle w:val="Heading2"/>
        <w:spacing w:line="480" w:lineRule="auto"/>
        <w:rPr>
          <w:rFonts w:eastAsia="Times New Roman" w:cs="Times New Roman"/>
          <w:bCs/>
          <w:color w:val="000000" w:themeColor="text1"/>
          <w:sz w:val="24"/>
          <w:szCs w:val="24"/>
          <w:lang w:val="en-US"/>
          <w:rPrChange w:id="1545" w:author="Clark, Robert Emerson" w:date="2023-06-14T14:40:00Z">
            <w:rPr>
              <w:rFonts w:eastAsia="Times New Roman" w:cs="Times New Roman"/>
              <w:bCs/>
              <w:color w:val="000000" w:themeColor="text1"/>
              <w:szCs w:val="22"/>
              <w:lang w:val="en-US"/>
            </w:rPr>
          </w:rPrChange>
        </w:rPr>
      </w:pPr>
      <w:r w:rsidRPr="00337464">
        <w:rPr>
          <w:rFonts w:cs="Times New Roman"/>
          <w:sz w:val="24"/>
          <w:szCs w:val="24"/>
          <w:lang w:val="en-US"/>
          <w:rPrChange w:id="1546" w:author="Clark, Robert Emerson" w:date="2023-06-14T14:40:00Z">
            <w:rPr>
              <w:rFonts w:cs="Times New Roman"/>
              <w:szCs w:val="22"/>
              <w:lang w:val="en-US"/>
            </w:rPr>
          </w:rPrChange>
        </w:rPr>
        <w:t xml:space="preserve">Host settling </w:t>
      </w:r>
      <w:proofErr w:type="gramStart"/>
      <w:r w:rsidRPr="00337464">
        <w:rPr>
          <w:rFonts w:cs="Times New Roman"/>
          <w:sz w:val="24"/>
          <w:szCs w:val="24"/>
          <w:lang w:val="en-US"/>
          <w:rPrChange w:id="1547" w:author="Clark, Robert Emerson" w:date="2023-06-14T14:40:00Z">
            <w:rPr>
              <w:rFonts w:cs="Times New Roman"/>
              <w:szCs w:val="22"/>
              <w:lang w:val="en-US"/>
            </w:rPr>
          </w:rPrChange>
        </w:rPr>
        <w:t>bioassay</w:t>
      </w:r>
      <w:proofErr w:type="gramEnd"/>
    </w:p>
    <w:p w14:paraId="41AB5CBA" w14:textId="0EA7BDD5" w:rsidR="003B382F" w:rsidRPr="00337464" w:rsidRDefault="007801B0" w:rsidP="00B16FA5">
      <w:pPr>
        <w:spacing w:line="480" w:lineRule="auto"/>
        <w:rPr>
          <w:rFonts w:eastAsia="Times New Roman" w:cs="Times New Roman"/>
          <w:color w:val="000000" w:themeColor="text1"/>
          <w:sz w:val="24"/>
          <w:szCs w:val="24"/>
          <w:lang w:val="en-US"/>
          <w:rPrChange w:id="1548" w:author="Clark, Robert Emerson" w:date="2023-06-14T14:40:00Z">
            <w:rPr>
              <w:rFonts w:eastAsia="Times New Roman" w:cs="Times New Roman"/>
              <w:color w:val="000000" w:themeColor="text1"/>
              <w:lang w:val="en-US"/>
            </w:rPr>
          </w:rPrChange>
        </w:rPr>
      </w:pPr>
      <w:ins w:id="1549" w:author="Robert Clark" w:date="2023-06-14T11:13:00Z">
        <w:r w:rsidRPr="00337464">
          <w:rPr>
            <w:rFonts w:eastAsia="Times New Roman" w:cs="Times New Roman"/>
            <w:color w:val="000000" w:themeColor="text1"/>
            <w:sz w:val="24"/>
            <w:szCs w:val="24"/>
            <w:lang w:val="en-US"/>
            <w:rPrChange w:id="1550" w:author="Clark, Robert Emerson" w:date="2023-06-14T14:40:00Z">
              <w:rPr>
                <w:rFonts w:eastAsia="Times New Roman" w:cs="Times New Roman"/>
                <w:color w:val="000000" w:themeColor="text1"/>
                <w:lang w:val="en-US"/>
              </w:rPr>
            </w:rPrChange>
          </w:rPr>
          <w:t xml:space="preserve">To evaluate preference </w:t>
        </w:r>
      </w:ins>
      <w:ins w:id="1551" w:author="Robert Clark" w:date="2023-06-14T11:14:00Z">
        <w:r w:rsidRPr="00337464">
          <w:rPr>
            <w:rFonts w:eastAsia="Times New Roman" w:cs="Times New Roman"/>
            <w:color w:val="000000" w:themeColor="text1"/>
            <w:sz w:val="24"/>
            <w:szCs w:val="24"/>
            <w:lang w:val="en-US"/>
            <w:rPrChange w:id="1552" w:author="Clark, Robert Emerson" w:date="2023-06-14T14:40:00Z">
              <w:rPr>
                <w:rFonts w:eastAsia="Times New Roman" w:cs="Times New Roman"/>
                <w:color w:val="000000" w:themeColor="text1"/>
                <w:lang w:val="en-US"/>
              </w:rPr>
            </w:rPrChange>
          </w:rPr>
          <w:t>behavior</w:t>
        </w:r>
      </w:ins>
      <w:ins w:id="1553" w:author="Robert Clark" w:date="2023-06-14T11:13:00Z">
        <w:r w:rsidRPr="00337464">
          <w:rPr>
            <w:rFonts w:eastAsia="Times New Roman" w:cs="Times New Roman"/>
            <w:color w:val="000000" w:themeColor="text1"/>
            <w:sz w:val="24"/>
            <w:szCs w:val="24"/>
            <w:lang w:val="en-US"/>
            <w:rPrChange w:id="1554" w:author="Clark, Robert Emerson" w:date="2023-06-14T14:40:00Z">
              <w:rPr>
                <w:rFonts w:eastAsia="Times New Roman" w:cs="Times New Roman"/>
                <w:color w:val="000000" w:themeColor="text1"/>
                <w:lang w:val="en-US"/>
              </w:rPr>
            </w:rPrChange>
          </w:rPr>
          <w:t xml:space="preserve"> in aphids, we quantified </w:t>
        </w:r>
      </w:ins>
      <w:del w:id="1555" w:author="Robert Clark" w:date="2023-06-14T11:13:00Z">
        <w:r w:rsidR="61280186" w:rsidRPr="00337464" w:rsidDel="007801B0">
          <w:rPr>
            <w:rFonts w:eastAsia="Times New Roman" w:cs="Times New Roman"/>
            <w:color w:val="000000" w:themeColor="text1"/>
            <w:sz w:val="24"/>
            <w:szCs w:val="24"/>
            <w:lang w:val="en-US"/>
            <w:rPrChange w:id="1556" w:author="Clark, Robert Emerson" w:date="2023-06-14T14:40:00Z">
              <w:rPr>
                <w:rFonts w:eastAsia="Times New Roman" w:cs="Times New Roman"/>
                <w:color w:val="000000" w:themeColor="text1"/>
                <w:lang w:val="en-US"/>
              </w:rPr>
            </w:rPrChange>
          </w:rPr>
          <w:delText>H</w:delText>
        </w:r>
      </w:del>
      <w:ins w:id="1557" w:author="Robert Clark" w:date="2023-06-14T11:13:00Z">
        <w:r w:rsidRPr="00337464">
          <w:rPr>
            <w:rFonts w:eastAsia="Times New Roman" w:cs="Times New Roman"/>
            <w:color w:val="000000" w:themeColor="text1"/>
            <w:sz w:val="24"/>
            <w:szCs w:val="24"/>
            <w:lang w:val="en-US"/>
            <w:rPrChange w:id="1558" w:author="Clark, Robert Emerson" w:date="2023-06-14T14:40:00Z">
              <w:rPr>
                <w:rFonts w:eastAsia="Times New Roman" w:cs="Times New Roman"/>
                <w:color w:val="000000" w:themeColor="text1"/>
                <w:lang w:val="en-US"/>
              </w:rPr>
            </w:rPrChange>
          </w:rPr>
          <w:t>h</w:t>
        </w:r>
      </w:ins>
      <w:r w:rsidR="61280186" w:rsidRPr="00337464">
        <w:rPr>
          <w:rFonts w:eastAsia="Times New Roman" w:cs="Times New Roman"/>
          <w:color w:val="000000" w:themeColor="text1"/>
          <w:sz w:val="24"/>
          <w:szCs w:val="24"/>
          <w:lang w:val="en-US"/>
          <w:rPrChange w:id="1559" w:author="Clark, Robert Emerson" w:date="2023-06-14T14:40:00Z">
            <w:rPr>
              <w:rFonts w:eastAsia="Times New Roman" w:cs="Times New Roman"/>
              <w:color w:val="000000" w:themeColor="text1"/>
              <w:lang w:val="en-US"/>
            </w:rPr>
          </w:rPrChange>
        </w:rPr>
        <w:t xml:space="preserve">ost settling </w:t>
      </w:r>
      <w:del w:id="1560" w:author="Robert Clark" w:date="2023-06-14T11:13:00Z">
        <w:r w:rsidR="61280186" w:rsidRPr="00337464" w:rsidDel="007801B0">
          <w:rPr>
            <w:rFonts w:eastAsia="Times New Roman" w:cs="Times New Roman"/>
            <w:color w:val="000000" w:themeColor="text1"/>
            <w:sz w:val="24"/>
            <w:szCs w:val="24"/>
            <w:lang w:val="en-US"/>
            <w:rPrChange w:id="1561" w:author="Clark, Robert Emerson" w:date="2023-06-14T14:40:00Z">
              <w:rPr>
                <w:rFonts w:eastAsia="Times New Roman" w:cs="Times New Roman"/>
                <w:color w:val="000000" w:themeColor="text1"/>
                <w:lang w:val="en-US"/>
              </w:rPr>
            </w:rPrChange>
          </w:rPr>
          <w:delText>was evaluated using a</w:delText>
        </w:r>
      </w:del>
      <w:ins w:id="1562" w:author="Robert Clark" w:date="2023-06-14T11:13:00Z">
        <w:r w:rsidRPr="00337464">
          <w:rPr>
            <w:rFonts w:eastAsia="Times New Roman" w:cs="Times New Roman"/>
            <w:color w:val="000000" w:themeColor="text1"/>
            <w:sz w:val="24"/>
            <w:szCs w:val="24"/>
            <w:lang w:val="en-US"/>
            <w:rPrChange w:id="1563" w:author="Clark, Robert Emerson" w:date="2023-06-14T14:40:00Z">
              <w:rPr>
                <w:rFonts w:eastAsia="Times New Roman" w:cs="Times New Roman"/>
                <w:color w:val="000000" w:themeColor="text1"/>
                <w:lang w:val="en-US"/>
              </w:rPr>
            </w:rPrChange>
          </w:rPr>
          <w:t>with a</w:t>
        </w:r>
      </w:ins>
      <w:r w:rsidR="61280186" w:rsidRPr="00337464">
        <w:rPr>
          <w:rFonts w:eastAsia="Times New Roman" w:cs="Times New Roman"/>
          <w:color w:val="000000" w:themeColor="text1"/>
          <w:sz w:val="24"/>
          <w:szCs w:val="24"/>
          <w:lang w:val="en-US"/>
          <w:rPrChange w:id="1564" w:author="Clark, Robert Emerson" w:date="2023-06-14T14:40:00Z">
            <w:rPr>
              <w:rFonts w:eastAsia="Times New Roman" w:cs="Times New Roman"/>
              <w:color w:val="000000" w:themeColor="text1"/>
              <w:lang w:val="en-US"/>
            </w:rPr>
          </w:rPrChange>
        </w:rPr>
        <w:t xml:space="preserve"> multiple</w:t>
      </w:r>
      <w:ins w:id="1565" w:author="Robert Clark" w:date="2023-06-14T11:13:00Z">
        <w:r w:rsidRPr="00337464">
          <w:rPr>
            <w:rFonts w:eastAsia="Times New Roman" w:cs="Times New Roman"/>
            <w:color w:val="000000" w:themeColor="text1"/>
            <w:sz w:val="24"/>
            <w:szCs w:val="24"/>
            <w:lang w:val="en-US"/>
            <w:rPrChange w:id="1566" w:author="Clark, Robert Emerson" w:date="2023-06-14T14:40:00Z">
              <w:rPr>
                <w:rFonts w:eastAsia="Times New Roman" w:cs="Times New Roman"/>
                <w:color w:val="000000" w:themeColor="text1"/>
                <w:lang w:val="en-US"/>
              </w:rPr>
            </w:rPrChange>
          </w:rPr>
          <w:t xml:space="preserve"> </w:t>
        </w:r>
        <w:proofErr w:type="gramStart"/>
        <w:r w:rsidRPr="00337464">
          <w:rPr>
            <w:rFonts w:eastAsia="Times New Roman" w:cs="Times New Roman"/>
            <w:color w:val="000000" w:themeColor="text1"/>
            <w:sz w:val="24"/>
            <w:szCs w:val="24"/>
            <w:lang w:val="en-US"/>
            <w:rPrChange w:id="1567" w:author="Clark, Robert Emerson" w:date="2023-06-14T14:40:00Z">
              <w:rPr>
                <w:rFonts w:eastAsia="Times New Roman" w:cs="Times New Roman"/>
                <w:color w:val="000000" w:themeColor="text1"/>
                <w:lang w:val="en-US"/>
              </w:rPr>
            </w:rPrChange>
          </w:rPr>
          <w:t>host-plant</w:t>
        </w:r>
        <w:proofErr w:type="gramEnd"/>
        <w:r w:rsidRPr="00337464">
          <w:rPr>
            <w:rFonts w:eastAsia="Times New Roman" w:cs="Times New Roman"/>
            <w:color w:val="000000" w:themeColor="text1"/>
            <w:sz w:val="24"/>
            <w:szCs w:val="24"/>
            <w:lang w:val="en-US"/>
            <w:rPrChange w:id="1568" w:author="Clark, Robert Emerson" w:date="2023-06-14T14:40:00Z">
              <w:rPr>
                <w:rFonts w:eastAsia="Times New Roman" w:cs="Times New Roman"/>
                <w:color w:val="000000" w:themeColor="text1"/>
                <w:lang w:val="en-US"/>
              </w:rPr>
            </w:rPrChange>
          </w:rPr>
          <w:t xml:space="preserve"> </w:t>
        </w:r>
      </w:ins>
      <w:del w:id="1569" w:author="Robert Clark" w:date="2023-06-14T11:13:00Z">
        <w:r w:rsidR="61280186" w:rsidRPr="00337464" w:rsidDel="007801B0">
          <w:rPr>
            <w:rFonts w:eastAsia="Times New Roman" w:cs="Times New Roman"/>
            <w:color w:val="000000" w:themeColor="text1"/>
            <w:sz w:val="24"/>
            <w:szCs w:val="24"/>
            <w:lang w:val="en-US"/>
            <w:rPrChange w:id="1570" w:author="Clark, Robert Emerson" w:date="2023-06-14T14:40:00Z">
              <w:rPr>
                <w:rFonts w:eastAsia="Times New Roman" w:cs="Times New Roman"/>
                <w:color w:val="000000" w:themeColor="text1"/>
                <w:lang w:val="en-US"/>
              </w:rPr>
            </w:rPrChange>
          </w:rPr>
          <w:delText>-</w:delText>
        </w:r>
      </w:del>
      <w:r w:rsidR="61280186" w:rsidRPr="00337464">
        <w:rPr>
          <w:rFonts w:eastAsia="Times New Roman" w:cs="Times New Roman"/>
          <w:color w:val="000000" w:themeColor="text1"/>
          <w:sz w:val="24"/>
          <w:szCs w:val="24"/>
          <w:lang w:val="en-US"/>
          <w:rPrChange w:id="1571" w:author="Clark, Robert Emerson" w:date="2023-06-14T14:40:00Z">
            <w:rPr>
              <w:rFonts w:eastAsia="Times New Roman" w:cs="Times New Roman"/>
              <w:color w:val="000000" w:themeColor="text1"/>
              <w:lang w:val="en-US"/>
            </w:rPr>
          </w:rPrChange>
        </w:rPr>
        <w:t xml:space="preserve">choice test. </w:t>
      </w:r>
      <w:del w:id="1572" w:author="Robert Clark" w:date="2023-06-14T11:13:00Z">
        <w:r w:rsidR="61280186" w:rsidRPr="00337464" w:rsidDel="007801B0">
          <w:rPr>
            <w:rFonts w:eastAsia="Times New Roman" w:cs="Times New Roman"/>
            <w:color w:val="000000" w:themeColor="text1"/>
            <w:sz w:val="24"/>
            <w:szCs w:val="24"/>
            <w:lang w:val="en-US"/>
            <w:rPrChange w:id="1573" w:author="Clark, Robert Emerson" w:date="2023-06-14T14:40:00Z">
              <w:rPr>
                <w:rFonts w:eastAsia="Times New Roman" w:cs="Times New Roman"/>
                <w:color w:val="000000" w:themeColor="text1"/>
                <w:lang w:val="en-US"/>
              </w:rPr>
            </w:rPrChange>
          </w:rPr>
          <w:delText>The bioassay was conducted using a</w:delText>
        </w:r>
      </w:del>
      <w:ins w:id="1574" w:author="Robert Clark" w:date="2023-06-14T11:13:00Z">
        <w:r w:rsidRPr="00337464">
          <w:rPr>
            <w:rFonts w:eastAsia="Times New Roman" w:cs="Times New Roman"/>
            <w:color w:val="000000" w:themeColor="text1"/>
            <w:sz w:val="24"/>
            <w:szCs w:val="24"/>
            <w:lang w:val="en-US"/>
            <w:rPrChange w:id="1575" w:author="Clark, Robert Emerson" w:date="2023-06-14T14:40:00Z">
              <w:rPr>
                <w:rFonts w:eastAsia="Times New Roman" w:cs="Times New Roman"/>
                <w:color w:val="000000" w:themeColor="text1"/>
                <w:lang w:val="en-US"/>
              </w:rPr>
            </w:rPrChange>
          </w:rPr>
          <w:t>We constructed a</w:t>
        </w:r>
      </w:ins>
      <w:r w:rsidR="61280186" w:rsidRPr="00337464">
        <w:rPr>
          <w:rFonts w:eastAsia="Times New Roman" w:cs="Times New Roman"/>
          <w:color w:val="000000" w:themeColor="text1"/>
          <w:sz w:val="24"/>
          <w:szCs w:val="24"/>
          <w:lang w:val="en-US"/>
          <w:rPrChange w:id="1576" w:author="Clark, Robert Emerson" w:date="2023-06-14T14:40:00Z">
            <w:rPr>
              <w:rFonts w:eastAsia="Times New Roman" w:cs="Times New Roman"/>
              <w:color w:val="000000" w:themeColor="text1"/>
              <w:lang w:val="en-US"/>
            </w:rPr>
          </w:rPrChange>
        </w:rPr>
        <w:t xml:space="preserve"> circular arena approximately 30 cm in diameter with a flat foam core floor and enclosed with a clear plastic wall coated with Fluon (PTFE-30)</w:t>
      </w:r>
      <w:del w:id="1577" w:author="Robert Clark" w:date="2023-06-14T11:13:00Z">
        <w:r w:rsidR="61280186" w:rsidRPr="00337464" w:rsidDel="007801B0">
          <w:rPr>
            <w:rFonts w:eastAsia="Times New Roman" w:cs="Times New Roman"/>
            <w:color w:val="000000" w:themeColor="text1"/>
            <w:sz w:val="24"/>
            <w:szCs w:val="24"/>
            <w:lang w:val="en-US"/>
            <w:rPrChange w:id="1578" w:author="Clark, Robert Emerson" w:date="2023-06-14T14:40:00Z">
              <w:rPr>
                <w:rFonts w:eastAsia="Times New Roman" w:cs="Times New Roman"/>
                <w:color w:val="000000" w:themeColor="text1"/>
                <w:lang w:val="en-US"/>
              </w:rPr>
            </w:rPrChange>
          </w:rPr>
          <w:delText xml:space="preserve"> to prevent aphids escaping</w:delText>
        </w:r>
      </w:del>
      <w:ins w:id="1579" w:author="Robert Clark" w:date="2023-06-14T11:13:00Z">
        <w:r w:rsidRPr="00337464">
          <w:rPr>
            <w:rFonts w:eastAsia="Times New Roman" w:cs="Times New Roman"/>
            <w:color w:val="000000" w:themeColor="text1"/>
            <w:sz w:val="24"/>
            <w:szCs w:val="24"/>
            <w:lang w:val="en-US"/>
            <w:rPrChange w:id="1580" w:author="Clark, Robert Emerson" w:date="2023-06-14T14:40:00Z">
              <w:rPr>
                <w:rFonts w:eastAsia="Times New Roman" w:cs="Times New Roman"/>
                <w:color w:val="000000" w:themeColor="text1"/>
                <w:lang w:val="en-US"/>
              </w:rPr>
            </w:rPrChange>
          </w:rPr>
          <w:t>.</w:t>
        </w:r>
      </w:ins>
      <w:del w:id="1581" w:author="Robert Clark" w:date="2023-06-14T11:14:00Z">
        <w:r w:rsidR="61280186" w:rsidRPr="00337464" w:rsidDel="007801B0">
          <w:rPr>
            <w:rFonts w:eastAsia="Times New Roman" w:cs="Times New Roman"/>
            <w:color w:val="000000" w:themeColor="text1"/>
            <w:sz w:val="24"/>
            <w:szCs w:val="24"/>
            <w:lang w:val="en-US"/>
            <w:rPrChange w:id="1582" w:author="Clark, Robert Emerson" w:date="2023-06-14T14:40:00Z">
              <w:rPr>
                <w:rFonts w:eastAsia="Times New Roman" w:cs="Times New Roman"/>
                <w:color w:val="000000" w:themeColor="text1"/>
                <w:lang w:val="en-US"/>
              </w:rPr>
            </w:rPrChange>
          </w:rPr>
          <w:delText>.</w:delText>
        </w:r>
      </w:del>
      <w:r w:rsidR="61280186" w:rsidRPr="00337464">
        <w:rPr>
          <w:rFonts w:eastAsia="Times New Roman" w:cs="Times New Roman"/>
          <w:color w:val="000000" w:themeColor="text1"/>
          <w:sz w:val="24"/>
          <w:szCs w:val="24"/>
          <w:lang w:val="en-US"/>
          <w:rPrChange w:id="1583" w:author="Clark, Robert Emerson" w:date="2023-06-14T14:40:00Z">
            <w:rPr>
              <w:rFonts w:eastAsia="Times New Roman" w:cs="Times New Roman"/>
              <w:color w:val="000000" w:themeColor="text1"/>
              <w:lang w:val="en-US"/>
            </w:rPr>
          </w:rPrChange>
        </w:rPr>
        <w:t xml:space="preserve"> </w:t>
      </w:r>
      <w:ins w:id="1584" w:author="Robert Clark" w:date="2023-06-14T11:14:00Z">
        <w:r w:rsidRPr="00337464">
          <w:rPr>
            <w:rFonts w:eastAsia="Times New Roman" w:cs="Times New Roman"/>
            <w:color w:val="000000" w:themeColor="text1"/>
            <w:sz w:val="24"/>
            <w:szCs w:val="24"/>
            <w:lang w:val="en-US"/>
            <w:rPrChange w:id="1585" w:author="Clark, Robert Emerson" w:date="2023-06-14T14:40:00Z">
              <w:rPr>
                <w:rFonts w:eastAsia="Times New Roman" w:cs="Times New Roman"/>
                <w:color w:val="000000" w:themeColor="text1"/>
                <w:lang w:val="en-US"/>
              </w:rPr>
            </w:rPrChange>
          </w:rPr>
          <w:t xml:space="preserve">To hold the stems of test plants, we cut </w:t>
        </w:r>
      </w:ins>
      <w:del w:id="1586" w:author="Robert Clark" w:date="2023-06-14T11:14:00Z">
        <w:r w:rsidR="61280186" w:rsidRPr="00337464" w:rsidDel="007801B0">
          <w:rPr>
            <w:rFonts w:eastAsia="Times New Roman" w:cs="Times New Roman"/>
            <w:color w:val="000000" w:themeColor="text1"/>
            <w:sz w:val="24"/>
            <w:szCs w:val="24"/>
            <w:lang w:val="en-US"/>
            <w:rPrChange w:id="1587" w:author="Clark, Robert Emerson" w:date="2023-06-14T14:40:00Z">
              <w:rPr>
                <w:rFonts w:eastAsia="Times New Roman" w:cs="Times New Roman"/>
                <w:color w:val="000000" w:themeColor="text1"/>
                <w:lang w:val="en-US"/>
              </w:rPr>
            </w:rPrChange>
          </w:rPr>
          <w:delText xml:space="preserve">Notches cut into this wall and the floor, </w:delText>
        </w:r>
      </w:del>
      <w:r w:rsidR="61280186" w:rsidRPr="00337464">
        <w:rPr>
          <w:rFonts w:eastAsia="Times New Roman" w:cs="Times New Roman"/>
          <w:color w:val="000000" w:themeColor="text1"/>
          <w:sz w:val="24"/>
          <w:szCs w:val="24"/>
          <w:lang w:val="en-US"/>
          <w:rPrChange w:id="1588" w:author="Clark, Robert Emerson" w:date="2023-06-14T14:40:00Z">
            <w:rPr>
              <w:rFonts w:eastAsia="Times New Roman" w:cs="Times New Roman"/>
              <w:color w:val="000000" w:themeColor="text1"/>
              <w:lang w:val="en-US"/>
            </w:rPr>
          </w:rPrChange>
        </w:rPr>
        <w:t>evenly spaced</w:t>
      </w:r>
      <w:ins w:id="1589" w:author="Robert Clark" w:date="2023-06-14T11:14:00Z">
        <w:r w:rsidRPr="00337464">
          <w:rPr>
            <w:rFonts w:eastAsia="Times New Roman" w:cs="Times New Roman"/>
            <w:color w:val="000000" w:themeColor="text1"/>
            <w:sz w:val="24"/>
            <w:szCs w:val="24"/>
            <w:lang w:val="en-US"/>
            <w:rPrChange w:id="1590" w:author="Clark, Robert Emerson" w:date="2023-06-14T14:40:00Z">
              <w:rPr>
                <w:rFonts w:eastAsia="Times New Roman" w:cs="Times New Roman"/>
                <w:color w:val="000000" w:themeColor="text1"/>
                <w:lang w:val="en-US"/>
              </w:rPr>
            </w:rPrChange>
          </w:rPr>
          <w:t xml:space="preserve"> notches</w:t>
        </w:r>
      </w:ins>
      <w:r w:rsidR="61280186" w:rsidRPr="00337464">
        <w:rPr>
          <w:rFonts w:eastAsia="Times New Roman" w:cs="Times New Roman"/>
          <w:color w:val="000000" w:themeColor="text1"/>
          <w:sz w:val="24"/>
          <w:szCs w:val="24"/>
          <w:lang w:val="en-US"/>
          <w:rPrChange w:id="1591" w:author="Clark, Robert Emerson" w:date="2023-06-14T14:40:00Z">
            <w:rPr>
              <w:rFonts w:eastAsia="Times New Roman" w:cs="Times New Roman"/>
              <w:color w:val="000000" w:themeColor="text1"/>
              <w:lang w:val="en-US"/>
            </w:rPr>
          </w:rPrChange>
        </w:rPr>
        <w:t xml:space="preserve"> around the perimeter</w:t>
      </w:r>
      <w:del w:id="1592" w:author="Robert Clark" w:date="2023-06-14T11:15:00Z">
        <w:r w:rsidR="61280186" w:rsidRPr="00337464" w:rsidDel="007801B0">
          <w:rPr>
            <w:rFonts w:eastAsia="Times New Roman" w:cs="Times New Roman"/>
            <w:color w:val="000000" w:themeColor="text1"/>
            <w:sz w:val="24"/>
            <w:szCs w:val="24"/>
            <w:lang w:val="en-US"/>
            <w:rPrChange w:id="1593" w:author="Clark, Robert Emerson" w:date="2023-06-14T14:40:00Z">
              <w:rPr>
                <w:rFonts w:eastAsia="Times New Roman" w:cs="Times New Roman"/>
                <w:color w:val="000000" w:themeColor="text1"/>
                <w:lang w:val="en-US"/>
              </w:rPr>
            </w:rPrChange>
          </w:rPr>
          <w:delText>, held the stems of the test plants</w:delText>
        </w:r>
      </w:del>
      <w:r w:rsidR="61280186" w:rsidRPr="00337464">
        <w:rPr>
          <w:rFonts w:eastAsia="Times New Roman" w:cs="Times New Roman"/>
          <w:color w:val="000000" w:themeColor="text1"/>
          <w:sz w:val="24"/>
          <w:szCs w:val="24"/>
          <w:lang w:val="en-US"/>
          <w:rPrChange w:id="1594" w:author="Clark, Robert Emerson" w:date="2023-06-14T14:40:00Z">
            <w:rPr>
              <w:rFonts w:eastAsia="Times New Roman" w:cs="Times New Roman"/>
              <w:color w:val="000000" w:themeColor="text1"/>
              <w:lang w:val="en-US"/>
            </w:rPr>
          </w:rPrChange>
        </w:rPr>
        <w:t xml:space="preserve">. </w:t>
      </w:r>
      <w:ins w:id="1595" w:author="Robert Clark" w:date="2023-06-14T11:15:00Z">
        <w:r w:rsidRPr="00337464">
          <w:rPr>
            <w:rFonts w:eastAsia="Times New Roman" w:cs="Times New Roman"/>
            <w:color w:val="000000" w:themeColor="text1"/>
            <w:sz w:val="24"/>
            <w:szCs w:val="24"/>
            <w:lang w:val="en-US"/>
            <w:rPrChange w:id="1596" w:author="Clark, Robert Emerson" w:date="2023-06-14T14:40:00Z">
              <w:rPr>
                <w:rFonts w:eastAsia="Times New Roman" w:cs="Times New Roman"/>
                <w:color w:val="000000" w:themeColor="text1"/>
                <w:lang w:val="en-US"/>
              </w:rPr>
            </w:rPrChange>
          </w:rPr>
          <w:t>To provide some control over difference in plant sizes, we</w:t>
        </w:r>
      </w:ins>
      <w:del w:id="1597" w:author="Robert Clark" w:date="2023-06-14T11:15:00Z">
        <w:r w:rsidR="61280186" w:rsidRPr="00337464" w:rsidDel="007801B0">
          <w:rPr>
            <w:rFonts w:eastAsia="Times New Roman" w:cs="Times New Roman"/>
            <w:color w:val="000000" w:themeColor="text1"/>
            <w:sz w:val="24"/>
            <w:szCs w:val="24"/>
            <w:lang w:val="en-US"/>
            <w:rPrChange w:id="1598" w:author="Clark, Robert Emerson" w:date="2023-06-14T14:40:00Z">
              <w:rPr>
                <w:rFonts w:eastAsia="Times New Roman" w:cs="Times New Roman"/>
                <w:color w:val="000000" w:themeColor="text1"/>
                <w:lang w:val="en-US"/>
              </w:rPr>
            </w:rPrChange>
          </w:rPr>
          <w:delText>Plants were</w:delText>
        </w:r>
      </w:del>
      <w:r w:rsidR="61280186" w:rsidRPr="00337464">
        <w:rPr>
          <w:rFonts w:eastAsia="Times New Roman" w:cs="Times New Roman"/>
          <w:color w:val="000000" w:themeColor="text1"/>
          <w:sz w:val="24"/>
          <w:szCs w:val="24"/>
          <w:lang w:val="en-US"/>
          <w:rPrChange w:id="1599" w:author="Clark, Robert Emerson" w:date="2023-06-14T14:40:00Z">
            <w:rPr>
              <w:rFonts w:eastAsia="Times New Roman" w:cs="Times New Roman"/>
              <w:color w:val="000000" w:themeColor="text1"/>
              <w:lang w:val="en-US"/>
            </w:rPr>
          </w:rPrChange>
        </w:rPr>
        <w:t xml:space="preserve"> germinated</w:t>
      </w:r>
      <w:ins w:id="1600" w:author="Robert Clark" w:date="2023-06-14T11:15:00Z">
        <w:r w:rsidRPr="00337464">
          <w:rPr>
            <w:rFonts w:eastAsia="Times New Roman" w:cs="Times New Roman"/>
            <w:color w:val="000000" w:themeColor="text1"/>
            <w:sz w:val="24"/>
            <w:szCs w:val="24"/>
            <w:lang w:val="en-US"/>
            <w:rPrChange w:id="1601" w:author="Clark, Robert Emerson" w:date="2023-06-14T14:40:00Z">
              <w:rPr>
                <w:rFonts w:eastAsia="Times New Roman" w:cs="Times New Roman"/>
                <w:color w:val="000000" w:themeColor="text1"/>
                <w:lang w:val="en-US"/>
              </w:rPr>
            </w:rPrChange>
          </w:rPr>
          <w:t xml:space="preserve"> hosts</w:t>
        </w:r>
      </w:ins>
      <w:r w:rsidR="61280186" w:rsidRPr="00337464">
        <w:rPr>
          <w:rFonts w:eastAsia="Times New Roman" w:cs="Times New Roman"/>
          <w:color w:val="000000" w:themeColor="text1"/>
          <w:sz w:val="24"/>
          <w:szCs w:val="24"/>
          <w:lang w:val="en-US"/>
          <w:rPrChange w:id="1602" w:author="Clark, Robert Emerson" w:date="2023-06-14T14:40:00Z">
            <w:rPr>
              <w:rFonts w:eastAsia="Times New Roman" w:cs="Times New Roman"/>
              <w:color w:val="000000" w:themeColor="text1"/>
              <w:lang w:val="en-US"/>
            </w:rPr>
          </w:rPrChange>
        </w:rPr>
        <w:t xml:space="preserve"> at different times </w:t>
      </w:r>
      <w:del w:id="1603" w:author="Robert Clark" w:date="2023-06-14T11:15:00Z">
        <w:r w:rsidR="61280186" w:rsidRPr="00337464" w:rsidDel="007801B0">
          <w:rPr>
            <w:rFonts w:eastAsia="Times New Roman" w:cs="Times New Roman"/>
            <w:color w:val="000000" w:themeColor="text1"/>
            <w:sz w:val="24"/>
            <w:szCs w:val="24"/>
            <w:lang w:val="en-US"/>
            <w:rPrChange w:id="1604" w:author="Clark, Robert Emerson" w:date="2023-06-14T14:40:00Z">
              <w:rPr>
                <w:rFonts w:eastAsia="Times New Roman" w:cs="Times New Roman"/>
                <w:color w:val="000000" w:themeColor="text1"/>
                <w:lang w:val="en-US"/>
              </w:rPr>
            </w:rPrChange>
          </w:rPr>
          <w:delText>to control for the different growth rates of the test species so that all were approximately the same size at the time of the test</w:delText>
        </w:r>
      </w:del>
      <w:ins w:id="1605" w:author="Robert Clark" w:date="2023-06-14T11:15:00Z">
        <w:r w:rsidRPr="00337464">
          <w:rPr>
            <w:rFonts w:eastAsia="Times New Roman" w:cs="Times New Roman"/>
            <w:color w:val="000000" w:themeColor="text1"/>
            <w:sz w:val="24"/>
            <w:szCs w:val="24"/>
            <w:lang w:val="en-US"/>
            <w:rPrChange w:id="1606" w:author="Clark, Robert Emerson" w:date="2023-06-14T14:40:00Z">
              <w:rPr>
                <w:rFonts w:eastAsia="Times New Roman" w:cs="Times New Roman"/>
                <w:color w:val="000000" w:themeColor="text1"/>
                <w:lang w:val="en-US"/>
              </w:rPr>
            </w:rPrChange>
          </w:rPr>
          <w:t>based on known growth rates in greenhouse conditions</w:t>
        </w:r>
      </w:ins>
      <w:r w:rsidR="61280186" w:rsidRPr="00337464">
        <w:rPr>
          <w:rFonts w:eastAsia="Times New Roman" w:cs="Times New Roman"/>
          <w:color w:val="000000" w:themeColor="text1"/>
          <w:sz w:val="24"/>
          <w:szCs w:val="24"/>
          <w:lang w:val="en-US"/>
          <w:rPrChange w:id="1607" w:author="Clark, Robert Emerson" w:date="2023-06-14T14:40:00Z">
            <w:rPr>
              <w:rFonts w:eastAsia="Times New Roman" w:cs="Times New Roman"/>
              <w:color w:val="000000" w:themeColor="text1"/>
              <w:lang w:val="en-US"/>
            </w:rPr>
          </w:rPrChange>
        </w:rPr>
        <w:t xml:space="preserve">. For each trial, </w:t>
      </w:r>
      <w:ins w:id="1608" w:author="Robert Clark" w:date="2023-06-14T11:15:00Z">
        <w:r w:rsidRPr="00337464">
          <w:rPr>
            <w:rFonts w:eastAsia="Times New Roman" w:cs="Times New Roman"/>
            <w:color w:val="000000" w:themeColor="text1"/>
            <w:sz w:val="24"/>
            <w:szCs w:val="24"/>
            <w:lang w:val="en-US"/>
            <w:rPrChange w:id="1609" w:author="Clark, Robert Emerson" w:date="2023-06-14T14:40:00Z">
              <w:rPr>
                <w:rFonts w:eastAsia="Times New Roman" w:cs="Times New Roman"/>
                <w:color w:val="000000" w:themeColor="text1"/>
                <w:lang w:val="en-US"/>
              </w:rPr>
            </w:rPrChange>
          </w:rPr>
          <w:t xml:space="preserve">we released </w:t>
        </w:r>
      </w:ins>
      <w:r w:rsidR="61280186" w:rsidRPr="00337464">
        <w:rPr>
          <w:rFonts w:eastAsia="Times New Roman" w:cs="Times New Roman"/>
          <w:color w:val="000000" w:themeColor="text1"/>
          <w:sz w:val="24"/>
          <w:szCs w:val="24"/>
          <w:lang w:val="en-US"/>
          <w:rPrChange w:id="1610" w:author="Clark, Robert Emerson" w:date="2023-06-14T14:40:00Z">
            <w:rPr>
              <w:rFonts w:eastAsia="Times New Roman" w:cs="Times New Roman"/>
              <w:color w:val="000000" w:themeColor="text1"/>
              <w:lang w:val="en-US"/>
            </w:rPr>
          </w:rPrChange>
        </w:rPr>
        <w:t xml:space="preserve">50 apterous aphids </w:t>
      </w:r>
      <w:del w:id="1611" w:author="Robert Clark" w:date="2023-06-14T11:16:00Z">
        <w:r w:rsidR="61280186" w:rsidRPr="00337464" w:rsidDel="007801B0">
          <w:rPr>
            <w:rFonts w:eastAsia="Times New Roman" w:cs="Times New Roman"/>
            <w:color w:val="000000" w:themeColor="text1"/>
            <w:sz w:val="24"/>
            <w:szCs w:val="24"/>
            <w:lang w:val="en-US"/>
            <w:rPrChange w:id="1612" w:author="Clark, Robert Emerson" w:date="2023-06-14T14:40:00Z">
              <w:rPr>
                <w:rFonts w:eastAsia="Times New Roman" w:cs="Times New Roman"/>
                <w:color w:val="000000" w:themeColor="text1"/>
                <w:lang w:val="en-US"/>
              </w:rPr>
            </w:rPrChange>
          </w:rPr>
          <w:delText xml:space="preserve">were released </w:delText>
        </w:r>
      </w:del>
      <w:r w:rsidR="61280186" w:rsidRPr="00337464">
        <w:rPr>
          <w:rFonts w:eastAsia="Times New Roman" w:cs="Times New Roman"/>
          <w:color w:val="000000" w:themeColor="text1"/>
          <w:sz w:val="24"/>
          <w:szCs w:val="24"/>
          <w:lang w:val="en-US"/>
          <w:rPrChange w:id="1613" w:author="Clark, Robert Emerson" w:date="2023-06-14T14:40:00Z">
            <w:rPr>
              <w:rFonts w:eastAsia="Times New Roman" w:cs="Times New Roman"/>
              <w:color w:val="000000" w:themeColor="text1"/>
              <w:lang w:val="en-US"/>
            </w:rPr>
          </w:rPrChange>
        </w:rPr>
        <w:t>into the center of the arena. After 24 hours,</w:t>
      </w:r>
      <w:ins w:id="1614" w:author="Robert Clark" w:date="2023-06-14T11:16:00Z">
        <w:r w:rsidRPr="00337464">
          <w:rPr>
            <w:rFonts w:eastAsia="Times New Roman" w:cs="Times New Roman"/>
            <w:color w:val="000000" w:themeColor="text1"/>
            <w:sz w:val="24"/>
            <w:szCs w:val="24"/>
            <w:lang w:val="en-US"/>
            <w:rPrChange w:id="1615" w:author="Clark, Robert Emerson" w:date="2023-06-14T14:40:00Z">
              <w:rPr>
                <w:rFonts w:eastAsia="Times New Roman" w:cs="Times New Roman"/>
                <w:color w:val="000000" w:themeColor="text1"/>
                <w:lang w:val="en-US"/>
              </w:rPr>
            </w:rPrChange>
          </w:rPr>
          <w:t xml:space="preserve"> we counted</w:t>
        </w:r>
      </w:ins>
      <w:r w:rsidR="61280186" w:rsidRPr="00337464">
        <w:rPr>
          <w:rFonts w:eastAsia="Times New Roman" w:cs="Times New Roman"/>
          <w:color w:val="000000" w:themeColor="text1"/>
          <w:sz w:val="24"/>
          <w:szCs w:val="24"/>
          <w:lang w:val="en-US"/>
          <w:rPrChange w:id="1616" w:author="Clark, Robert Emerson" w:date="2023-06-14T14:40:00Z">
            <w:rPr>
              <w:rFonts w:eastAsia="Times New Roman" w:cs="Times New Roman"/>
              <w:color w:val="000000" w:themeColor="text1"/>
              <w:lang w:val="en-US"/>
            </w:rPr>
          </w:rPrChange>
        </w:rPr>
        <w:t xml:space="preserve"> the number of aphids on each test plant</w:t>
      </w:r>
      <w:del w:id="1617" w:author="Robert Clark" w:date="2023-06-14T11:16:00Z">
        <w:r w:rsidR="61280186" w:rsidRPr="00337464" w:rsidDel="007801B0">
          <w:rPr>
            <w:rFonts w:eastAsia="Times New Roman" w:cs="Times New Roman"/>
            <w:color w:val="000000" w:themeColor="text1"/>
            <w:sz w:val="24"/>
            <w:szCs w:val="24"/>
            <w:lang w:val="en-US"/>
            <w:rPrChange w:id="1618" w:author="Clark, Robert Emerson" w:date="2023-06-14T14:40:00Z">
              <w:rPr>
                <w:rFonts w:eastAsia="Times New Roman" w:cs="Times New Roman"/>
                <w:color w:val="000000" w:themeColor="text1"/>
                <w:lang w:val="en-US"/>
              </w:rPr>
            </w:rPrChange>
          </w:rPr>
          <w:delText xml:space="preserve"> was counted and converted to a proportion settling based on the number of aphids living at the end of the 24 hours </w:delText>
        </w:r>
      </w:del>
      <w:ins w:id="1619" w:author="Robert Clark" w:date="2023-06-14T11:16:00Z">
        <w:r w:rsidRPr="00337464">
          <w:rPr>
            <w:rFonts w:eastAsia="Times New Roman" w:cs="Times New Roman"/>
            <w:color w:val="000000" w:themeColor="text1"/>
            <w:sz w:val="24"/>
            <w:szCs w:val="24"/>
            <w:lang w:val="en-US"/>
            <w:rPrChange w:id="1620" w:author="Clark, Robert Emerson" w:date="2023-06-14T14:40:00Z">
              <w:rPr>
                <w:rFonts w:eastAsia="Times New Roman" w:cs="Times New Roman"/>
                <w:color w:val="000000" w:themeColor="text1"/>
                <w:lang w:val="en-US"/>
              </w:rPr>
            </w:rPrChange>
          </w:rPr>
          <w:t xml:space="preserve">. </w:t>
        </w:r>
      </w:ins>
      <w:del w:id="1621" w:author="Robert Clark" w:date="2023-06-14T11:16:00Z">
        <w:r w:rsidR="61280186" w:rsidRPr="00337464" w:rsidDel="007801B0">
          <w:rPr>
            <w:rFonts w:eastAsia="Times New Roman" w:cs="Times New Roman"/>
            <w:color w:val="000000" w:themeColor="text1"/>
            <w:sz w:val="24"/>
            <w:szCs w:val="24"/>
            <w:lang w:val="en-US"/>
            <w:rPrChange w:id="1622" w:author="Clark, Robert Emerson" w:date="2023-06-14T14:40:00Z">
              <w:rPr>
                <w:rFonts w:eastAsia="Times New Roman" w:cs="Times New Roman"/>
                <w:color w:val="000000" w:themeColor="text1"/>
                <w:lang w:val="en-US"/>
              </w:rPr>
            </w:rPrChange>
          </w:rPr>
          <w:delText>(m</w:delText>
        </w:r>
      </w:del>
      <w:ins w:id="1623" w:author="Robert Clark" w:date="2023-06-14T11:16:00Z">
        <w:r w:rsidRPr="00337464">
          <w:rPr>
            <w:rFonts w:eastAsia="Times New Roman" w:cs="Times New Roman"/>
            <w:color w:val="000000" w:themeColor="text1"/>
            <w:sz w:val="24"/>
            <w:szCs w:val="24"/>
            <w:lang w:val="en-US"/>
            <w:rPrChange w:id="1624" w:author="Clark, Robert Emerson" w:date="2023-06-14T14:40:00Z">
              <w:rPr>
                <w:rFonts w:eastAsia="Times New Roman" w:cs="Times New Roman"/>
                <w:color w:val="000000" w:themeColor="text1"/>
                <w:lang w:val="en-US"/>
              </w:rPr>
            </w:rPrChange>
          </w:rPr>
          <w:t>M</w:t>
        </w:r>
      </w:ins>
      <w:r w:rsidR="61280186" w:rsidRPr="00337464">
        <w:rPr>
          <w:rFonts w:eastAsia="Times New Roman" w:cs="Times New Roman"/>
          <w:color w:val="000000" w:themeColor="text1"/>
          <w:sz w:val="24"/>
          <w:szCs w:val="24"/>
          <w:lang w:val="en-US"/>
          <w:rPrChange w:id="1625" w:author="Clark, Robert Emerson" w:date="2023-06-14T14:40:00Z">
            <w:rPr>
              <w:rFonts w:eastAsia="Times New Roman" w:cs="Times New Roman"/>
              <w:color w:val="000000" w:themeColor="text1"/>
              <w:lang w:val="en-US"/>
            </w:rPr>
          </w:rPrChange>
        </w:rPr>
        <w:t>ortality was</w:t>
      </w:r>
      <w:ins w:id="1626" w:author="Robert Clark" w:date="2023-06-14T11:16:00Z">
        <w:r w:rsidRPr="00337464">
          <w:rPr>
            <w:rFonts w:eastAsia="Times New Roman" w:cs="Times New Roman"/>
            <w:color w:val="000000" w:themeColor="text1"/>
            <w:sz w:val="24"/>
            <w:szCs w:val="24"/>
            <w:lang w:val="en-US"/>
            <w:rPrChange w:id="1627" w:author="Clark, Robert Emerson" w:date="2023-06-14T14:40:00Z">
              <w:rPr>
                <w:rFonts w:eastAsia="Times New Roman" w:cs="Times New Roman"/>
                <w:color w:val="000000" w:themeColor="text1"/>
                <w:lang w:val="en-US"/>
              </w:rPr>
            </w:rPrChange>
          </w:rPr>
          <w:t xml:space="preserve"> only</w:t>
        </w:r>
      </w:ins>
      <w:r w:rsidR="61280186" w:rsidRPr="00337464">
        <w:rPr>
          <w:rFonts w:eastAsia="Times New Roman" w:cs="Times New Roman"/>
          <w:color w:val="000000" w:themeColor="text1"/>
          <w:sz w:val="24"/>
          <w:szCs w:val="24"/>
          <w:lang w:val="en-US"/>
          <w:rPrChange w:id="1628" w:author="Clark, Robert Emerson" w:date="2023-06-14T14:40:00Z">
            <w:rPr>
              <w:rFonts w:eastAsia="Times New Roman" w:cs="Times New Roman"/>
              <w:color w:val="000000" w:themeColor="text1"/>
              <w:lang w:val="en-US"/>
            </w:rPr>
          </w:rPrChange>
        </w:rPr>
        <w:t xml:space="preserve"> 1.6% </w:t>
      </w:r>
      <w:del w:id="1629" w:author="Robert Clark" w:date="2023-06-14T11:16:00Z">
        <w:r w:rsidR="61280186" w:rsidRPr="00337464" w:rsidDel="007801B0">
          <w:rPr>
            <w:rFonts w:eastAsia="Times New Roman" w:cs="Times New Roman"/>
            <w:color w:val="000000" w:themeColor="text1"/>
            <w:sz w:val="24"/>
            <w:szCs w:val="24"/>
            <w:lang w:val="en-US"/>
            <w:rPrChange w:id="1630" w:author="Clark, Robert Emerson" w:date="2023-06-14T14:40:00Z">
              <w:rPr>
                <w:rFonts w:eastAsia="Times New Roman" w:cs="Times New Roman"/>
                <w:color w:val="000000" w:themeColor="text1"/>
                <w:lang w:val="en-US"/>
              </w:rPr>
            </w:rPrChange>
          </w:rPr>
          <w:delText xml:space="preserve">of </w:delText>
        </w:r>
      </w:del>
      <w:ins w:id="1631" w:author="Robert Clark" w:date="2023-06-14T11:16:00Z">
        <w:r w:rsidRPr="00337464">
          <w:rPr>
            <w:rFonts w:eastAsia="Times New Roman" w:cs="Times New Roman"/>
            <w:color w:val="000000" w:themeColor="text1"/>
            <w:sz w:val="24"/>
            <w:szCs w:val="24"/>
            <w:lang w:val="en-US"/>
            <w:rPrChange w:id="1632" w:author="Clark, Robert Emerson" w:date="2023-06-14T14:40:00Z">
              <w:rPr>
                <w:rFonts w:eastAsia="Times New Roman" w:cs="Times New Roman"/>
                <w:color w:val="000000" w:themeColor="text1"/>
                <w:lang w:val="en-US"/>
              </w:rPr>
            </w:rPrChange>
          </w:rPr>
          <w:t>for</w:t>
        </w:r>
        <w:r w:rsidRPr="00337464">
          <w:rPr>
            <w:rFonts w:eastAsia="Times New Roman" w:cs="Times New Roman"/>
            <w:color w:val="000000" w:themeColor="text1"/>
            <w:sz w:val="24"/>
            <w:szCs w:val="24"/>
            <w:lang w:val="en-US"/>
            <w:rPrChange w:id="1633" w:author="Clark, Robert Emerson" w:date="2023-06-14T14:40:00Z">
              <w:rPr>
                <w:rFonts w:eastAsia="Times New Roman" w:cs="Times New Roman"/>
                <w:color w:val="000000" w:themeColor="text1"/>
                <w:lang w:val="en-US"/>
              </w:rPr>
            </w:rPrChange>
          </w:rPr>
          <w:t xml:space="preserve"> </w:t>
        </w:r>
      </w:ins>
      <w:r w:rsidR="61280186" w:rsidRPr="00337464">
        <w:rPr>
          <w:rFonts w:eastAsia="Times New Roman" w:cs="Times New Roman"/>
          <w:color w:val="000000" w:themeColor="text1"/>
          <w:sz w:val="24"/>
          <w:szCs w:val="24"/>
          <w:lang w:val="en-US"/>
          <w:rPrChange w:id="1634" w:author="Clark, Robert Emerson" w:date="2023-06-14T14:40:00Z">
            <w:rPr>
              <w:rFonts w:eastAsia="Times New Roman" w:cs="Times New Roman"/>
              <w:color w:val="000000" w:themeColor="text1"/>
              <w:lang w:val="en-US"/>
            </w:rPr>
          </w:rPrChange>
        </w:rPr>
        <w:t>aphids tested across all trials</w:t>
      </w:r>
      <w:del w:id="1635" w:author="Robert Clark" w:date="2023-06-14T11:16:00Z">
        <w:r w:rsidR="61280186" w:rsidRPr="00337464" w:rsidDel="007801B0">
          <w:rPr>
            <w:rFonts w:eastAsia="Times New Roman" w:cs="Times New Roman"/>
            <w:color w:val="000000" w:themeColor="text1"/>
            <w:sz w:val="24"/>
            <w:szCs w:val="24"/>
            <w:lang w:val="en-US"/>
            <w:rPrChange w:id="1636" w:author="Clark, Robert Emerson" w:date="2023-06-14T14:40:00Z">
              <w:rPr>
                <w:rFonts w:eastAsia="Times New Roman" w:cs="Times New Roman"/>
                <w:color w:val="000000" w:themeColor="text1"/>
                <w:lang w:val="en-US"/>
              </w:rPr>
            </w:rPrChange>
          </w:rPr>
          <w:delText>)</w:delText>
        </w:r>
      </w:del>
      <w:r w:rsidR="61280186" w:rsidRPr="00337464">
        <w:rPr>
          <w:rFonts w:eastAsia="Times New Roman" w:cs="Times New Roman"/>
          <w:color w:val="000000" w:themeColor="text1"/>
          <w:sz w:val="24"/>
          <w:szCs w:val="24"/>
          <w:lang w:val="en-US"/>
          <w:rPrChange w:id="1637" w:author="Clark, Robert Emerson" w:date="2023-06-14T14:40:00Z">
            <w:rPr>
              <w:rFonts w:eastAsia="Times New Roman" w:cs="Times New Roman"/>
              <w:color w:val="000000" w:themeColor="text1"/>
              <w:lang w:val="en-US"/>
            </w:rPr>
          </w:rPrChange>
        </w:rPr>
        <w:t xml:space="preserve">. </w:t>
      </w:r>
      <w:del w:id="1638" w:author="Robert Clark" w:date="2023-06-14T11:16:00Z">
        <w:r w:rsidR="61280186" w:rsidRPr="00337464" w:rsidDel="007801B0">
          <w:rPr>
            <w:rFonts w:eastAsia="Times New Roman" w:cs="Times New Roman"/>
            <w:color w:val="000000" w:themeColor="text1"/>
            <w:sz w:val="24"/>
            <w:szCs w:val="24"/>
            <w:lang w:val="en-US"/>
            <w:rPrChange w:id="1639" w:author="Clark, Robert Emerson" w:date="2023-06-14T14:40:00Z">
              <w:rPr>
                <w:rFonts w:eastAsia="Times New Roman" w:cs="Times New Roman"/>
                <w:color w:val="000000" w:themeColor="text1"/>
                <w:lang w:val="en-US"/>
              </w:rPr>
            </w:rPrChange>
          </w:rPr>
          <w:delText>There were</w:delText>
        </w:r>
      </w:del>
      <w:ins w:id="1640" w:author="Robert Clark" w:date="2023-06-14T11:16:00Z">
        <w:r w:rsidRPr="00337464">
          <w:rPr>
            <w:rFonts w:eastAsia="Times New Roman" w:cs="Times New Roman"/>
            <w:color w:val="000000" w:themeColor="text1"/>
            <w:sz w:val="24"/>
            <w:szCs w:val="24"/>
            <w:lang w:val="en-US"/>
            <w:rPrChange w:id="1641" w:author="Clark, Robert Emerson" w:date="2023-06-14T14:40:00Z">
              <w:rPr>
                <w:rFonts w:eastAsia="Times New Roman" w:cs="Times New Roman"/>
                <w:color w:val="000000" w:themeColor="text1"/>
                <w:lang w:val="en-US"/>
              </w:rPr>
            </w:rPrChange>
          </w:rPr>
          <w:t>We conducted</w:t>
        </w:r>
      </w:ins>
      <w:del w:id="1642" w:author="Robert Clark" w:date="2023-06-14T11:24:00Z">
        <w:r w:rsidR="61280186" w:rsidRPr="00337464" w:rsidDel="008B5523">
          <w:rPr>
            <w:rFonts w:eastAsia="Times New Roman" w:cs="Times New Roman"/>
            <w:color w:val="000000" w:themeColor="text1"/>
            <w:sz w:val="24"/>
            <w:szCs w:val="24"/>
            <w:lang w:val="en-US"/>
            <w:rPrChange w:id="1643" w:author="Clark, Robert Emerson" w:date="2023-06-14T14:40:00Z">
              <w:rPr>
                <w:rFonts w:eastAsia="Times New Roman" w:cs="Times New Roman"/>
                <w:color w:val="000000" w:themeColor="text1"/>
                <w:lang w:val="en-US"/>
              </w:rPr>
            </w:rPrChange>
          </w:rPr>
          <w:delText xml:space="preserve"> </w:delText>
        </w:r>
      </w:del>
      <w:del w:id="1644" w:author="Robert Clark" w:date="2023-06-14T11:17:00Z">
        <w:r w:rsidR="61280186" w:rsidRPr="00337464" w:rsidDel="007801B0">
          <w:rPr>
            <w:rFonts w:eastAsia="Times New Roman" w:cs="Times New Roman"/>
            <w:color w:val="000000" w:themeColor="text1"/>
            <w:sz w:val="24"/>
            <w:szCs w:val="24"/>
            <w:lang w:val="en-US"/>
            <w:rPrChange w:id="1645" w:author="Clark, Robert Emerson" w:date="2023-06-14T14:40:00Z">
              <w:rPr>
                <w:rFonts w:eastAsia="Times New Roman" w:cs="Times New Roman"/>
                <w:color w:val="000000" w:themeColor="text1"/>
                <w:lang w:val="en-US"/>
              </w:rPr>
            </w:rPrChange>
          </w:rPr>
          <w:delText xml:space="preserve">5 </w:delText>
        </w:r>
      </w:del>
      <w:ins w:id="1646" w:author="Robert Clark" w:date="2023-06-14T11:24:00Z">
        <w:r w:rsidR="008B5523" w:rsidRPr="00337464">
          <w:rPr>
            <w:rFonts w:eastAsia="Times New Roman" w:cs="Times New Roman"/>
            <w:color w:val="000000" w:themeColor="text1"/>
            <w:sz w:val="24"/>
            <w:szCs w:val="24"/>
            <w:lang w:val="en-US"/>
            <w:rPrChange w:id="1647" w:author="Clark, Robert Emerson" w:date="2023-06-14T14:40:00Z">
              <w:rPr>
                <w:rFonts w:eastAsia="Times New Roman" w:cs="Times New Roman"/>
                <w:color w:val="000000" w:themeColor="text1"/>
                <w:lang w:val="en-US"/>
              </w:rPr>
            </w:rPrChange>
          </w:rPr>
          <w:t xml:space="preserve"> five</w:t>
        </w:r>
      </w:ins>
      <w:ins w:id="1648" w:author="Robert Clark" w:date="2023-06-14T11:17:00Z">
        <w:r w:rsidRPr="00337464">
          <w:rPr>
            <w:rFonts w:eastAsia="Times New Roman" w:cs="Times New Roman"/>
            <w:color w:val="000000" w:themeColor="text1"/>
            <w:sz w:val="24"/>
            <w:szCs w:val="24"/>
            <w:lang w:val="en-US"/>
            <w:rPrChange w:id="1649" w:author="Clark, Robert Emerson" w:date="2023-06-14T14:40:00Z">
              <w:rPr>
                <w:rFonts w:eastAsia="Times New Roman" w:cs="Times New Roman"/>
                <w:color w:val="000000" w:themeColor="text1"/>
                <w:lang w:val="en-US"/>
              </w:rPr>
            </w:rPrChange>
          </w:rPr>
          <w:t xml:space="preserve"> </w:t>
        </w:r>
      </w:ins>
      <w:r w:rsidR="61280186" w:rsidRPr="00337464">
        <w:rPr>
          <w:rFonts w:eastAsia="Times New Roman" w:cs="Times New Roman"/>
          <w:color w:val="000000" w:themeColor="text1"/>
          <w:sz w:val="24"/>
          <w:szCs w:val="24"/>
          <w:lang w:val="en-US"/>
          <w:rPrChange w:id="1650" w:author="Clark, Robert Emerson" w:date="2023-06-14T14:40:00Z">
            <w:rPr>
              <w:rFonts w:eastAsia="Times New Roman" w:cs="Times New Roman"/>
              <w:color w:val="000000" w:themeColor="text1"/>
              <w:lang w:val="en-US"/>
            </w:rPr>
          </w:rPrChange>
        </w:rPr>
        <w:t xml:space="preserve">replicate trials for each aphid biotype </w:t>
      </w:r>
      <w:r w:rsidR="00666F49" w:rsidRPr="00337464">
        <w:rPr>
          <w:rFonts w:eastAsia="Times New Roman" w:cs="Times New Roman"/>
          <w:color w:val="000000" w:themeColor="text1"/>
          <w:sz w:val="24"/>
          <w:szCs w:val="24"/>
          <w:lang w:val="en-US"/>
          <w:rPrChange w:id="1651"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1652" w:author="Clark, Robert Emerson" w:date="2023-06-14T14:40:00Z">
            <w:rPr>
              <w:rFonts w:eastAsia="Times New Roman" w:cs="Times New Roman"/>
              <w:color w:val="000000" w:themeColor="text1"/>
              <w:lang w:val="en-US"/>
            </w:rPr>
          </w:rPrChange>
        </w:rPr>
        <w:t xml:space="preserve"> virus treatment (PEMV, BLRV, sham)</w:t>
      </w:r>
      <w:ins w:id="1653" w:author="Robert Clark" w:date="2023-06-14T11:25:00Z">
        <w:r w:rsidR="008B5523" w:rsidRPr="00337464">
          <w:rPr>
            <w:rFonts w:eastAsia="Times New Roman" w:cs="Times New Roman"/>
            <w:color w:val="000000" w:themeColor="text1"/>
            <w:sz w:val="24"/>
            <w:szCs w:val="24"/>
            <w:lang w:val="en-US"/>
            <w:rPrChange w:id="1654" w:author="Clark, Robert Emerson" w:date="2023-06-14T14:40:00Z">
              <w:rPr>
                <w:rFonts w:eastAsia="Times New Roman" w:cs="Times New Roman"/>
                <w:color w:val="000000" w:themeColor="text1"/>
                <w:lang w:val="en-US"/>
              </w:rPr>
            </w:rPrChange>
          </w:rPr>
          <w:t xml:space="preserve"> </w:t>
        </w:r>
      </w:ins>
      <w:ins w:id="1655" w:author="Robert Clark" w:date="2023-06-14T11:17:00Z">
        <w:r w:rsidRPr="00337464">
          <w:rPr>
            <w:rFonts w:eastAsia="Times New Roman" w:cs="Times New Roman"/>
            <w:color w:val="000000" w:themeColor="text1"/>
            <w:sz w:val="24"/>
            <w:szCs w:val="24"/>
            <w:lang w:val="en-US"/>
            <w:rPrChange w:id="1656" w:author="Clark, Robert Emerson" w:date="2023-06-14T14:40:00Z">
              <w:rPr>
                <w:rFonts w:eastAsia="Times New Roman" w:cs="Times New Roman"/>
                <w:color w:val="000000" w:themeColor="text1"/>
                <w:lang w:val="en-US"/>
              </w:rPr>
            </w:rPrChange>
          </w:rPr>
          <w:t xml:space="preserve">followed by an additional </w:t>
        </w:r>
      </w:ins>
      <w:ins w:id="1657" w:author="Robert Clark" w:date="2023-06-14T11:25:00Z">
        <w:r w:rsidR="008B5523" w:rsidRPr="00337464">
          <w:rPr>
            <w:rFonts w:eastAsia="Times New Roman" w:cs="Times New Roman"/>
            <w:color w:val="000000" w:themeColor="text1"/>
            <w:sz w:val="24"/>
            <w:szCs w:val="24"/>
            <w:lang w:val="en-US"/>
            <w:rPrChange w:id="1658" w:author="Clark, Robert Emerson" w:date="2023-06-14T14:40:00Z">
              <w:rPr>
                <w:rFonts w:eastAsia="Times New Roman" w:cs="Times New Roman"/>
                <w:color w:val="000000" w:themeColor="text1"/>
                <w:lang w:val="en-US"/>
              </w:rPr>
            </w:rPrChange>
          </w:rPr>
          <w:t>five</w:t>
        </w:r>
      </w:ins>
      <w:ins w:id="1659" w:author="Robert Clark" w:date="2023-06-14T11:17:00Z">
        <w:r w:rsidRPr="00337464">
          <w:rPr>
            <w:rFonts w:eastAsia="Times New Roman" w:cs="Times New Roman"/>
            <w:color w:val="000000" w:themeColor="text1"/>
            <w:sz w:val="24"/>
            <w:szCs w:val="24"/>
            <w:lang w:val="en-US"/>
            <w:rPrChange w:id="1660" w:author="Clark, Robert Emerson" w:date="2023-06-14T14:40:00Z">
              <w:rPr>
                <w:rFonts w:eastAsia="Times New Roman" w:cs="Times New Roman"/>
                <w:color w:val="000000" w:themeColor="text1"/>
                <w:lang w:val="en-US"/>
              </w:rPr>
            </w:rPrChange>
          </w:rPr>
          <w:t xml:space="preserve"> replicate trials</w:t>
        </w:r>
      </w:ins>
      <w:ins w:id="1661" w:author="Robert Clark" w:date="2023-06-14T11:25:00Z">
        <w:r w:rsidR="008B5523" w:rsidRPr="00337464">
          <w:rPr>
            <w:rFonts w:eastAsia="Times New Roman" w:cs="Times New Roman"/>
            <w:color w:val="000000" w:themeColor="text1"/>
            <w:sz w:val="24"/>
            <w:szCs w:val="24"/>
            <w:lang w:val="en-US"/>
            <w:rPrChange w:id="1662" w:author="Clark, Robert Emerson" w:date="2023-06-14T14:40:00Z">
              <w:rPr>
                <w:rFonts w:eastAsia="Times New Roman" w:cs="Times New Roman"/>
                <w:color w:val="000000" w:themeColor="text1"/>
                <w:lang w:val="en-US"/>
              </w:rPr>
            </w:rPrChange>
          </w:rPr>
          <w:t xml:space="preserve"> in a second time block</w:t>
        </w:r>
      </w:ins>
      <w:ins w:id="1663" w:author="Robert Clark" w:date="2023-06-14T11:17:00Z">
        <w:r w:rsidRPr="00337464">
          <w:rPr>
            <w:rFonts w:eastAsia="Times New Roman" w:cs="Times New Roman"/>
            <w:color w:val="000000" w:themeColor="text1"/>
            <w:sz w:val="24"/>
            <w:szCs w:val="24"/>
            <w:lang w:val="en-US"/>
            <w:rPrChange w:id="1664" w:author="Clark, Robert Emerson" w:date="2023-06-14T14:40:00Z">
              <w:rPr>
                <w:rFonts w:eastAsia="Times New Roman" w:cs="Times New Roman"/>
                <w:color w:val="000000" w:themeColor="text1"/>
                <w:lang w:val="en-US"/>
              </w:rPr>
            </w:rPrChange>
          </w:rPr>
          <w:t>.</w:t>
        </w:r>
      </w:ins>
      <w:del w:id="1665" w:author="Robert Clark" w:date="2023-06-14T11:16:00Z">
        <w:r w:rsidR="61280186" w:rsidRPr="00337464" w:rsidDel="007801B0">
          <w:rPr>
            <w:rFonts w:eastAsia="Times New Roman" w:cs="Times New Roman"/>
            <w:color w:val="000000" w:themeColor="text1"/>
            <w:sz w:val="24"/>
            <w:szCs w:val="24"/>
            <w:lang w:val="en-US"/>
            <w:rPrChange w:id="1666" w:author="Clark, Robert Emerson" w:date="2023-06-14T14:40:00Z">
              <w:rPr>
                <w:rFonts w:eastAsia="Times New Roman" w:cs="Times New Roman"/>
                <w:color w:val="000000" w:themeColor="text1"/>
                <w:lang w:val="en-US"/>
              </w:rPr>
            </w:rPrChange>
          </w:rPr>
          <w:delText>. The experiment was conducted in two temporal sets.</w:delText>
        </w:r>
      </w:del>
    </w:p>
    <w:p w14:paraId="281A5EDC" w14:textId="2D605FF8" w:rsidR="003B382F" w:rsidRPr="00337464" w:rsidRDefault="61280186" w:rsidP="00B16FA5">
      <w:pPr>
        <w:pStyle w:val="Heading2"/>
        <w:spacing w:line="480" w:lineRule="auto"/>
        <w:rPr>
          <w:rFonts w:eastAsia="Times New Roman" w:cs="Times New Roman"/>
          <w:bCs/>
          <w:color w:val="000000" w:themeColor="text1"/>
          <w:sz w:val="24"/>
          <w:szCs w:val="24"/>
          <w:lang w:val="en-US"/>
          <w:rPrChange w:id="1667" w:author="Clark, Robert Emerson" w:date="2023-06-14T14:40:00Z">
            <w:rPr>
              <w:rFonts w:eastAsia="Times New Roman" w:cs="Times New Roman"/>
              <w:bCs/>
              <w:color w:val="000000" w:themeColor="text1"/>
              <w:szCs w:val="22"/>
              <w:lang w:val="en-US"/>
            </w:rPr>
          </w:rPrChange>
        </w:rPr>
      </w:pPr>
      <w:r w:rsidRPr="00337464">
        <w:rPr>
          <w:rFonts w:cs="Times New Roman"/>
          <w:sz w:val="24"/>
          <w:szCs w:val="24"/>
          <w:lang w:val="en-US"/>
          <w:rPrChange w:id="1668" w:author="Clark, Robert Emerson" w:date="2023-06-14T14:40:00Z">
            <w:rPr>
              <w:rFonts w:cs="Times New Roman"/>
              <w:szCs w:val="22"/>
              <w:lang w:val="en-US"/>
            </w:rPr>
          </w:rPrChange>
        </w:rPr>
        <w:t>Aphid performance bioassay</w:t>
      </w:r>
    </w:p>
    <w:p w14:paraId="6B49DE2B" w14:textId="2D7CE665" w:rsidR="003B382F" w:rsidRPr="00337464" w:rsidRDefault="008B5523" w:rsidP="00B16FA5">
      <w:pPr>
        <w:spacing w:line="480" w:lineRule="auto"/>
        <w:rPr>
          <w:rFonts w:eastAsia="Times New Roman" w:cs="Times New Roman"/>
          <w:color w:val="000000" w:themeColor="text1"/>
          <w:sz w:val="24"/>
          <w:szCs w:val="24"/>
          <w:lang w:val="en-US"/>
          <w:rPrChange w:id="1669" w:author="Clark, Robert Emerson" w:date="2023-06-14T14:40:00Z">
            <w:rPr>
              <w:rFonts w:eastAsia="Times New Roman" w:cs="Times New Roman"/>
              <w:color w:val="000000" w:themeColor="text1"/>
              <w:lang w:val="en-US"/>
            </w:rPr>
          </w:rPrChange>
        </w:rPr>
      </w:pPr>
      <w:ins w:id="1670" w:author="Robert Clark" w:date="2023-06-14T11:25:00Z">
        <w:r w:rsidRPr="00337464">
          <w:rPr>
            <w:rFonts w:eastAsia="Times New Roman" w:cs="Times New Roman"/>
            <w:color w:val="000000" w:themeColor="text1"/>
            <w:sz w:val="24"/>
            <w:szCs w:val="24"/>
            <w:lang w:val="en-US"/>
            <w:rPrChange w:id="1671" w:author="Clark, Robert Emerson" w:date="2023-06-14T14:40:00Z">
              <w:rPr>
                <w:rFonts w:eastAsia="Times New Roman" w:cs="Times New Roman"/>
                <w:color w:val="000000" w:themeColor="text1"/>
                <w:lang w:val="en-US"/>
              </w:rPr>
            </w:rPrChange>
          </w:rPr>
          <w:t xml:space="preserve">We quantified </w:t>
        </w:r>
      </w:ins>
      <w:del w:id="1672" w:author="Robert Clark" w:date="2023-06-14T11:25:00Z">
        <w:r w:rsidR="61280186" w:rsidRPr="00337464" w:rsidDel="008B5523">
          <w:rPr>
            <w:rFonts w:eastAsia="Times New Roman" w:cs="Times New Roman"/>
            <w:color w:val="000000" w:themeColor="text1"/>
            <w:sz w:val="24"/>
            <w:szCs w:val="24"/>
            <w:lang w:val="en-US"/>
            <w:rPrChange w:id="1673" w:author="Clark, Robert Emerson" w:date="2023-06-14T14:40:00Z">
              <w:rPr>
                <w:rFonts w:eastAsia="Times New Roman" w:cs="Times New Roman"/>
                <w:color w:val="000000" w:themeColor="text1"/>
                <w:lang w:val="en-US"/>
              </w:rPr>
            </w:rPrChange>
          </w:rPr>
          <w:delText>A</w:delText>
        </w:r>
      </w:del>
      <w:ins w:id="1674" w:author="Robert Clark" w:date="2023-06-14T11:25:00Z">
        <w:r w:rsidRPr="00337464">
          <w:rPr>
            <w:rFonts w:eastAsia="Times New Roman" w:cs="Times New Roman"/>
            <w:color w:val="000000" w:themeColor="text1"/>
            <w:sz w:val="24"/>
            <w:szCs w:val="24"/>
            <w:lang w:val="en-US"/>
            <w:rPrChange w:id="1675" w:author="Clark, Robert Emerson" w:date="2023-06-14T14:40:00Z">
              <w:rPr>
                <w:rFonts w:eastAsia="Times New Roman" w:cs="Times New Roman"/>
                <w:color w:val="000000" w:themeColor="text1"/>
                <w:lang w:val="en-US"/>
              </w:rPr>
            </w:rPrChange>
          </w:rPr>
          <w:t>a</w:t>
        </w:r>
      </w:ins>
      <w:r w:rsidR="61280186" w:rsidRPr="00337464">
        <w:rPr>
          <w:rFonts w:eastAsia="Times New Roman" w:cs="Times New Roman"/>
          <w:color w:val="000000" w:themeColor="text1"/>
          <w:sz w:val="24"/>
          <w:szCs w:val="24"/>
          <w:lang w:val="en-US"/>
          <w:rPrChange w:id="1676" w:author="Clark, Robert Emerson" w:date="2023-06-14T14:40:00Z">
            <w:rPr>
              <w:rFonts w:eastAsia="Times New Roman" w:cs="Times New Roman"/>
              <w:color w:val="000000" w:themeColor="text1"/>
              <w:lang w:val="en-US"/>
            </w:rPr>
          </w:rPrChange>
        </w:rPr>
        <w:t xml:space="preserve">phid performance </w:t>
      </w:r>
      <w:del w:id="1677" w:author="Robert Clark" w:date="2023-06-14T11:26:00Z">
        <w:r w:rsidR="61280186" w:rsidRPr="00337464" w:rsidDel="008B5523">
          <w:rPr>
            <w:rFonts w:eastAsia="Times New Roman" w:cs="Times New Roman"/>
            <w:color w:val="000000" w:themeColor="text1"/>
            <w:sz w:val="24"/>
            <w:szCs w:val="24"/>
            <w:lang w:val="en-US"/>
            <w:rPrChange w:id="1678" w:author="Clark, Robert Emerson" w:date="2023-06-14T14:40:00Z">
              <w:rPr>
                <w:rFonts w:eastAsia="Times New Roman" w:cs="Times New Roman"/>
                <w:color w:val="000000" w:themeColor="text1"/>
                <w:lang w:val="en-US"/>
              </w:rPr>
            </w:rPrChange>
          </w:rPr>
          <w:delText>was evaluated using a</w:delText>
        </w:r>
      </w:del>
      <w:ins w:id="1679" w:author="Robert Clark" w:date="2023-06-14T11:26:00Z">
        <w:r w:rsidRPr="00337464">
          <w:rPr>
            <w:rFonts w:eastAsia="Times New Roman" w:cs="Times New Roman"/>
            <w:color w:val="000000" w:themeColor="text1"/>
            <w:sz w:val="24"/>
            <w:szCs w:val="24"/>
            <w:lang w:val="en-US"/>
            <w:rPrChange w:id="1680" w:author="Clark, Robert Emerson" w:date="2023-06-14T14:40:00Z">
              <w:rPr>
                <w:rFonts w:eastAsia="Times New Roman" w:cs="Times New Roman"/>
                <w:color w:val="000000" w:themeColor="text1"/>
                <w:lang w:val="en-US"/>
              </w:rPr>
            </w:rPrChange>
          </w:rPr>
          <w:t>in a</w:t>
        </w:r>
      </w:ins>
      <w:r w:rsidR="61280186" w:rsidRPr="00337464">
        <w:rPr>
          <w:rFonts w:eastAsia="Times New Roman" w:cs="Times New Roman"/>
          <w:color w:val="000000" w:themeColor="text1"/>
          <w:sz w:val="24"/>
          <w:szCs w:val="24"/>
          <w:lang w:val="en-US"/>
          <w:rPrChange w:id="1681" w:author="Clark, Robert Emerson" w:date="2023-06-14T14:40:00Z">
            <w:rPr>
              <w:rFonts w:eastAsia="Times New Roman" w:cs="Times New Roman"/>
              <w:color w:val="000000" w:themeColor="text1"/>
              <w:lang w:val="en-US"/>
            </w:rPr>
          </w:rPrChange>
        </w:rPr>
        <w:t xml:space="preserve"> no-choice bioassay. </w:t>
      </w:r>
      <w:ins w:id="1682" w:author="Robert Clark" w:date="2023-06-14T11:26:00Z">
        <w:r w:rsidRPr="00337464">
          <w:rPr>
            <w:rFonts w:eastAsia="Times New Roman" w:cs="Times New Roman"/>
            <w:color w:val="000000" w:themeColor="text1"/>
            <w:sz w:val="24"/>
            <w:szCs w:val="24"/>
            <w:lang w:val="en-US"/>
            <w:rPrChange w:id="1683" w:author="Clark, Robert Emerson" w:date="2023-06-14T14:40:00Z">
              <w:rPr>
                <w:rFonts w:eastAsia="Times New Roman" w:cs="Times New Roman"/>
                <w:color w:val="000000" w:themeColor="text1"/>
                <w:lang w:val="en-US"/>
              </w:rPr>
            </w:rPrChange>
          </w:rPr>
          <w:t xml:space="preserve">We placed eight pea aphids on </w:t>
        </w:r>
      </w:ins>
      <w:del w:id="1684" w:author="Robert Clark" w:date="2023-06-14T11:26:00Z">
        <w:r w:rsidR="61280186" w:rsidRPr="00337464" w:rsidDel="008B5523">
          <w:rPr>
            <w:rFonts w:eastAsia="Times New Roman" w:cs="Times New Roman"/>
            <w:color w:val="000000" w:themeColor="text1"/>
            <w:sz w:val="24"/>
            <w:szCs w:val="24"/>
            <w:lang w:val="en-US"/>
            <w:rPrChange w:id="1685" w:author="Clark, Robert Emerson" w:date="2023-06-14T14:40:00Z">
              <w:rPr>
                <w:rFonts w:eastAsia="Times New Roman" w:cs="Times New Roman"/>
                <w:color w:val="000000" w:themeColor="text1"/>
                <w:lang w:val="en-US"/>
              </w:rPr>
            </w:rPrChange>
          </w:rPr>
          <w:delText>I</w:delText>
        </w:r>
      </w:del>
      <w:ins w:id="1686" w:author="Robert Clark" w:date="2023-06-14T11:26:00Z">
        <w:r w:rsidRPr="00337464">
          <w:rPr>
            <w:rFonts w:eastAsia="Times New Roman" w:cs="Times New Roman"/>
            <w:color w:val="000000" w:themeColor="text1"/>
            <w:sz w:val="24"/>
            <w:szCs w:val="24"/>
            <w:lang w:val="en-US"/>
            <w:rPrChange w:id="1687" w:author="Clark, Robert Emerson" w:date="2023-06-14T14:40:00Z">
              <w:rPr>
                <w:rFonts w:eastAsia="Times New Roman" w:cs="Times New Roman"/>
                <w:color w:val="000000" w:themeColor="text1"/>
                <w:lang w:val="en-US"/>
              </w:rPr>
            </w:rPrChange>
          </w:rPr>
          <w:t>i</w:t>
        </w:r>
      </w:ins>
      <w:r w:rsidR="61280186" w:rsidRPr="00337464">
        <w:rPr>
          <w:rFonts w:eastAsia="Times New Roman" w:cs="Times New Roman"/>
          <w:color w:val="000000" w:themeColor="text1"/>
          <w:sz w:val="24"/>
          <w:szCs w:val="24"/>
          <w:lang w:val="en-US"/>
          <w:rPrChange w:id="1688" w:author="Clark, Robert Emerson" w:date="2023-06-14T14:40:00Z">
            <w:rPr>
              <w:rFonts w:eastAsia="Times New Roman" w:cs="Times New Roman"/>
              <w:color w:val="000000" w:themeColor="text1"/>
              <w:lang w:val="en-US"/>
            </w:rPr>
          </w:rPrChange>
        </w:rPr>
        <w:t>ndividual plants infected with PEMV, BLRV, or sham inoculated</w:t>
      </w:r>
      <w:del w:id="1689" w:author="Robert Clark" w:date="2023-06-14T11:26:00Z">
        <w:r w:rsidR="61280186" w:rsidRPr="00337464" w:rsidDel="008B5523">
          <w:rPr>
            <w:rFonts w:eastAsia="Times New Roman" w:cs="Times New Roman"/>
            <w:color w:val="000000" w:themeColor="text1"/>
            <w:sz w:val="24"/>
            <w:szCs w:val="24"/>
            <w:lang w:val="en-US"/>
            <w:rPrChange w:id="1690" w:author="Clark, Robert Emerson" w:date="2023-06-14T14:40:00Z">
              <w:rPr>
                <w:rFonts w:eastAsia="Times New Roman" w:cs="Times New Roman"/>
                <w:color w:val="000000" w:themeColor="text1"/>
                <w:lang w:val="en-US"/>
              </w:rPr>
            </w:rPrChange>
          </w:rPr>
          <w:delText xml:space="preserve"> as described above were infested with 8 individual mature pea aphids from each </w:delText>
        </w:r>
        <w:r w:rsidR="00666F49" w:rsidRPr="00337464" w:rsidDel="008B5523">
          <w:rPr>
            <w:rFonts w:eastAsia="Times New Roman" w:cs="Times New Roman"/>
            <w:color w:val="000000" w:themeColor="text1"/>
            <w:sz w:val="24"/>
            <w:szCs w:val="24"/>
            <w:lang w:val="en-US"/>
            <w:rPrChange w:id="1691" w:author="Clark, Robert Emerson" w:date="2023-06-14T14:40:00Z">
              <w:rPr>
                <w:rFonts w:eastAsia="Times New Roman" w:cs="Times New Roman"/>
                <w:color w:val="000000" w:themeColor="text1"/>
                <w:lang w:val="en-US"/>
              </w:rPr>
            </w:rPrChange>
          </w:rPr>
          <w:lastRenderedPageBreak/>
          <w:delText>biotype</w:delText>
        </w:r>
        <w:r w:rsidR="61280186" w:rsidRPr="00337464" w:rsidDel="008B5523">
          <w:rPr>
            <w:rFonts w:eastAsia="Times New Roman" w:cs="Times New Roman"/>
            <w:color w:val="000000" w:themeColor="text1"/>
            <w:sz w:val="24"/>
            <w:szCs w:val="24"/>
            <w:lang w:val="en-US"/>
            <w:rPrChange w:id="1692" w:author="Clark, Robert Emerson" w:date="2023-06-14T14:40:00Z">
              <w:rPr>
                <w:rFonts w:eastAsia="Times New Roman" w:cs="Times New Roman"/>
                <w:color w:val="000000" w:themeColor="text1"/>
                <w:lang w:val="en-US"/>
              </w:rPr>
            </w:rPrChange>
          </w:rPr>
          <w:delText xml:space="preserve">. </w:delText>
        </w:r>
      </w:del>
      <w:ins w:id="1693" w:author="Robert Clark" w:date="2023-06-14T11:26:00Z">
        <w:r w:rsidRPr="00337464">
          <w:rPr>
            <w:rFonts w:eastAsia="Times New Roman" w:cs="Times New Roman"/>
            <w:color w:val="000000" w:themeColor="text1"/>
            <w:sz w:val="24"/>
            <w:szCs w:val="24"/>
            <w:lang w:val="en-US"/>
            <w:rPrChange w:id="1694" w:author="Clark, Robert Emerson" w:date="2023-06-14T14:40:00Z">
              <w:rPr>
                <w:rFonts w:eastAsia="Times New Roman" w:cs="Times New Roman"/>
                <w:color w:val="000000" w:themeColor="text1"/>
                <w:lang w:val="en-US"/>
              </w:rPr>
            </w:rPrChange>
          </w:rPr>
          <w:t xml:space="preserve"> among each isolated biotype. We counted the</w:t>
        </w:r>
      </w:ins>
      <w:del w:id="1695" w:author="Robert Clark" w:date="2023-06-14T11:26:00Z">
        <w:r w:rsidR="61280186" w:rsidRPr="00337464" w:rsidDel="008B5523">
          <w:rPr>
            <w:rFonts w:eastAsia="Times New Roman" w:cs="Times New Roman"/>
            <w:color w:val="000000" w:themeColor="text1"/>
            <w:sz w:val="24"/>
            <w:szCs w:val="24"/>
            <w:lang w:val="en-US"/>
            <w:rPrChange w:id="1696" w:author="Clark, Robert Emerson" w:date="2023-06-14T14:40:00Z">
              <w:rPr>
                <w:rFonts w:eastAsia="Times New Roman" w:cs="Times New Roman"/>
                <w:color w:val="000000" w:themeColor="text1"/>
                <w:lang w:val="en-US"/>
              </w:rPr>
            </w:rPrChange>
          </w:rPr>
          <w:delText>The</w:delText>
        </w:r>
      </w:del>
      <w:r w:rsidR="61280186" w:rsidRPr="00337464">
        <w:rPr>
          <w:rFonts w:eastAsia="Times New Roman" w:cs="Times New Roman"/>
          <w:color w:val="000000" w:themeColor="text1"/>
          <w:sz w:val="24"/>
          <w:szCs w:val="24"/>
          <w:lang w:val="en-US"/>
          <w:rPrChange w:id="1697" w:author="Clark, Robert Emerson" w:date="2023-06-14T14:40:00Z">
            <w:rPr>
              <w:rFonts w:eastAsia="Times New Roman" w:cs="Times New Roman"/>
              <w:color w:val="000000" w:themeColor="text1"/>
              <w:lang w:val="en-US"/>
            </w:rPr>
          </w:rPrChange>
        </w:rPr>
        <w:t xml:space="preserve"> total number of aphids present </w:t>
      </w:r>
      <w:del w:id="1698" w:author="Robert Clark" w:date="2023-06-14T11:27:00Z">
        <w:r w:rsidR="61280186" w:rsidRPr="00337464" w:rsidDel="008B5523">
          <w:rPr>
            <w:rFonts w:eastAsia="Times New Roman" w:cs="Times New Roman"/>
            <w:color w:val="000000" w:themeColor="text1"/>
            <w:sz w:val="24"/>
            <w:szCs w:val="24"/>
            <w:lang w:val="en-US"/>
            <w:rPrChange w:id="1699" w:author="Clark, Robert Emerson" w:date="2023-06-14T14:40:00Z">
              <w:rPr>
                <w:rFonts w:eastAsia="Times New Roman" w:cs="Times New Roman"/>
                <w:color w:val="000000" w:themeColor="text1"/>
                <w:lang w:val="en-US"/>
              </w:rPr>
            </w:rPrChange>
          </w:rPr>
          <w:delText>(minus the 8 initially infesting the plant) was counted</w:delText>
        </w:r>
      </w:del>
      <w:ins w:id="1700" w:author="Robert Clark" w:date="2023-06-14T11:27:00Z">
        <w:r w:rsidRPr="00337464">
          <w:rPr>
            <w:rFonts w:eastAsia="Times New Roman" w:cs="Times New Roman"/>
            <w:color w:val="000000" w:themeColor="text1"/>
            <w:sz w:val="24"/>
            <w:szCs w:val="24"/>
            <w:lang w:val="en-US"/>
            <w:rPrChange w:id="1701" w:author="Clark, Robert Emerson" w:date="2023-06-14T14:40:00Z">
              <w:rPr>
                <w:rFonts w:eastAsia="Times New Roman" w:cs="Times New Roman"/>
                <w:color w:val="000000" w:themeColor="text1"/>
                <w:lang w:val="en-US"/>
              </w:rPr>
            </w:rPrChange>
          </w:rPr>
          <w:t>on each plant</w:t>
        </w:r>
      </w:ins>
      <w:r w:rsidR="61280186" w:rsidRPr="00337464">
        <w:rPr>
          <w:rFonts w:eastAsia="Times New Roman" w:cs="Times New Roman"/>
          <w:color w:val="000000" w:themeColor="text1"/>
          <w:sz w:val="24"/>
          <w:szCs w:val="24"/>
          <w:lang w:val="en-US"/>
          <w:rPrChange w:id="1702" w:author="Clark, Robert Emerson" w:date="2023-06-14T14:40:00Z">
            <w:rPr>
              <w:rFonts w:eastAsia="Times New Roman" w:cs="Times New Roman"/>
              <w:color w:val="000000" w:themeColor="text1"/>
              <w:lang w:val="en-US"/>
            </w:rPr>
          </w:rPrChange>
        </w:rPr>
        <w:t xml:space="preserve"> after 10 days</w:t>
      </w:r>
      <w:del w:id="1703" w:author="Robert Clark" w:date="2023-06-14T11:27:00Z">
        <w:r w:rsidR="61280186" w:rsidRPr="00337464" w:rsidDel="008B5523">
          <w:rPr>
            <w:rFonts w:eastAsia="Times New Roman" w:cs="Times New Roman"/>
            <w:color w:val="000000" w:themeColor="text1"/>
            <w:sz w:val="24"/>
            <w:szCs w:val="24"/>
            <w:lang w:val="en-US"/>
            <w:rPrChange w:id="1704" w:author="Clark, Robert Emerson" w:date="2023-06-14T14:40:00Z">
              <w:rPr>
                <w:rFonts w:eastAsia="Times New Roman" w:cs="Times New Roman"/>
                <w:color w:val="000000" w:themeColor="text1"/>
                <w:lang w:val="en-US"/>
              </w:rPr>
            </w:rPrChange>
          </w:rPr>
          <w:delText xml:space="preserve"> and converted to a growth rate (aphids/aphid/day). </w:delText>
        </w:r>
      </w:del>
      <w:ins w:id="1705" w:author="Robert Clark" w:date="2023-06-14T11:27:00Z">
        <w:r w:rsidRPr="00337464">
          <w:rPr>
            <w:rFonts w:eastAsia="Times New Roman" w:cs="Times New Roman"/>
            <w:color w:val="000000" w:themeColor="text1"/>
            <w:sz w:val="24"/>
            <w:szCs w:val="24"/>
            <w:lang w:val="en-US"/>
            <w:rPrChange w:id="1706" w:author="Clark, Robert Emerson" w:date="2023-06-14T14:40:00Z">
              <w:rPr>
                <w:rFonts w:eastAsia="Times New Roman" w:cs="Times New Roman"/>
                <w:color w:val="000000" w:themeColor="text1"/>
                <w:lang w:val="en-US"/>
              </w:rPr>
            </w:rPrChange>
          </w:rPr>
          <w:t xml:space="preserve">. In this assay, we completed </w:t>
        </w:r>
      </w:ins>
      <w:del w:id="1707" w:author="Robert Clark" w:date="2023-06-14T11:27:00Z">
        <w:r w:rsidR="61280186" w:rsidRPr="00337464" w:rsidDel="008B5523">
          <w:rPr>
            <w:rFonts w:eastAsia="Times New Roman" w:cs="Times New Roman"/>
            <w:color w:val="000000" w:themeColor="text1"/>
            <w:sz w:val="24"/>
            <w:szCs w:val="24"/>
            <w:lang w:val="en-US"/>
            <w:rPrChange w:id="1708" w:author="Clark, Robert Emerson" w:date="2023-06-14T14:40:00Z">
              <w:rPr>
                <w:rFonts w:eastAsia="Times New Roman" w:cs="Times New Roman"/>
                <w:color w:val="000000" w:themeColor="text1"/>
                <w:lang w:val="en-US"/>
              </w:rPr>
            </w:rPrChange>
          </w:rPr>
          <w:delText>There were 4</w:delText>
        </w:r>
      </w:del>
      <w:ins w:id="1709" w:author="Robert Clark" w:date="2023-06-14T11:36:00Z">
        <w:r w:rsidR="0073062D" w:rsidRPr="00337464">
          <w:rPr>
            <w:rFonts w:eastAsia="Times New Roman" w:cs="Times New Roman"/>
            <w:color w:val="000000" w:themeColor="text1"/>
            <w:sz w:val="24"/>
            <w:szCs w:val="24"/>
            <w:lang w:val="en-US"/>
            <w:rPrChange w:id="1710" w:author="Clark, Robert Emerson" w:date="2023-06-14T14:40:00Z">
              <w:rPr>
                <w:rFonts w:eastAsia="Times New Roman" w:cs="Times New Roman"/>
                <w:color w:val="000000" w:themeColor="text1"/>
                <w:lang w:val="en-US"/>
              </w:rPr>
            </w:rPrChange>
          </w:rPr>
          <w:t>two</w:t>
        </w:r>
      </w:ins>
      <w:ins w:id="1711" w:author="Robert Clark" w:date="2023-06-14T11:27:00Z">
        <w:r w:rsidRPr="00337464">
          <w:rPr>
            <w:rFonts w:eastAsia="Times New Roman" w:cs="Times New Roman"/>
            <w:color w:val="000000" w:themeColor="text1"/>
            <w:sz w:val="24"/>
            <w:szCs w:val="24"/>
            <w:lang w:val="en-US"/>
            <w:rPrChange w:id="1712" w:author="Clark, Robert Emerson" w:date="2023-06-14T14:40:00Z">
              <w:rPr>
                <w:rFonts w:eastAsia="Times New Roman" w:cs="Times New Roman"/>
                <w:color w:val="000000" w:themeColor="text1"/>
                <w:lang w:val="en-US"/>
              </w:rPr>
            </w:rPrChange>
          </w:rPr>
          <w:t xml:space="preserve"> total replicates</w:t>
        </w:r>
      </w:ins>
      <w:del w:id="1713" w:author="Robert Clark" w:date="2023-06-14T11:27:00Z">
        <w:r w:rsidR="61280186" w:rsidRPr="00337464" w:rsidDel="008B5523">
          <w:rPr>
            <w:rFonts w:eastAsia="Times New Roman" w:cs="Times New Roman"/>
            <w:color w:val="000000" w:themeColor="text1"/>
            <w:sz w:val="24"/>
            <w:szCs w:val="24"/>
            <w:lang w:val="en-US"/>
            <w:rPrChange w:id="1714" w:author="Clark, Robert Emerson" w:date="2023-06-14T14:40:00Z">
              <w:rPr>
                <w:rFonts w:eastAsia="Times New Roman" w:cs="Times New Roman"/>
                <w:color w:val="000000" w:themeColor="text1"/>
                <w:lang w:val="en-US"/>
              </w:rPr>
            </w:rPrChange>
          </w:rPr>
          <w:delText xml:space="preserve"> replications</w:delText>
        </w:r>
      </w:del>
      <w:r w:rsidR="61280186" w:rsidRPr="00337464">
        <w:rPr>
          <w:rFonts w:eastAsia="Times New Roman" w:cs="Times New Roman"/>
          <w:color w:val="000000" w:themeColor="text1"/>
          <w:sz w:val="24"/>
          <w:szCs w:val="24"/>
          <w:lang w:val="en-US"/>
          <w:rPrChange w:id="1715" w:author="Clark, Robert Emerson" w:date="2023-06-14T14:40:00Z">
            <w:rPr>
              <w:rFonts w:eastAsia="Times New Roman" w:cs="Times New Roman"/>
              <w:color w:val="000000" w:themeColor="text1"/>
              <w:lang w:val="en-US"/>
            </w:rPr>
          </w:rPrChange>
        </w:rPr>
        <w:t xml:space="preserve"> for each combination of aphid </w:t>
      </w:r>
      <w:r w:rsidR="00666F49" w:rsidRPr="00337464">
        <w:rPr>
          <w:rFonts w:eastAsia="Times New Roman" w:cs="Times New Roman"/>
          <w:color w:val="000000" w:themeColor="text1"/>
          <w:sz w:val="24"/>
          <w:szCs w:val="24"/>
          <w:lang w:val="en-US"/>
          <w:rPrChange w:id="1716" w:author="Clark, Robert Emerson" w:date="2023-06-14T14:40:00Z">
            <w:rPr>
              <w:rFonts w:eastAsia="Times New Roman" w:cs="Times New Roman"/>
              <w:color w:val="000000" w:themeColor="text1"/>
              <w:lang w:val="en-US"/>
            </w:rPr>
          </w:rPrChange>
        </w:rPr>
        <w:t>biotype</w:t>
      </w:r>
      <w:r w:rsidR="61280186" w:rsidRPr="00337464">
        <w:rPr>
          <w:rFonts w:eastAsia="Times New Roman" w:cs="Times New Roman"/>
          <w:color w:val="000000" w:themeColor="text1"/>
          <w:sz w:val="24"/>
          <w:szCs w:val="24"/>
          <w:lang w:val="en-US"/>
          <w:rPrChange w:id="1717" w:author="Clark, Robert Emerson" w:date="2023-06-14T14:40:00Z">
            <w:rPr>
              <w:rFonts w:eastAsia="Times New Roman" w:cs="Times New Roman"/>
              <w:color w:val="000000" w:themeColor="text1"/>
              <w:lang w:val="en-US"/>
            </w:rPr>
          </w:rPrChange>
        </w:rPr>
        <w:t xml:space="preserve"> </w:t>
      </w:r>
      <w:r w:rsidR="00666F49" w:rsidRPr="00337464">
        <w:rPr>
          <w:rFonts w:eastAsia="Times New Roman" w:cs="Times New Roman"/>
          <w:color w:val="000000" w:themeColor="text1"/>
          <w:sz w:val="24"/>
          <w:szCs w:val="24"/>
          <w:lang w:val="en-US"/>
          <w:rPrChange w:id="1718"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1719" w:author="Clark, Robert Emerson" w:date="2023-06-14T14:40:00Z">
            <w:rPr>
              <w:rFonts w:eastAsia="Times New Roman" w:cs="Times New Roman"/>
              <w:color w:val="000000" w:themeColor="text1"/>
              <w:lang w:val="en-US"/>
            </w:rPr>
          </w:rPrChange>
        </w:rPr>
        <w:t xml:space="preserve"> plant species </w:t>
      </w:r>
      <w:r w:rsidR="00666F49" w:rsidRPr="00337464">
        <w:rPr>
          <w:rFonts w:eastAsia="Times New Roman" w:cs="Times New Roman"/>
          <w:color w:val="000000" w:themeColor="text1"/>
          <w:sz w:val="24"/>
          <w:szCs w:val="24"/>
          <w:lang w:val="en-US"/>
          <w:rPrChange w:id="1720" w:author="Clark, Robert Emerson" w:date="2023-06-14T14:40:00Z">
            <w:rPr>
              <w:rFonts w:eastAsia="Times New Roman" w:cs="Times New Roman"/>
              <w:color w:val="000000" w:themeColor="text1"/>
              <w:lang w:val="en-US"/>
            </w:rPr>
          </w:rPrChange>
        </w:rPr>
        <w:t>×</w:t>
      </w:r>
      <w:r w:rsidR="61280186" w:rsidRPr="00337464">
        <w:rPr>
          <w:rFonts w:eastAsia="Times New Roman" w:cs="Times New Roman"/>
          <w:color w:val="000000" w:themeColor="text1"/>
          <w:sz w:val="24"/>
          <w:szCs w:val="24"/>
          <w:lang w:val="en-US"/>
          <w:rPrChange w:id="1721" w:author="Clark, Robert Emerson" w:date="2023-06-14T14:40:00Z">
            <w:rPr>
              <w:rFonts w:eastAsia="Times New Roman" w:cs="Times New Roman"/>
              <w:color w:val="000000" w:themeColor="text1"/>
              <w:lang w:val="en-US"/>
            </w:rPr>
          </w:rPrChange>
        </w:rPr>
        <w:t xml:space="preserve"> virus infection status (PEMV, BLRV, sham)</w:t>
      </w:r>
      <w:ins w:id="1722" w:author="Robert Clark" w:date="2023-06-14T11:29:00Z">
        <w:r w:rsidRPr="00337464">
          <w:rPr>
            <w:rFonts w:eastAsia="Times New Roman" w:cs="Times New Roman"/>
            <w:color w:val="000000" w:themeColor="text1"/>
            <w:sz w:val="24"/>
            <w:szCs w:val="24"/>
            <w:lang w:val="en-US"/>
            <w:rPrChange w:id="1723" w:author="Clark, Robert Emerson" w:date="2023-06-14T14:40:00Z">
              <w:rPr>
                <w:rFonts w:eastAsia="Times New Roman" w:cs="Times New Roman"/>
                <w:color w:val="000000" w:themeColor="text1"/>
                <w:lang w:val="en-US"/>
              </w:rPr>
            </w:rPrChange>
          </w:rPr>
          <w:t xml:space="preserve"> across</w:t>
        </w:r>
      </w:ins>
      <w:ins w:id="1724" w:author="Robert Clark" w:date="2023-06-14T11:37:00Z">
        <w:r w:rsidR="0073062D" w:rsidRPr="00337464">
          <w:rPr>
            <w:rFonts w:eastAsia="Times New Roman" w:cs="Times New Roman"/>
            <w:color w:val="000000" w:themeColor="text1"/>
            <w:sz w:val="24"/>
            <w:szCs w:val="24"/>
            <w:lang w:val="en-US"/>
            <w:rPrChange w:id="1725" w:author="Clark, Robert Emerson" w:date="2023-06-14T14:40:00Z">
              <w:rPr>
                <w:rFonts w:eastAsia="Times New Roman" w:cs="Times New Roman"/>
                <w:color w:val="000000" w:themeColor="text1"/>
                <w:lang w:val="en-US"/>
              </w:rPr>
            </w:rPrChange>
          </w:rPr>
          <w:t xml:space="preserve"> two</w:t>
        </w:r>
      </w:ins>
      <w:ins w:id="1726" w:author="Robert Clark" w:date="2023-06-14T11:30:00Z">
        <w:r w:rsidRPr="00337464">
          <w:rPr>
            <w:rFonts w:eastAsia="Times New Roman" w:cs="Times New Roman"/>
            <w:color w:val="000000" w:themeColor="text1"/>
            <w:sz w:val="24"/>
            <w:szCs w:val="24"/>
            <w:lang w:val="en-US"/>
            <w:rPrChange w:id="1727" w:author="Clark, Robert Emerson" w:date="2023-06-14T14:40:00Z">
              <w:rPr>
                <w:rFonts w:eastAsia="Times New Roman" w:cs="Times New Roman"/>
                <w:color w:val="000000" w:themeColor="text1"/>
                <w:lang w:val="en-US"/>
              </w:rPr>
            </w:rPrChange>
          </w:rPr>
          <w:t xml:space="preserve"> separate </w:t>
        </w:r>
      </w:ins>
      <w:ins w:id="1728" w:author="Robert Clark" w:date="2023-06-14T11:29:00Z">
        <w:r w:rsidRPr="00337464">
          <w:rPr>
            <w:rFonts w:eastAsia="Times New Roman" w:cs="Times New Roman"/>
            <w:color w:val="000000" w:themeColor="text1"/>
            <w:sz w:val="24"/>
            <w:szCs w:val="24"/>
            <w:lang w:val="en-US"/>
            <w:rPrChange w:id="1729" w:author="Clark, Robert Emerson" w:date="2023-06-14T14:40:00Z">
              <w:rPr>
                <w:rFonts w:eastAsia="Times New Roman" w:cs="Times New Roman"/>
                <w:color w:val="000000" w:themeColor="text1"/>
                <w:lang w:val="en-US"/>
              </w:rPr>
            </w:rPrChange>
          </w:rPr>
          <w:t>time blocks.</w:t>
        </w:r>
      </w:ins>
      <w:ins w:id="1730" w:author="Robert Clark" w:date="2023-06-14T11:36:00Z">
        <w:r w:rsidR="0073062D" w:rsidRPr="00337464">
          <w:rPr>
            <w:rFonts w:eastAsia="Times New Roman" w:cs="Times New Roman"/>
            <w:color w:val="000000" w:themeColor="text1"/>
            <w:sz w:val="24"/>
            <w:szCs w:val="24"/>
            <w:lang w:val="en-US"/>
            <w:rPrChange w:id="1731" w:author="Clark, Robert Emerson" w:date="2023-06-14T14:40:00Z">
              <w:rPr>
                <w:rFonts w:eastAsia="Times New Roman" w:cs="Times New Roman"/>
                <w:color w:val="000000" w:themeColor="text1"/>
                <w:lang w:val="en-US"/>
              </w:rPr>
            </w:rPrChange>
          </w:rPr>
          <w:t xml:space="preserve"> In </w:t>
        </w:r>
      </w:ins>
      <w:ins w:id="1732" w:author="Robert Clark" w:date="2023-06-14T11:37:00Z">
        <w:r w:rsidR="0073062D" w:rsidRPr="00337464">
          <w:rPr>
            <w:rFonts w:eastAsia="Times New Roman" w:cs="Times New Roman"/>
            <w:color w:val="000000" w:themeColor="text1"/>
            <w:sz w:val="24"/>
            <w:szCs w:val="24"/>
            <w:lang w:val="en-US"/>
            <w:rPrChange w:id="1733" w:author="Clark, Robert Emerson" w:date="2023-06-14T14:40:00Z">
              <w:rPr>
                <w:rFonts w:eastAsia="Times New Roman" w:cs="Times New Roman"/>
                <w:color w:val="000000" w:themeColor="text1"/>
                <w:lang w:val="en-US"/>
              </w:rPr>
            </w:rPrChange>
          </w:rPr>
          <w:t>a</w:t>
        </w:r>
      </w:ins>
      <w:ins w:id="1734" w:author="Robert Clark" w:date="2023-06-14T11:36:00Z">
        <w:r w:rsidR="0073062D" w:rsidRPr="00337464">
          <w:rPr>
            <w:rFonts w:eastAsia="Times New Roman" w:cs="Times New Roman"/>
            <w:color w:val="000000" w:themeColor="text1"/>
            <w:sz w:val="24"/>
            <w:szCs w:val="24"/>
            <w:lang w:val="en-US"/>
            <w:rPrChange w:id="1735" w:author="Clark, Robert Emerson" w:date="2023-06-14T14:40:00Z">
              <w:rPr>
                <w:rFonts w:eastAsia="Times New Roman" w:cs="Times New Roman"/>
                <w:color w:val="000000" w:themeColor="text1"/>
                <w:lang w:val="en-US"/>
              </w:rPr>
            </w:rPrChange>
          </w:rPr>
          <w:t xml:space="preserve"> third time block, </w:t>
        </w:r>
      </w:ins>
      <w:ins w:id="1736" w:author="Robert Clark" w:date="2023-06-14T11:38:00Z">
        <w:r w:rsidR="0073062D" w:rsidRPr="00337464">
          <w:rPr>
            <w:rFonts w:eastAsia="Times New Roman" w:cs="Times New Roman"/>
            <w:color w:val="000000" w:themeColor="text1"/>
            <w:sz w:val="24"/>
            <w:szCs w:val="24"/>
            <w:lang w:val="en-US"/>
            <w:rPrChange w:id="1737" w:author="Clark, Robert Emerson" w:date="2023-06-14T14:40:00Z">
              <w:rPr>
                <w:rFonts w:eastAsia="Times New Roman" w:cs="Times New Roman"/>
                <w:color w:val="000000" w:themeColor="text1"/>
                <w:lang w:val="en-US"/>
              </w:rPr>
            </w:rPrChange>
          </w:rPr>
          <w:t>three additional replicates were completed across all plants, with only two additional replicates for alfalfa and lentil due to low germination rates. In all, six fully factorial replicates were available for data analysis.</w:t>
        </w:r>
      </w:ins>
      <w:del w:id="1738" w:author="Robert Clark" w:date="2023-06-14T11:29:00Z">
        <w:r w:rsidR="61280186" w:rsidRPr="00337464" w:rsidDel="008B5523">
          <w:rPr>
            <w:rFonts w:eastAsia="Times New Roman" w:cs="Times New Roman"/>
            <w:color w:val="000000" w:themeColor="text1"/>
            <w:sz w:val="24"/>
            <w:szCs w:val="24"/>
            <w:lang w:val="en-US"/>
            <w:rPrChange w:id="1739" w:author="Clark, Robert Emerson" w:date="2023-06-14T14:40:00Z">
              <w:rPr>
                <w:rFonts w:eastAsia="Times New Roman" w:cs="Times New Roman"/>
                <w:color w:val="000000" w:themeColor="text1"/>
                <w:lang w:val="en-US"/>
              </w:rPr>
            </w:rPrChange>
          </w:rPr>
          <w:delText>.</w:delText>
        </w:r>
      </w:del>
    </w:p>
    <w:p w14:paraId="17F49304" w14:textId="798B2CFD" w:rsidR="003B382F" w:rsidRPr="00337464" w:rsidRDefault="003B382F" w:rsidP="00B16FA5">
      <w:pPr>
        <w:pStyle w:val="Heading2"/>
        <w:spacing w:line="480" w:lineRule="auto"/>
        <w:rPr>
          <w:rFonts w:cs="Times New Roman"/>
          <w:sz w:val="24"/>
          <w:szCs w:val="24"/>
          <w:lang w:val="en-US"/>
          <w:rPrChange w:id="1740" w:author="Clark, Robert Emerson" w:date="2023-06-14T14:40:00Z">
            <w:rPr>
              <w:rFonts w:cs="Times New Roman"/>
              <w:lang w:val="en-US"/>
            </w:rPr>
          </w:rPrChange>
        </w:rPr>
      </w:pPr>
      <w:r w:rsidRPr="00337464">
        <w:rPr>
          <w:rFonts w:cs="Times New Roman"/>
          <w:sz w:val="24"/>
          <w:szCs w:val="24"/>
          <w:lang w:val="en-US"/>
          <w:rPrChange w:id="1741" w:author="Clark, Robert Emerson" w:date="2023-06-14T14:40:00Z">
            <w:rPr>
              <w:rFonts w:cs="Times New Roman"/>
              <w:lang w:val="en-US"/>
            </w:rPr>
          </w:rPrChange>
        </w:rPr>
        <w:t xml:space="preserve">Statistical analyses </w:t>
      </w:r>
    </w:p>
    <w:p w14:paraId="791CF21D" w14:textId="4DFFAD3E" w:rsidR="003B382F" w:rsidRPr="00337464" w:rsidRDefault="003B382F" w:rsidP="00B16FA5">
      <w:pPr>
        <w:spacing w:line="480" w:lineRule="auto"/>
        <w:rPr>
          <w:rFonts w:cs="Times New Roman"/>
          <w:sz w:val="24"/>
          <w:szCs w:val="24"/>
          <w:lang w:val="en-US"/>
          <w:rPrChange w:id="1742" w:author="Clark, Robert Emerson" w:date="2023-06-14T14:40:00Z">
            <w:rPr>
              <w:rFonts w:cs="Times New Roman"/>
              <w:lang w:val="en-US"/>
            </w:rPr>
          </w:rPrChange>
        </w:rPr>
      </w:pPr>
      <w:r w:rsidRPr="00337464">
        <w:rPr>
          <w:rFonts w:cs="Times New Roman"/>
          <w:sz w:val="24"/>
          <w:szCs w:val="24"/>
          <w:lang w:val="en-US"/>
          <w:rPrChange w:id="1743" w:author="Clark, Robert Emerson" w:date="2023-06-14T14:40:00Z">
            <w:rPr>
              <w:rFonts w:cs="Times New Roman"/>
              <w:lang w:val="en-US"/>
            </w:rPr>
          </w:rPrChange>
        </w:rPr>
        <w:t>All analyses were completed in R version 4.2.2</w:t>
      </w:r>
      <w:r w:rsidR="00245088" w:rsidRPr="00337464">
        <w:rPr>
          <w:rFonts w:cs="Times New Roman"/>
          <w:sz w:val="24"/>
          <w:szCs w:val="24"/>
          <w:lang w:val="en-US"/>
          <w:rPrChange w:id="1744" w:author="Clark, Robert Emerson" w:date="2023-06-14T14:40:00Z">
            <w:rPr>
              <w:rFonts w:cs="Times New Roman"/>
              <w:lang w:val="en-US"/>
            </w:rPr>
          </w:rPrChange>
        </w:rPr>
        <w:t xml:space="preserve"> </w:t>
      </w:r>
      <w:r w:rsidR="00083C59" w:rsidRPr="00337464">
        <w:rPr>
          <w:rFonts w:cs="Times New Roman"/>
          <w:sz w:val="24"/>
          <w:szCs w:val="24"/>
          <w:lang w:val="en-US"/>
          <w:rPrChange w:id="1745" w:author="Clark, Robert Emerson" w:date="2023-06-14T14:40:00Z">
            <w:rPr>
              <w:rFonts w:cs="Times New Roman"/>
              <w:lang w:val="en-US"/>
            </w:rPr>
          </w:rPrChange>
        </w:rPr>
        <w:fldChar w:fldCharType="begin"/>
      </w:r>
      <w:r w:rsidR="004A4F67" w:rsidRPr="00337464">
        <w:rPr>
          <w:rFonts w:cs="Times New Roman"/>
          <w:sz w:val="24"/>
          <w:szCs w:val="24"/>
          <w:lang w:val="en-US"/>
          <w:rPrChange w:id="1746" w:author="Clark, Robert Emerson" w:date="2023-06-14T14:40:00Z">
            <w:rPr>
              <w:rFonts w:cs="Times New Roman"/>
              <w:lang w:val="en-US"/>
            </w:rPr>
          </w:rPrChange>
        </w:rPr>
        <w:instrText xml:space="preserve"> ADDIN EN.CITE &lt;EndNote&gt;&lt;Cite&gt;&lt;Author&gt;R Development Core Team&lt;/Author&gt;&lt;Year&gt;2022&lt;/Year&gt;&lt;RecNum&gt;1686&lt;/RecNum&gt;&lt;DisplayText&gt;(R Development Core Team, 2022)&lt;/DisplayText&gt;&lt;record&gt;&lt;rec-number&gt;1686&lt;/rec-number&gt;&lt;foreign-keys&gt;&lt;key app="EN" db-id="vv5z5rzf7tsernexazoxwp5hrep9zftffrwv" timestamp="1579641253" guid="e554c68d-19f2-4b32-84cb-fa5431e64571"&gt;1686&lt;/key&gt;&lt;/foreign-keys&gt;&lt;ref-type name="Computer Program"&gt;9&lt;/ref-type&gt;&lt;contributors&gt;&lt;authors&gt;&lt;author&gt;R Development Core Team,&lt;/author&gt;&lt;/authors&gt;&lt;/contributors&gt;&lt;titles&gt;&lt;title&gt;R: A Language and Environment for Statistical Computing. R version 4.2.2&lt;/title&gt;&lt;/titles&gt;&lt;edition&gt;R version 4.2.2&lt;/edition&gt;&lt;dates&gt;&lt;year&gt;2022&lt;/year&gt;&lt;/dates&gt;&lt;pub-location&gt;Vienna, Austria&lt;/pub-location&gt;&lt;publisher&gt;R Foundation for Statistical Computing&lt;/publisher&gt;&lt;urls&gt;&lt;related-urls&gt;&lt;url&gt;http://www.R-project.org/&lt;/url&gt;&lt;/related-urls&gt;&lt;/urls&gt;&lt;custom1&gt;Development Core Team&lt;/custom1&gt;&lt;/record&gt;&lt;/Cite&gt;&lt;/EndNote&gt;</w:instrText>
      </w:r>
      <w:r w:rsidR="00083C59" w:rsidRPr="00337464">
        <w:rPr>
          <w:rFonts w:cs="Times New Roman"/>
          <w:sz w:val="24"/>
          <w:szCs w:val="24"/>
          <w:lang w:val="en-US"/>
          <w:rPrChange w:id="1747" w:author="Clark, Robert Emerson" w:date="2023-06-14T14:40:00Z">
            <w:rPr>
              <w:rFonts w:cs="Times New Roman"/>
              <w:lang w:val="en-US"/>
            </w:rPr>
          </w:rPrChange>
        </w:rPr>
        <w:fldChar w:fldCharType="separate"/>
      </w:r>
      <w:r w:rsidR="003622C0" w:rsidRPr="00337464">
        <w:rPr>
          <w:rFonts w:cs="Times New Roman"/>
          <w:noProof/>
          <w:sz w:val="24"/>
          <w:szCs w:val="24"/>
          <w:lang w:val="en-US"/>
          <w:rPrChange w:id="1748" w:author="Clark, Robert Emerson" w:date="2023-06-14T14:40:00Z">
            <w:rPr>
              <w:rFonts w:cs="Times New Roman"/>
              <w:noProof/>
              <w:lang w:val="en-US"/>
            </w:rPr>
          </w:rPrChange>
        </w:rPr>
        <w:t>(R Development Core Team, 2022)</w:t>
      </w:r>
      <w:r w:rsidR="00083C59" w:rsidRPr="00337464">
        <w:rPr>
          <w:rFonts w:cs="Times New Roman"/>
          <w:sz w:val="24"/>
          <w:szCs w:val="24"/>
          <w:lang w:val="en-US"/>
          <w:rPrChange w:id="1749" w:author="Clark, Robert Emerson" w:date="2023-06-14T14:40:00Z">
            <w:rPr>
              <w:rFonts w:cs="Times New Roman"/>
              <w:lang w:val="en-US"/>
            </w:rPr>
          </w:rPrChange>
        </w:rPr>
        <w:fldChar w:fldCharType="end"/>
      </w:r>
      <w:r w:rsidRPr="00337464">
        <w:rPr>
          <w:rFonts w:cs="Times New Roman"/>
          <w:sz w:val="24"/>
          <w:szCs w:val="24"/>
          <w:lang w:val="en-US"/>
          <w:rPrChange w:id="1750" w:author="Clark, Robert Emerson" w:date="2023-06-14T14:40:00Z">
            <w:rPr>
              <w:rFonts w:cs="Times New Roman"/>
              <w:lang w:val="en-US"/>
            </w:rPr>
          </w:rPrChange>
        </w:rPr>
        <w:t xml:space="preserve">. Three models were used to evaluate the outcomes of </w:t>
      </w:r>
      <w:del w:id="1751" w:author="Robert Clark" w:date="2023-06-14T11:39:00Z">
        <w:r w:rsidRPr="00337464" w:rsidDel="0073062D">
          <w:rPr>
            <w:rFonts w:cs="Times New Roman"/>
            <w:sz w:val="24"/>
            <w:szCs w:val="24"/>
            <w:lang w:val="en-US"/>
            <w:rPrChange w:id="1752" w:author="Clark, Robert Emerson" w:date="2023-06-14T14:40:00Z">
              <w:rPr>
                <w:rFonts w:cs="Times New Roman"/>
                <w:lang w:val="en-US"/>
              </w:rPr>
            </w:rPrChange>
          </w:rPr>
          <w:delText>the experiment</w:delText>
        </w:r>
      </w:del>
      <w:ins w:id="1753" w:author="Robert Clark" w:date="2023-06-14T11:39:00Z">
        <w:r w:rsidR="0073062D" w:rsidRPr="00337464">
          <w:rPr>
            <w:rFonts w:cs="Times New Roman"/>
            <w:sz w:val="24"/>
            <w:szCs w:val="24"/>
            <w:lang w:val="en-US"/>
            <w:rPrChange w:id="1754" w:author="Clark, Robert Emerson" w:date="2023-06-14T14:40:00Z">
              <w:rPr>
                <w:rFonts w:cs="Times New Roman"/>
                <w:lang w:val="en-US"/>
              </w:rPr>
            </w:rPrChange>
          </w:rPr>
          <w:t>bioassays</w:t>
        </w:r>
      </w:ins>
      <w:r w:rsidRPr="00337464">
        <w:rPr>
          <w:rFonts w:cs="Times New Roman"/>
          <w:sz w:val="24"/>
          <w:szCs w:val="24"/>
          <w:lang w:val="en-US"/>
          <w:rPrChange w:id="1755" w:author="Clark, Robert Emerson" w:date="2023-06-14T14:40:00Z">
            <w:rPr>
              <w:rFonts w:cs="Times New Roman"/>
              <w:lang w:val="en-US"/>
            </w:rPr>
          </w:rPrChange>
        </w:rPr>
        <w:t xml:space="preserve">. First, we modeled the effects of aphid biotype, plant species, and virus status on the total number of aphids counted on a host plant </w:t>
      </w:r>
      <w:del w:id="1756" w:author="Robert Clark" w:date="2023-06-14T11:39:00Z">
        <w:r w:rsidRPr="00337464" w:rsidDel="0073062D">
          <w:rPr>
            <w:rFonts w:cs="Times New Roman"/>
            <w:sz w:val="24"/>
            <w:szCs w:val="24"/>
            <w:lang w:val="en-US"/>
            <w:rPrChange w:id="1757" w:author="Clark, Robert Emerson" w:date="2023-06-14T14:40:00Z">
              <w:rPr>
                <w:rFonts w:cs="Times New Roman"/>
                <w:lang w:val="en-US"/>
              </w:rPr>
            </w:rPrChange>
          </w:rPr>
          <w:delText xml:space="preserve">after one week </w:delText>
        </w:r>
      </w:del>
      <w:ins w:id="1758" w:author="Robert Clark" w:date="2023-06-14T11:39:00Z">
        <w:r w:rsidR="0073062D" w:rsidRPr="00337464">
          <w:rPr>
            <w:rFonts w:cs="Times New Roman"/>
            <w:sz w:val="24"/>
            <w:szCs w:val="24"/>
            <w:lang w:val="en-US"/>
            <w:rPrChange w:id="1759" w:author="Clark, Robert Emerson" w:date="2023-06-14T14:40:00Z">
              <w:rPr>
                <w:rFonts w:cs="Times New Roman"/>
                <w:lang w:val="en-US"/>
              </w:rPr>
            </w:rPrChange>
          </w:rPr>
          <w:t xml:space="preserve">at the end of each assay </w:t>
        </w:r>
      </w:ins>
      <w:r w:rsidRPr="00337464">
        <w:rPr>
          <w:rFonts w:cs="Times New Roman"/>
          <w:sz w:val="24"/>
          <w:szCs w:val="24"/>
          <w:lang w:val="en-US"/>
          <w:rPrChange w:id="1760" w:author="Clark, Robert Emerson" w:date="2023-06-14T14:40:00Z">
            <w:rPr>
              <w:rFonts w:cs="Times New Roman"/>
              <w:lang w:val="en-US"/>
            </w:rPr>
          </w:rPrChange>
        </w:rPr>
        <w:t xml:space="preserve">(“performance”). All models fitted to these count data followed a negative binomial distribution </w:t>
      </w:r>
      <w:del w:id="1761" w:author="Robert Clark" w:date="2023-06-14T11:39:00Z">
        <w:r w:rsidRPr="00337464" w:rsidDel="0073062D">
          <w:rPr>
            <w:rFonts w:cs="Times New Roman"/>
            <w:sz w:val="24"/>
            <w:szCs w:val="24"/>
            <w:lang w:val="en-US"/>
            <w:rPrChange w:id="1762" w:author="Clark, Robert Emerson" w:date="2023-06-14T14:40:00Z">
              <w:rPr>
                <w:rFonts w:cs="Times New Roman"/>
                <w:lang w:val="en-US"/>
              </w:rPr>
            </w:rPrChange>
          </w:rPr>
          <w:delText xml:space="preserve">and were run </w:delText>
        </w:r>
      </w:del>
      <w:del w:id="1763" w:author="Robert Clark" w:date="2023-06-14T11:40:00Z">
        <w:r w:rsidRPr="00337464" w:rsidDel="0073062D">
          <w:rPr>
            <w:rFonts w:cs="Times New Roman"/>
            <w:sz w:val="24"/>
            <w:szCs w:val="24"/>
            <w:lang w:val="en-US"/>
            <w:rPrChange w:id="1764" w:author="Clark, Robert Emerson" w:date="2023-06-14T14:40:00Z">
              <w:rPr>
                <w:rFonts w:cs="Times New Roman"/>
                <w:lang w:val="en-US"/>
              </w:rPr>
            </w:rPrChange>
          </w:rPr>
          <w:delText xml:space="preserve">using </w:delText>
        </w:r>
      </w:del>
      <w:ins w:id="1765" w:author="Robert Clark" w:date="2023-06-14T11:40:00Z">
        <w:r w:rsidR="0073062D" w:rsidRPr="00337464">
          <w:rPr>
            <w:rFonts w:cs="Times New Roman"/>
            <w:sz w:val="24"/>
            <w:szCs w:val="24"/>
            <w:lang w:val="en-US"/>
            <w:rPrChange w:id="1766" w:author="Clark, Robert Emerson" w:date="2023-06-14T14:40:00Z">
              <w:rPr>
                <w:rFonts w:cs="Times New Roman"/>
                <w:lang w:val="en-US"/>
              </w:rPr>
            </w:rPrChange>
          </w:rPr>
          <w:t xml:space="preserve">using </w:t>
        </w:r>
      </w:ins>
      <w:r w:rsidRPr="00337464">
        <w:rPr>
          <w:rFonts w:cs="Times New Roman"/>
          <w:sz w:val="24"/>
          <w:szCs w:val="24"/>
          <w:lang w:val="en-US"/>
          <w:rPrChange w:id="1767" w:author="Clark, Robert Emerson" w:date="2023-06-14T14:40:00Z">
            <w:rPr>
              <w:rFonts w:cs="Times New Roman"/>
              <w:lang w:val="en-US"/>
            </w:rPr>
          </w:rPrChange>
        </w:rPr>
        <w:t xml:space="preserve">the </w:t>
      </w:r>
      <w:proofErr w:type="spellStart"/>
      <w:r w:rsidRPr="00337464">
        <w:rPr>
          <w:rFonts w:cs="Times New Roman"/>
          <w:sz w:val="24"/>
          <w:szCs w:val="24"/>
          <w:lang w:val="en-US"/>
          <w:rPrChange w:id="1768" w:author="Clark, Robert Emerson" w:date="2023-06-14T14:40:00Z">
            <w:rPr>
              <w:rFonts w:cs="Times New Roman"/>
              <w:lang w:val="en-US"/>
            </w:rPr>
          </w:rPrChange>
        </w:rPr>
        <w:t>glm.nb</w:t>
      </w:r>
      <w:proofErr w:type="spellEnd"/>
      <w:r w:rsidRPr="00337464">
        <w:rPr>
          <w:rFonts w:cs="Times New Roman"/>
          <w:sz w:val="24"/>
          <w:szCs w:val="24"/>
          <w:lang w:val="en-US"/>
          <w:rPrChange w:id="1769" w:author="Clark, Robert Emerson" w:date="2023-06-14T14:40:00Z">
            <w:rPr>
              <w:rFonts w:cs="Times New Roman"/>
              <w:lang w:val="en-US"/>
            </w:rPr>
          </w:rPrChange>
        </w:rPr>
        <w:t xml:space="preserve"> function in the MASS package in R </w:t>
      </w:r>
      <w:r w:rsidR="00BE40D2" w:rsidRPr="00337464">
        <w:rPr>
          <w:rFonts w:cs="Times New Roman"/>
          <w:sz w:val="24"/>
          <w:szCs w:val="24"/>
          <w:lang w:val="en-US"/>
          <w:rPrChange w:id="1770" w:author="Clark, Robert Emerson" w:date="2023-06-14T14:40:00Z">
            <w:rPr>
              <w:rFonts w:cs="Times New Roman"/>
              <w:lang w:val="en-US"/>
            </w:rPr>
          </w:rPrChange>
        </w:rPr>
        <w:fldChar w:fldCharType="begin"/>
      </w:r>
      <w:r w:rsidR="004A4F67" w:rsidRPr="00337464">
        <w:rPr>
          <w:rFonts w:cs="Times New Roman"/>
          <w:sz w:val="24"/>
          <w:szCs w:val="24"/>
          <w:lang w:val="en-US"/>
          <w:rPrChange w:id="1771" w:author="Clark, Robert Emerson" w:date="2023-06-14T14:40:00Z">
            <w:rPr>
              <w:rFonts w:cs="Times New Roman"/>
              <w:lang w:val="en-US"/>
            </w:rPr>
          </w:rPrChange>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BE40D2" w:rsidRPr="00337464">
        <w:rPr>
          <w:rFonts w:cs="Times New Roman"/>
          <w:sz w:val="24"/>
          <w:szCs w:val="24"/>
          <w:lang w:val="en-US"/>
          <w:rPrChange w:id="1772"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1773" w:author="Clark, Robert Emerson" w:date="2023-06-14T14:40:00Z">
            <w:rPr>
              <w:rFonts w:cs="Times New Roman"/>
              <w:noProof/>
              <w:lang w:val="en-US"/>
            </w:rPr>
          </w:rPrChange>
        </w:rPr>
        <w:t>(Venables and Ripley, 2002)</w:t>
      </w:r>
      <w:r w:rsidR="00BE40D2" w:rsidRPr="00337464">
        <w:rPr>
          <w:rFonts w:cs="Times New Roman"/>
          <w:sz w:val="24"/>
          <w:szCs w:val="24"/>
          <w:lang w:val="en-US"/>
          <w:rPrChange w:id="1774" w:author="Clark, Robert Emerson" w:date="2023-06-14T14:40:00Z">
            <w:rPr>
              <w:rFonts w:cs="Times New Roman"/>
              <w:lang w:val="en-US"/>
            </w:rPr>
          </w:rPrChange>
        </w:rPr>
        <w:fldChar w:fldCharType="end"/>
      </w:r>
      <w:r w:rsidRPr="00337464">
        <w:rPr>
          <w:rFonts w:cs="Times New Roman"/>
          <w:sz w:val="24"/>
          <w:szCs w:val="24"/>
          <w:lang w:val="en-US"/>
          <w:rPrChange w:id="1775" w:author="Clark, Robert Emerson" w:date="2023-06-14T14:40:00Z">
            <w:rPr>
              <w:rFonts w:cs="Times New Roman"/>
              <w:lang w:val="en-US"/>
            </w:rPr>
          </w:rPrChange>
        </w:rPr>
        <w:t>. Second, we modeled the effects of aphid biotype, plant species, and viral status on the number of aphids that moved towards a host plant</w:t>
      </w:r>
      <w:ins w:id="1776" w:author="Robert Clark" w:date="2023-06-14T11:40:00Z">
        <w:r w:rsidR="00F2457A" w:rsidRPr="00337464">
          <w:rPr>
            <w:rFonts w:cs="Times New Roman"/>
            <w:sz w:val="24"/>
            <w:szCs w:val="24"/>
            <w:lang w:val="en-US"/>
            <w:rPrChange w:id="1777" w:author="Clark, Robert Emerson" w:date="2023-06-14T14:40:00Z">
              <w:rPr>
                <w:rFonts w:cs="Times New Roman"/>
                <w:lang w:val="en-US"/>
              </w:rPr>
            </w:rPrChange>
          </w:rPr>
          <w:t xml:space="preserve"> by the end of each bioassay</w:t>
        </w:r>
      </w:ins>
      <w:r w:rsidRPr="00337464">
        <w:rPr>
          <w:rFonts w:cs="Times New Roman"/>
          <w:sz w:val="24"/>
          <w:szCs w:val="24"/>
          <w:lang w:val="en-US"/>
          <w:rPrChange w:id="1778" w:author="Clark, Robert Emerson" w:date="2023-06-14T14:40:00Z">
            <w:rPr>
              <w:rFonts w:cs="Times New Roman"/>
              <w:lang w:val="en-US"/>
            </w:rPr>
          </w:rPrChange>
        </w:rPr>
        <w:t xml:space="preserve"> (“preference</w:t>
      </w:r>
      <w:ins w:id="1779" w:author="Robert Clark" w:date="2023-06-14T11:39:00Z">
        <w:r w:rsidR="0073062D" w:rsidRPr="00337464">
          <w:rPr>
            <w:rFonts w:cs="Times New Roman"/>
            <w:sz w:val="24"/>
            <w:szCs w:val="24"/>
            <w:lang w:val="en-US"/>
            <w:rPrChange w:id="1780" w:author="Clark, Robert Emerson" w:date="2023-06-14T14:40:00Z">
              <w:rPr>
                <w:rFonts w:cs="Times New Roman"/>
                <w:lang w:val="en-US"/>
              </w:rPr>
            </w:rPrChange>
          </w:rPr>
          <w:t>”</w:t>
        </w:r>
      </w:ins>
      <w:r w:rsidRPr="00337464">
        <w:rPr>
          <w:rFonts w:cs="Times New Roman"/>
          <w:sz w:val="24"/>
          <w:szCs w:val="24"/>
          <w:lang w:val="en-US"/>
          <w:rPrChange w:id="1781" w:author="Clark, Robert Emerson" w:date="2023-06-14T14:40:00Z">
            <w:rPr>
              <w:rFonts w:cs="Times New Roman"/>
              <w:lang w:val="en-US"/>
            </w:rPr>
          </w:rPrChange>
        </w:rPr>
        <w:t>). Third, we completed a linear model examining the relationship between preference and performance with an interaction term of virus status</w:t>
      </w:r>
      <w:ins w:id="1782" w:author="Robert Clark" w:date="2023-06-14T11:41:00Z">
        <w:r w:rsidR="00FE69F1" w:rsidRPr="00337464">
          <w:rPr>
            <w:rFonts w:cs="Times New Roman"/>
            <w:sz w:val="24"/>
            <w:szCs w:val="24"/>
            <w:lang w:val="en-US"/>
            <w:rPrChange w:id="1783" w:author="Clark, Robert Emerson" w:date="2023-06-14T14:40:00Z">
              <w:rPr>
                <w:rFonts w:cs="Times New Roman"/>
                <w:lang w:val="en-US"/>
              </w:rPr>
            </w:rPrChange>
          </w:rPr>
          <w:t xml:space="preserve"> using pooled results from both types of bioassays</w:t>
        </w:r>
      </w:ins>
      <w:r w:rsidRPr="00337464">
        <w:rPr>
          <w:rFonts w:cs="Times New Roman"/>
          <w:sz w:val="24"/>
          <w:szCs w:val="24"/>
          <w:lang w:val="en-US"/>
          <w:rPrChange w:id="1784" w:author="Clark, Robert Emerson" w:date="2023-06-14T14:40:00Z">
            <w:rPr>
              <w:rFonts w:cs="Times New Roman"/>
              <w:lang w:val="en-US"/>
            </w:rPr>
          </w:rPrChange>
        </w:rPr>
        <w:t>.</w:t>
      </w:r>
      <w:ins w:id="1785" w:author="Robert Clark" w:date="2023-06-14T11:42:00Z">
        <w:r w:rsidR="00FE69F1" w:rsidRPr="00337464">
          <w:rPr>
            <w:rFonts w:cs="Times New Roman"/>
            <w:sz w:val="24"/>
            <w:szCs w:val="24"/>
            <w:lang w:val="en-US"/>
            <w:rPrChange w:id="1786" w:author="Clark, Robert Emerson" w:date="2023-06-14T14:40:00Z">
              <w:rPr>
                <w:rFonts w:cs="Times New Roman"/>
                <w:lang w:val="en-US"/>
              </w:rPr>
            </w:rPrChange>
          </w:rPr>
          <w:t xml:space="preserve"> We ran this model to specifically test the hypothesis that virus status modifies the known correlation between preference and performance</w:t>
        </w:r>
      </w:ins>
      <w:ins w:id="1787" w:author="Robert Clark" w:date="2023-06-14T11:43:00Z">
        <w:r w:rsidR="00FE69F1" w:rsidRPr="00337464">
          <w:rPr>
            <w:rFonts w:cs="Times New Roman"/>
            <w:sz w:val="24"/>
            <w:szCs w:val="24"/>
            <w:lang w:val="en-US"/>
            <w:rPrChange w:id="1788" w:author="Clark, Robert Emerson" w:date="2023-06-14T14:40:00Z">
              <w:rPr>
                <w:rFonts w:cs="Times New Roman"/>
                <w:lang w:val="en-US"/>
              </w:rPr>
            </w:rPrChange>
          </w:rPr>
          <w:t xml:space="preserve"> among</w:t>
        </w:r>
      </w:ins>
      <w:ins w:id="1789" w:author="Robert Clark" w:date="2023-06-14T11:42:00Z">
        <w:r w:rsidR="00FE69F1" w:rsidRPr="00337464">
          <w:rPr>
            <w:rFonts w:cs="Times New Roman"/>
            <w:sz w:val="24"/>
            <w:szCs w:val="24"/>
            <w:lang w:val="en-US"/>
            <w:rPrChange w:id="1790" w:author="Clark, Robert Emerson" w:date="2023-06-14T14:40:00Z">
              <w:rPr>
                <w:rFonts w:cs="Times New Roman"/>
                <w:lang w:val="en-US"/>
              </w:rPr>
            </w:rPrChange>
          </w:rPr>
          <w:t xml:space="preserve"> aphid biotypes.</w:t>
        </w:r>
      </w:ins>
      <w:r w:rsidRPr="00337464">
        <w:rPr>
          <w:rFonts w:cs="Times New Roman"/>
          <w:sz w:val="24"/>
          <w:szCs w:val="24"/>
          <w:lang w:val="en-US"/>
          <w:rPrChange w:id="1791" w:author="Clark, Robert Emerson" w:date="2023-06-14T14:40:00Z">
            <w:rPr>
              <w:rFonts w:cs="Times New Roman"/>
              <w:lang w:val="en-US"/>
            </w:rPr>
          </w:rPrChange>
        </w:rPr>
        <w:t xml:space="preserve"> In this third model, the predictor variable aphid counts were log-transformed to </w:t>
      </w:r>
      <w:r w:rsidRPr="00337464">
        <w:rPr>
          <w:rFonts w:cs="Times New Roman"/>
          <w:sz w:val="24"/>
          <w:szCs w:val="24"/>
          <w:lang w:val="en-US"/>
          <w:rPrChange w:id="1792" w:author="Clark, Robert Emerson" w:date="2023-06-14T14:40:00Z">
            <w:rPr>
              <w:rFonts w:cs="Times New Roman"/>
              <w:lang w:val="en-US"/>
            </w:rPr>
          </w:rPrChange>
        </w:rPr>
        <w:lastRenderedPageBreak/>
        <w:t xml:space="preserve">meet linear regression assumptions. Both the second and third models were normally distributed and used the </w:t>
      </w:r>
      <w:proofErr w:type="spellStart"/>
      <w:r w:rsidRPr="00337464">
        <w:rPr>
          <w:rFonts w:cs="Times New Roman"/>
          <w:sz w:val="24"/>
          <w:szCs w:val="24"/>
          <w:lang w:val="en-US"/>
          <w:rPrChange w:id="1793" w:author="Clark, Robert Emerson" w:date="2023-06-14T14:40:00Z">
            <w:rPr>
              <w:rFonts w:cs="Times New Roman"/>
              <w:lang w:val="en-US"/>
            </w:rPr>
          </w:rPrChange>
        </w:rPr>
        <w:t>glm</w:t>
      </w:r>
      <w:proofErr w:type="spellEnd"/>
      <w:r w:rsidRPr="00337464">
        <w:rPr>
          <w:rFonts w:cs="Times New Roman"/>
          <w:sz w:val="24"/>
          <w:szCs w:val="24"/>
          <w:lang w:val="en-US"/>
          <w:rPrChange w:id="1794" w:author="Clark, Robert Emerson" w:date="2023-06-14T14:40:00Z">
            <w:rPr>
              <w:rFonts w:cs="Times New Roman"/>
              <w:lang w:val="en-US"/>
            </w:rPr>
          </w:rPrChange>
        </w:rPr>
        <w:t xml:space="preserve"> function in base R. </w:t>
      </w:r>
    </w:p>
    <w:p w14:paraId="75057D2F" w14:textId="2E45DAEF" w:rsidR="005F0A63" w:rsidRPr="00337464" w:rsidRDefault="003B382F" w:rsidP="00B16FA5">
      <w:pPr>
        <w:spacing w:line="480" w:lineRule="auto"/>
        <w:rPr>
          <w:rFonts w:cs="Times New Roman"/>
          <w:sz w:val="24"/>
          <w:szCs w:val="24"/>
          <w:lang w:val="en-US"/>
          <w:rPrChange w:id="1795" w:author="Clark, Robert Emerson" w:date="2023-06-14T14:40:00Z">
            <w:rPr>
              <w:rFonts w:cs="Times New Roman"/>
              <w:lang w:val="en-US"/>
            </w:rPr>
          </w:rPrChange>
        </w:rPr>
      </w:pPr>
      <w:r w:rsidRPr="00337464">
        <w:rPr>
          <w:rFonts w:cs="Times New Roman"/>
          <w:sz w:val="24"/>
          <w:szCs w:val="24"/>
          <w:lang w:val="en-US"/>
          <w:rPrChange w:id="1796" w:author="Clark, Robert Emerson" w:date="2023-06-14T14:40:00Z">
            <w:rPr>
              <w:rFonts w:cs="Times New Roman"/>
              <w:lang w:val="en-US"/>
            </w:rPr>
          </w:rPrChange>
        </w:rPr>
        <w:t xml:space="preserve">For the first two models, we employed a stepwise model selection approach. We started with a fully specified generalized linear model (GLM) including the third-order interaction term between aphid biotype, plant species, and virus status, as well as all underlying second and first-order terms. Given the relatively small size of the dataset to this large model, we sought to reduce model complexity and avoid overfitting via stepwise regression. After running these fully specified models, the </w:t>
      </w:r>
      <w:proofErr w:type="spellStart"/>
      <w:r w:rsidRPr="00337464">
        <w:rPr>
          <w:rFonts w:cs="Times New Roman"/>
          <w:sz w:val="24"/>
          <w:szCs w:val="24"/>
          <w:lang w:val="en-US"/>
          <w:rPrChange w:id="1797" w:author="Clark, Robert Emerson" w:date="2023-06-14T14:40:00Z">
            <w:rPr>
              <w:rFonts w:cs="Times New Roman"/>
              <w:lang w:val="en-US"/>
            </w:rPr>
          </w:rPrChange>
        </w:rPr>
        <w:t>stepAIC</w:t>
      </w:r>
      <w:proofErr w:type="spellEnd"/>
      <w:r w:rsidRPr="00337464">
        <w:rPr>
          <w:rFonts w:cs="Times New Roman"/>
          <w:sz w:val="24"/>
          <w:szCs w:val="24"/>
          <w:lang w:val="en-US"/>
          <w:rPrChange w:id="1798" w:author="Clark, Robert Emerson" w:date="2023-06-14T14:40:00Z">
            <w:rPr>
              <w:rFonts w:cs="Times New Roman"/>
              <w:lang w:val="en-US"/>
            </w:rPr>
          </w:rPrChange>
        </w:rPr>
        <w:t xml:space="preserve"> function in the MASS package was applied to each model </w:t>
      </w:r>
      <w:r w:rsidR="00420149" w:rsidRPr="00337464">
        <w:rPr>
          <w:rFonts w:cs="Times New Roman"/>
          <w:sz w:val="24"/>
          <w:szCs w:val="24"/>
          <w:lang w:val="en-US"/>
          <w:rPrChange w:id="1799" w:author="Clark, Robert Emerson" w:date="2023-06-14T14:40:00Z">
            <w:rPr>
              <w:rFonts w:cs="Times New Roman"/>
              <w:lang w:val="en-US"/>
            </w:rPr>
          </w:rPrChange>
        </w:rPr>
        <w:fldChar w:fldCharType="begin"/>
      </w:r>
      <w:r w:rsidR="004A4F67" w:rsidRPr="00337464">
        <w:rPr>
          <w:rFonts w:cs="Times New Roman"/>
          <w:sz w:val="24"/>
          <w:szCs w:val="24"/>
          <w:lang w:val="en-US"/>
          <w:rPrChange w:id="1800" w:author="Clark, Robert Emerson" w:date="2023-06-14T14:40:00Z">
            <w:rPr>
              <w:rFonts w:cs="Times New Roman"/>
              <w:lang w:val="en-US"/>
            </w:rPr>
          </w:rPrChange>
        </w:rPr>
        <w:instrText xml:space="preserve"> ADDIN EN.CITE &lt;EndNote&gt;&lt;Cite&gt;&lt;Author&gt;Venables&lt;/Author&gt;&lt;Year&gt;2002&lt;/Year&gt;&lt;RecNum&gt;1324&lt;/RecNum&gt;&lt;DisplayText&gt;(Venables and Ripley, 2002)&lt;/DisplayText&gt;&lt;record&gt;&lt;rec-number&gt;1324&lt;/rec-number&gt;&lt;foreign-keys&gt;&lt;key app="EN" db-id="vv5z5rzf7tsernexazoxwp5hrep9zftffrwv" timestamp="1426798837" guid="564a5d49-8c53-4776-bca4-4baa41868f39"&gt;1324&lt;/key&gt;&lt;/foreign-keys&gt;&lt;ref-type name="Book"&gt;6&lt;/ref-type&gt;&lt;contributors&gt;&lt;authors&gt;&lt;author&gt;Venables, W. N.&lt;/author&gt;&lt;author&gt;Ripley, Brian D.&lt;/author&gt;&lt;/authors&gt;&lt;/contributors&gt;&lt;titles&gt;&lt;title&gt;Modern applied statistics with S&lt;/title&gt;&lt;secondary-title&gt;Statistics and computing&lt;/secondary-title&gt;&lt;/titles&gt;&lt;pages&gt;xi, 495 p.&lt;/pages&gt;&lt;edition&gt;4th&lt;/edition&gt;&lt;keywords&gt;&lt;keyword&gt;S (Computer system)&lt;/keyword&gt;&lt;keyword&gt;Statistics Data processing.&lt;/keyword&gt;&lt;keyword&gt;Mathematical statistics Data processing.&lt;/keyword&gt;&lt;/keywords&gt;&lt;dates&gt;&lt;year&gt;2002&lt;/year&gt;&lt;/dates&gt;&lt;pub-location&gt;New York&lt;/pub-location&gt;&lt;publisher&gt;Springer&lt;/publisher&gt;&lt;isbn&gt;0387954570 (alk. paper)&lt;/isbn&gt;&lt;urls&gt;&lt;/urls&gt;&lt;/record&gt;&lt;/Cite&gt;&lt;/EndNote&gt;</w:instrText>
      </w:r>
      <w:r w:rsidR="00420149" w:rsidRPr="00337464">
        <w:rPr>
          <w:rFonts w:cs="Times New Roman"/>
          <w:sz w:val="24"/>
          <w:szCs w:val="24"/>
          <w:lang w:val="en-US"/>
          <w:rPrChange w:id="1801"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1802" w:author="Clark, Robert Emerson" w:date="2023-06-14T14:40:00Z">
            <w:rPr>
              <w:rFonts w:cs="Times New Roman"/>
              <w:noProof/>
              <w:lang w:val="en-US"/>
            </w:rPr>
          </w:rPrChange>
        </w:rPr>
        <w:t>(Venables and Ripley, 2002)</w:t>
      </w:r>
      <w:r w:rsidR="00420149" w:rsidRPr="00337464">
        <w:rPr>
          <w:rFonts w:cs="Times New Roman"/>
          <w:sz w:val="24"/>
          <w:szCs w:val="24"/>
          <w:lang w:val="en-US"/>
          <w:rPrChange w:id="1803" w:author="Clark, Robert Emerson" w:date="2023-06-14T14:40:00Z">
            <w:rPr>
              <w:rFonts w:cs="Times New Roman"/>
              <w:lang w:val="en-US"/>
            </w:rPr>
          </w:rPrChange>
        </w:rPr>
        <w:fldChar w:fldCharType="end"/>
      </w:r>
      <w:r w:rsidRPr="00337464">
        <w:rPr>
          <w:rFonts w:cs="Times New Roman"/>
          <w:sz w:val="24"/>
          <w:szCs w:val="24"/>
          <w:lang w:val="en-US"/>
          <w:rPrChange w:id="1804" w:author="Clark, Robert Emerson" w:date="2023-06-14T14:40:00Z">
            <w:rPr>
              <w:rFonts w:cs="Times New Roman"/>
              <w:lang w:val="en-US"/>
            </w:rPr>
          </w:rPrChange>
        </w:rPr>
        <w:t>. When applied to a GLM, this function sequentially reduces the number of parameters to produce a model with the lowest AIC. Such an approach allowed for consistent, unbiased strategy to avoid overfitting across both types of aphid count data. Both full and reduced models</w:t>
      </w:r>
      <w:ins w:id="1805" w:author="Robert Clark" w:date="2023-06-14T11:44:00Z">
        <w:r w:rsidR="00506573" w:rsidRPr="00337464">
          <w:rPr>
            <w:rFonts w:cs="Times New Roman"/>
            <w:sz w:val="24"/>
            <w:szCs w:val="24"/>
            <w:lang w:val="en-US"/>
            <w:rPrChange w:id="1806" w:author="Clark, Robert Emerson" w:date="2023-06-14T14:40:00Z">
              <w:rPr>
                <w:rFonts w:cs="Times New Roman"/>
                <w:lang w:val="en-US"/>
              </w:rPr>
            </w:rPrChange>
          </w:rPr>
          <w:t xml:space="preserve"> had</w:t>
        </w:r>
      </w:ins>
      <w:r w:rsidRPr="00337464">
        <w:rPr>
          <w:rFonts w:cs="Times New Roman"/>
          <w:sz w:val="24"/>
          <w:szCs w:val="24"/>
          <w:lang w:val="en-US"/>
          <w:rPrChange w:id="1807" w:author="Clark, Robert Emerson" w:date="2023-06-14T14:40:00Z">
            <w:rPr>
              <w:rFonts w:cs="Times New Roman"/>
              <w:lang w:val="en-US"/>
            </w:rPr>
          </w:rPrChange>
        </w:rPr>
        <w:t xml:space="preserve"> significance tests (P-values and critical values) </w:t>
      </w:r>
      <w:del w:id="1808" w:author="Robert Clark" w:date="2023-06-14T11:44:00Z">
        <w:r w:rsidRPr="00337464" w:rsidDel="00506573">
          <w:rPr>
            <w:rFonts w:cs="Times New Roman"/>
            <w:sz w:val="24"/>
            <w:szCs w:val="24"/>
            <w:lang w:val="en-US"/>
            <w:rPrChange w:id="1809" w:author="Clark, Robert Emerson" w:date="2023-06-14T14:40:00Z">
              <w:rPr>
                <w:rFonts w:cs="Times New Roman"/>
                <w:lang w:val="en-US"/>
              </w:rPr>
            </w:rPrChange>
          </w:rPr>
          <w:delText xml:space="preserve">were </w:delText>
        </w:r>
      </w:del>
      <w:r w:rsidRPr="00337464">
        <w:rPr>
          <w:rFonts w:cs="Times New Roman"/>
          <w:sz w:val="24"/>
          <w:szCs w:val="24"/>
          <w:lang w:val="en-US"/>
          <w:rPrChange w:id="1810" w:author="Clark, Robert Emerson" w:date="2023-06-14T14:40:00Z">
            <w:rPr>
              <w:rFonts w:cs="Times New Roman"/>
              <w:lang w:val="en-US"/>
            </w:rPr>
          </w:rPrChange>
        </w:rPr>
        <w:t xml:space="preserve">completed using the car package </w:t>
      </w:r>
      <w:r w:rsidR="00F21D9B" w:rsidRPr="00337464">
        <w:rPr>
          <w:rFonts w:cs="Times New Roman"/>
          <w:sz w:val="24"/>
          <w:szCs w:val="24"/>
          <w:lang w:val="en-US"/>
          <w:rPrChange w:id="1811" w:author="Clark, Robert Emerson" w:date="2023-06-14T14:40:00Z">
            <w:rPr>
              <w:rFonts w:cs="Times New Roman"/>
              <w:lang w:val="en-US"/>
            </w:rPr>
          </w:rPrChange>
        </w:rPr>
        <w:fldChar w:fldCharType="begin"/>
      </w:r>
      <w:r w:rsidR="004A4F67" w:rsidRPr="00337464">
        <w:rPr>
          <w:rFonts w:cs="Times New Roman"/>
          <w:sz w:val="24"/>
          <w:szCs w:val="24"/>
          <w:lang w:val="en-US"/>
          <w:rPrChange w:id="1812" w:author="Clark, Robert Emerson" w:date="2023-06-14T14:40:00Z">
            <w:rPr>
              <w:rFonts w:cs="Times New Roman"/>
              <w:lang w:val="en-US"/>
            </w:rPr>
          </w:rPrChange>
        </w:rPr>
        <w:instrText xml:space="preserve"> ADDIN EN.CITE &lt;EndNote&gt;&lt;Cite&gt;&lt;Author&gt;Fox&lt;/Author&gt;&lt;Year&gt;2018&lt;/Year&gt;&lt;RecNum&gt;2024&lt;/RecNum&gt;&lt;DisplayText&gt;(Fox and Weisberg, 2018)&lt;/DisplayText&gt;&lt;record&gt;&lt;rec-number&gt;2024&lt;/rec-number&gt;&lt;foreign-keys&gt;&lt;key app="EN" db-id="vv5z5rzf7tsernexazoxwp5hrep9zftffrwv" timestamp="1684209785" guid="53b2aeee-23dc-41eb-919a-aec04e4f5976"&gt;2024&lt;/key&gt;&lt;/foreign-keys&gt;&lt;ref-type name="Journal Article"&gt;17&lt;/ref-type&gt;&lt;contributors&gt;&lt;authors&gt;&lt;author&gt;Fox, John&lt;/author&gt;&lt;author&gt;Weisberg, Sanford&lt;/author&gt;&lt;/authors&gt;&lt;/contributors&gt;&lt;titles&gt;&lt;title&gt;Visualizing Fit and Lack of Fit in Complex Regression Models with Predictor Effect Plots and Partial Residuals&lt;/title&gt;&lt;secondary-title&gt;Journal of Statistical Software&lt;/secondary-title&gt;&lt;/titles&gt;&lt;periodical&gt;&lt;full-title&gt;Journal of Statistical Software&lt;/full-title&gt;&lt;/periodical&gt;&lt;pages&gt;1 - 27&lt;/pages&gt;&lt;volume&gt;87&lt;/volume&gt;&lt;number&gt;9&lt;/number&gt;&lt;section&gt;Articles&lt;/section&gt;&lt;dates&gt;&lt;year&gt;2018&lt;/year&gt;&lt;pub-dates&gt;&lt;date&gt;11/30&lt;/date&gt;&lt;/pub-dates&gt;&lt;/dates&gt;&lt;urls&gt;&lt;related-urls&gt;&lt;url&gt;https://www.jstatsoft.org/index.php/jss/article/view/v087i09&lt;/url&gt;&lt;/related-urls&gt;&lt;/urls&gt;&lt;electronic-resource-num&gt;10.18637/jss.v087.i09&lt;/electronic-resource-num&gt;&lt;access-date&gt;2023/04/27&lt;/access-date&gt;&lt;/record&gt;&lt;/Cite&gt;&lt;/EndNote&gt;</w:instrText>
      </w:r>
      <w:r w:rsidR="00F21D9B" w:rsidRPr="00337464">
        <w:rPr>
          <w:rFonts w:cs="Times New Roman"/>
          <w:sz w:val="24"/>
          <w:szCs w:val="24"/>
          <w:lang w:val="en-US"/>
          <w:rPrChange w:id="1813" w:author="Clark, Robert Emerson" w:date="2023-06-14T14:40:00Z">
            <w:rPr>
              <w:rFonts w:cs="Times New Roman"/>
              <w:lang w:val="en-US"/>
            </w:rPr>
          </w:rPrChange>
        </w:rPr>
        <w:fldChar w:fldCharType="separate"/>
      </w:r>
      <w:r w:rsidR="001E1736" w:rsidRPr="00337464">
        <w:rPr>
          <w:rFonts w:cs="Times New Roman"/>
          <w:noProof/>
          <w:sz w:val="24"/>
          <w:szCs w:val="24"/>
          <w:lang w:val="en-US"/>
          <w:rPrChange w:id="1814" w:author="Clark, Robert Emerson" w:date="2023-06-14T14:40:00Z">
            <w:rPr>
              <w:rFonts w:cs="Times New Roman"/>
              <w:noProof/>
              <w:lang w:val="en-US"/>
            </w:rPr>
          </w:rPrChange>
        </w:rPr>
        <w:t>(Fox and Weisberg, 2018)</w:t>
      </w:r>
      <w:r w:rsidR="00F21D9B" w:rsidRPr="00337464">
        <w:rPr>
          <w:rFonts w:cs="Times New Roman"/>
          <w:sz w:val="24"/>
          <w:szCs w:val="24"/>
          <w:lang w:val="en-US"/>
          <w:rPrChange w:id="1815" w:author="Clark, Robert Emerson" w:date="2023-06-14T14:40:00Z">
            <w:rPr>
              <w:rFonts w:cs="Times New Roman"/>
              <w:lang w:val="en-US"/>
            </w:rPr>
          </w:rPrChange>
        </w:rPr>
        <w:fldChar w:fldCharType="end"/>
      </w:r>
      <w:ins w:id="1816" w:author="Robert Clark" w:date="2023-06-14T11:44:00Z">
        <w:r w:rsidR="00506573" w:rsidRPr="00337464">
          <w:rPr>
            <w:rFonts w:cs="Times New Roman"/>
            <w:sz w:val="24"/>
            <w:szCs w:val="24"/>
            <w:lang w:val="en-US"/>
            <w:rPrChange w:id="1817" w:author="Clark, Robert Emerson" w:date="2023-06-14T14:40:00Z">
              <w:rPr>
                <w:rFonts w:cs="Times New Roman"/>
                <w:lang w:val="en-US"/>
              </w:rPr>
            </w:rPrChange>
          </w:rPr>
          <w:t>.</w:t>
        </w:r>
      </w:ins>
      <w:del w:id="1818" w:author="Robert Clark" w:date="2023-06-14T11:44:00Z">
        <w:r w:rsidR="003A6B51" w:rsidRPr="00337464" w:rsidDel="00506573">
          <w:rPr>
            <w:rFonts w:cs="Times New Roman"/>
            <w:sz w:val="24"/>
            <w:szCs w:val="24"/>
            <w:lang w:val="en-US"/>
            <w:rPrChange w:id="1819" w:author="Clark, Robert Emerson" w:date="2023-06-14T14:40:00Z">
              <w:rPr>
                <w:rFonts w:cs="Times New Roman"/>
                <w:lang w:val="en-US"/>
              </w:rPr>
            </w:rPrChange>
          </w:rPr>
          <w:delText>, w</w:delText>
        </w:r>
        <w:r w:rsidRPr="00337464" w:rsidDel="00506573">
          <w:rPr>
            <w:rFonts w:cs="Times New Roman"/>
            <w:sz w:val="24"/>
            <w:szCs w:val="24"/>
            <w:lang w:val="en-US"/>
            <w:rPrChange w:id="1820" w:author="Clark, Robert Emerson" w:date="2023-06-14T14:40:00Z">
              <w:rPr>
                <w:rFonts w:cs="Times New Roman"/>
                <w:lang w:val="en-US"/>
              </w:rPr>
            </w:rPrChange>
          </w:rPr>
          <w:delText>hile e</w:delText>
        </w:r>
      </w:del>
      <w:ins w:id="1821" w:author="Robert Clark" w:date="2023-06-14T11:44:00Z">
        <w:r w:rsidR="00506573" w:rsidRPr="00337464">
          <w:rPr>
            <w:rFonts w:cs="Times New Roman"/>
            <w:sz w:val="24"/>
            <w:szCs w:val="24"/>
            <w:lang w:val="en-US"/>
            <w:rPrChange w:id="1822" w:author="Clark, Robert Emerson" w:date="2023-06-14T14:40:00Z">
              <w:rPr>
                <w:rFonts w:cs="Times New Roman"/>
                <w:lang w:val="en-US"/>
              </w:rPr>
            </w:rPrChange>
          </w:rPr>
          <w:t xml:space="preserve"> </w:t>
        </w:r>
      </w:ins>
      <w:del w:id="1823" w:author="Robert Clark" w:date="2023-06-14T13:25:00Z">
        <w:r w:rsidRPr="00337464" w:rsidDel="004B311E">
          <w:rPr>
            <w:rFonts w:cs="Times New Roman"/>
            <w:sz w:val="24"/>
            <w:szCs w:val="24"/>
            <w:lang w:val="en-US"/>
            <w:rPrChange w:id="1824" w:author="Clark, Robert Emerson" w:date="2023-06-14T14:40:00Z">
              <w:rPr>
                <w:rFonts w:cs="Times New Roman"/>
                <w:lang w:val="en-US"/>
              </w:rPr>
            </w:rPrChange>
          </w:rPr>
          <w:delText>stimated marginal means and p</w:delText>
        </w:r>
      </w:del>
      <w:ins w:id="1825" w:author="Robert Clark" w:date="2023-06-14T13:25:00Z">
        <w:r w:rsidR="004B311E" w:rsidRPr="00337464">
          <w:rPr>
            <w:rFonts w:cs="Times New Roman"/>
            <w:sz w:val="24"/>
            <w:szCs w:val="24"/>
            <w:lang w:val="en-US"/>
            <w:rPrChange w:id="1826" w:author="Clark, Robert Emerson" w:date="2023-06-14T14:40:00Z">
              <w:rPr>
                <w:rFonts w:cs="Times New Roman"/>
                <w:lang w:val="en-US"/>
              </w:rPr>
            </w:rPrChange>
          </w:rPr>
          <w:t>P</w:t>
        </w:r>
      </w:ins>
      <w:r w:rsidRPr="00337464">
        <w:rPr>
          <w:rFonts w:cs="Times New Roman"/>
          <w:sz w:val="24"/>
          <w:szCs w:val="24"/>
          <w:lang w:val="en-US"/>
          <w:rPrChange w:id="1827" w:author="Clark, Robert Emerson" w:date="2023-06-14T14:40:00Z">
            <w:rPr>
              <w:rFonts w:cs="Times New Roman"/>
              <w:lang w:val="en-US"/>
            </w:rPr>
          </w:rPrChange>
        </w:rPr>
        <w:t xml:space="preserve">ost-hoc tests </w:t>
      </w:r>
      <w:r w:rsidRPr="00337464">
        <w:rPr>
          <w:rFonts w:cs="Times New Roman"/>
          <w:i/>
          <w:iCs/>
          <w:sz w:val="24"/>
          <w:szCs w:val="24"/>
          <w:lang w:val="en-US"/>
          <w:rPrChange w:id="1828" w:author="Clark, Robert Emerson" w:date="2023-06-14T14:40:00Z">
            <w:rPr>
              <w:rFonts w:cs="Times New Roman"/>
              <w:i/>
              <w:iCs/>
              <w:lang w:val="en-US"/>
            </w:rPr>
          </w:rPrChange>
        </w:rPr>
        <w:t>via</w:t>
      </w:r>
      <w:r w:rsidRPr="00337464">
        <w:rPr>
          <w:rFonts w:cs="Times New Roman"/>
          <w:sz w:val="24"/>
          <w:szCs w:val="24"/>
          <w:lang w:val="en-US"/>
          <w:rPrChange w:id="1829" w:author="Clark, Robert Emerson" w:date="2023-06-14T14:40:00Z">
            <w:rPr>
              <w:rFonts w:cs="Times New Roman"/>
              <w:lang w:val="en-US"/>
            </w:rPr>
          </w:rPrChange>
        </w:rPr>
        <w:t xml:space="preserve"> Tukey HSD were calculated using the </w:t>
      </w:r>
      <w:proofErr w:type="spellStart"/>
      <w:r w:rsidRPr="00337464">
        <w:rPr>
          <w:rFonts w:cs="Times New Roman"/>
          <w:sz w:val="24"/>
          <w:szCs w:val="24"/>
          <w:lang w:val="en-US"/>
          <w:rPrChange w:id="1830" w:author="Clark, Robert Emerson" w:date="2023-06-14T14:40:00Z">
            <w:rPr>
              <w:rFonts w:cs="Times New Roman"/>
              <w:lang w:val="en-US"/>
            </w:rPr>
          </w:rPrChange>
        </w:rPr>
        <w:t>emmeans</w:t>
      </w:r>
      <w:proofErr w:type="spellEnd"/>
      <w:r w:rsidRPr="00337464">
        <w:rPr>
          <w:rFonts w:cs="Times New Roman"/>
          <w:sz w:val="24"/>
          <w:szCs w:val="24"/>
          <w:lang w:val="en-US"/>
          <w:rPrChange w:id="1831" w:author="Clark, Robert Emerson" w:date="2023-06-14T14:40:00Z">
            <w:rPr>
              <w:rFonts w:cs="Times New Roman"/>
              <w:lang w:val="en-US"/>
            </w:rPr>
          </w:rPrChange>
        </w:rPr>
        <w:t xml:space="preserve"> package</w:t>
      </w:r>
      <w:r w:rsidR="00B90E80" w:rsidRPr="00337464">
        <w:rPr>
          <w:rFonts w:cs="Times New Roman"/>
          <w:sz w:val="24"/>
          <w:szCs w:val="24"/>
          <w:lang w:val="en-US"/>
          <w:rPrChange w:id="1832" w:author="Clark, Robert Emerson" w:date="2023-06-14T14:40:00Z">
            <w:rPr>
              <w:rFonts w:cs="Times New Roman"/>
              <w:lang w:val="en-US"/>
            </w:rPr>
          </w:rPrChange>
        </w:rPr>
        <w:t xml:space="preserve"> </w:t>
      </w:r>
      <w:r w:rsidR="00B90E80" w:rsidRPr="00337464">
        <w:rPr>
          <w:rFonts w:cs="Times New Roman"/>
          <w:sz w:val="24"/>
          <w:szCs w:val="24"/>
          <w:lang w:val="en-US"/>
          <w:rPrChange w:id="1833" w:author="Clark, Robert Emerson" w:date="2023-06-14T14:40:00Z">
            <w:rPr>
              <w:rFonts w:cs="Times New Roman"/>
              <w:lang w:val="en-US"/>
            </w:rPr>
          </w:rPrChange>
        </w:rPr>
        <w:fldChar w:fldCharType="begin"/>
      </w:r>
      <w:r w:rsidR="004A4F67" w:rsidRPr="00337464">
        <w:rPr>
          <w:rFonts w:cs="Times New Roman"/>
          <w:sz w:val="24"/>
          <w:szCs w:val="24"/>
          <w:lang w:val="en-US"/>
          <w:rPrChange w:id="1834" w:author="Clark, Robert Emerson" w:date="2023-06-14T14:40:00Z">
            <w:rPr>
              <w:rFonts w:cs="Times New Roman"/>
              <w:lang w:val="en-US"/>
            </w:rPr>
          </w:rPrChange>
        </w:rPr>
        <w:instrText xml:space="preserve"> ADDIN EN.CITE &lt;EndNote&gt;&lt;Cite&gt;&lt;Author&gt;Lenth&lt;/Author&gt;&lt;Year&gt;2023&lt;/Year&gt;&lt;RecNum&gt;2023&lt;/RecNum&gt;&lt;DisplayText&gt;(Lenth, 2023)&lt;/DisplayText&gt;&lt;record&gt;&lt;rec-number&gt;2023&lt;/rec-number&gt;&lt;foreign-keys&gt;&lt;key app="EN" db-id="vv5z5rzf7tsernexazoxwp5hrep9zftffrwv" timestamp="1684209785" guid="3f02e6a2-a929-4e32-b166-9db3b8bbb383"&gt;2023&lt;/key&gt;&lt;/foreign-keys&gt;&lt;ref-type name="Computer Program"&gt;9&lt;/ref-type&gt;&lt;contributors&gt;&lt;authors&gt;&lt;author&gt;Lenth, R.&lt;/author&gt;&lt;/authors&gt;&lt;/contributors&gt;&lt;titles&gt;&lt;title&gt;emmeans: Estimated Marginal Means, aka Least-Squares Means&lt;/title&gt;&lt;/titles&gt;&lt;dates&gt;&lt;year&gt;2023&lt;/year&gt;&lt;/dates&gt;&lt;publisher&gt;R package version 1.8.5&lt;/publisher&gt;&lt;urls&gt;&lt;related-urls&gt;&lt;url&gt;https://CRAN.R-project.org/package=emmeans&lt;/url&gt;&lt;/related-urls&gt;&lt;/urls&gt;&lt;/record&gt;&lt;/Cite&gt;&lt;/EndNote&gt;</w:instrText>
      </w:r>
      <w:r w:rsidR="00B90E80" w:rsidRPr="00337464">
        <w:rPr>
          <w:rFonts w:cs="Times New Roman"/>
          <w:sz w:val="24"/>
          <w:szCs w:val="24"/>
          <w:lang w:val="en-US"/>
          <w:rPrChange w:id="1835" w:author="Clark, Robert Emerson" w:date="2023-06-14T14:40:00Z">
            <w:rPr>
              <w:rFonts w:cs="Times New Roman"/>
              <w:lang w:val="en-US"/>
            </w:rPr>
          </w:rPrChange>
        </w:rPr>
        <w:fldChar w:fldCharType="separate"/>
      </w:r>
      <w:r w:rsidR="00B90E80" w:rsidRPr="00337464">
        <w:rPr>
          <w:rFonts w:cs="Times New Roman"/>
          <w:noProof/>
          <w:sz w:val="24"/>
          <w:szCs w:val="24"/>
          <w:lang w:val="en-US"/>
          <w:rPrChange w:id="1836" w:author="Clark, Robert Emerson" w:date="2023-06-14T14:40:00Z">
            <w:rPr>
              <w:rFonts w:cs="Times New Roman"/>
              <w:noProof/>
              <w:lang w:val="en-US"/>
            </w:rPr>
          </w:rPrChange>
        </w:rPr>
        <w:t>(Lenth, 2023)</w:t>
      </w:r>
      <w:r w:rsidR="00B90E80" w:rsidRPr="00337464">
        <w:rPr>
          <w:rFonts w:cs="Times New Roman"/>
          <w:sz w:val="24"/>
          <w:szCs w:val="24"/>
          <w:lang w:val="en-US"/>
          <w:rPrChange w:id="1837" w:author="Clark, Robert Emerson" w:date="2023-06-14T14:40:00Z">
            <w:rPr>
              <w:rFonts w:cs="Times New Roman"/>
              <w:lang w:val="en-US"/>
            </w:rPr>
          </w:rPrChange>
        </w:rPr>
        <w:fldChar w:fldCharType="end"/>
      </w:r>
      <w:r w:rsidRPr="00337464">
        <w:rPr>
          <w:rFonts w:cs="Times New Roman"/>
          <w:sz w:val="24"/>
          <w:szCs w:val="24"/>
          <w:lang w:val="en-US"/>
          <w:rPrChange w:id="1838" w:author="Clark, Robert Emerson" w:date="2023-06-14T14:40:00Z">
            <w:rPr>
              <w:rFonts w:cs="Times New Roman"/>
              <w:lang w:val="en-US"/>
            </w:rPr>
          </w:rPrChange>
        </w:rPr>
        <w:t>.</w:t>
      </w:r>
      <w:ins w:id="1839" w:author="Robert Clark" w:date="2023-06-14T11:44:00Z">
        <w:r w:rsidR="00506573" w:rsidRPr="00337464">
          <w:rPr>
            <w:rFonts w:cs="Times New Roman"/>
            <w:sz w:val="24"/>
            <w:szCs w:val="24"/>
            <w:lang w:val="en-US"/>
            <w:rPrChange w:id="1840" w:author="Clark, Robert Emerson" w:date="2023-06-14T14:40:00Z">
              <w:rPr>
                <w:rFonts w:cs="Times New Roman"/>
                <w:lang w:val="en-US"/>
              </w:rPr>
            </w:rPrChange>
          </w:rPr>
          <w:t xml:space="preserve"> Unless otherwise indicated, </w:t>
        </w:r>
      </w:ins>
      <w:ins w:id="1841" w:author="Robert Clark" w:date="2023-06-14T13:25:00Z">
        <w:r w:rsidR="004B311E" w:rsidRPr="00337464">
          <w:rPr>
            <w:rFonts w:cs="Times New Roman"/>
            <w:sz w:val="24"/>
            <w:szCs w:val="24"/>
            <w:lang w:val="en-US"/>
            <w:rPrChange w:id="1842" w:author="Clark, Robert Emerson" w:date="2023-06-14T14:40:00Z">
              <w:rPr>
                <w:rFonts w:cs="Times New Roman"/>
                <w:lang w:val="en-US"/>
              </w:rPr>
            </w:rPrChange>
          </w:rPr>
          <w:t>bar plots present mean and standard error of the means.</w:t>
        </w:r>
      </w:ins>
    </w:p>
    <w:p w14:paraId="0806FDE8" w14:textId="7125B9F8" w:rsidR="00B41EA8" w:rsidRPr="00337464" w:rsidRDefault="00B41EA8" w:rsidP="00B16FA5">
      <w:pPr>
        <w:pStyle w:val="Heading1"/>
        <w:spacing w:line="480" w:lineRule="auto"/>
        <w:rPr>
          <w:rFonts w:cs="Times New Roman"/>
          <w:sz w:val="24"/>
          <w:szCs w:val="24"/>
          <w:lang w:val="en-US"/>
          <w:rPrChange w:id="1843" w:author="Clark, Robert Emerson" w:date="2023-06-14T14:40:00Z">
            <w:rPr>
              <w:rFonts w:cs="Times New Roman"/>
              <w:lang w:val="en-US"/>
            </w:rPr>
          </w:rPrChange>
        </w:rPr>
      </w:pPr>
      <w:r w:rsidRPr="00337464">
        <w:rPr>
          <w:rFonts w:cs="Times New Roman"/>
          <w:sz w:val="24"/>
          <w:szCs w:val="24"/>
          <w:lang w:val="en-US"/>
          <w:rPrChange w:id="1844" w:author="Clark, Robert Emerson" w:date="2023-06-14T14:40:00Z">
            <w:rPr>
              <w:rFonts w:cs="Times New Roman"/>
              <w:lang w:val="en-US"/>
            </w:rPr>
          </w:rPrChange>
        </w:rPr>
        <w:t>Results</w:t>
      </w:r>
    </w:p>
    <w:p w14:paraId="5C960129" w14:textId="77777777" w:rsidR="00346636" w:rsidRPr="00337464" w:rsidRDefault="00346636" w:rsidP="00B16FA5">
      <w:pPr>
        <w:pStyle w:val="Heading2"/>
        <w:spacing w:line="480" w:lineRule="auto"/>
        <w:rPr>
          <w:rFonts w:cs="Times New Roman"/>
          <w:sz w:val="24"/>
          <w:szCs w:val="24"/>
          <w:lang w:val="en-US"/>
          <w:rPrChange w:id="1845" w:author="Clark, Robert Emerson" w:date="2023-06-14T14:40:00Z">
            <w:rPr>
              <w:rFonts w:cs="Times New Roman"/>
              <w:lang w:val="en-US"/>
            </w:rPr>
          </w:rPrChange>
        </w:rPr>
      </w:pPr>
      <w:commentRangeStart w:id="1846"/>
      <w:commentRangeStart w:id="1847"/>
      <w:r w:rsidRPr="00337464">
        <w:rPr>
          <w:rFonts w:cs="Times New Roman"/>
          <w:sz w:val="24"/>
          <w:szCs w:val="24"/>
          <w:lang w:val="en-US"/>
          <w:rPrChange w:id="1848" w:author="Clark, Robert Emerson" w:date="2023-06-14T14:40:00Z">
            <w:rPr>
              <w:rFonts w:cs="Times New Roman"/>
              <w:lang w:val="en-US"/>
            </w:rPr>
          </w:rPrChange>
        </w:rPr>
        <w:t xml:space="preserve">Biotype, Plant, and Virus effects on aphid performance </w:t>
      </w:r>
      <w:commentRangeEnd w:id="1846"/>
      <w:r w:rsidR="00AE3A85" w:rsidRPr="00337464">
        <w:rPr>
          <w:rStyle w:val="CommentReference"/>
          <w:rFonts w:eastAsiaTheme="minorHAnsi" w:cs="Times New Roman"/>
          <w:b w:val="0"/>
          <w:sz w:val="24"/>
          <w:szCs w:val="24"/>
          <w:rPrChange w:id="1849" w:author="Clark, Robert Emerson" w:date="2023-06-14T14:40:00Z">
            <w:rPr>
              <w:rStyle w:val="CommentReference"/>
              <w:rFonts w:eastAsiaTheme="minorHAnsi" w:cs="Times New Roman"/>
              <w:b w:val="0"/>
            </w:rPr>
          </w:rPrChange>
        </w:rPr>
        <w:commentReference w:id="1846"/>
      </w:r>
      <w:commentRangeEnd w:id="1847"/>
      <w:r w:rsidR="00F70571" w:rsidRPr="00337464">
        <w:rPr>
          <w:rStyle w:val="CommentReference"/>
          <w:rFonts w:eastAsiaTheme="minorHAnsi" w:cs="Times New Roman"/>
          <w:b w:val="0"/>
          <w:sz w:val="24"/>
          <w:szCs w:val="24"/>
          <w:rPrChange w:id="1850" w:author="Clark, Robert Emerson" w:date="2023-06-14T14:40:00Z">
            <w:rPr>
              <w:rStyle w:val="CommentReference"/>
              <w:rFonts w:eastAsiaTheme="minorHAnsi" w:cs="Times New Roman"/>
              <w:b w:val="0"/>
            </w:rPr>
          </w:rPrChange>
        </w:rPr>
        <w:commentReference w:id="1847"/>
      </w:r>
    </w:p>
    <w:p w14:paraId="01B772E4" w14:textId="333932BF" w:rsidR="00346636" w:rsidRPr="00337464" w:rsidRDefault="00346636" w:rsidP="00B16FA5">
      <w:pPr>
        <w:spacing w:line="480" w:lineRule="auto"/>
        <w:rPr>
          <w:rFonts w:cs="Times New Roman"/>
          <w:sz w:val="24"/>
          <w:szCs w:val="24"/>
          <w:lang w:val="en-US"/>
          <w:rPrChange w:id="1851" w:author="Clark, Robert Emerson" w:date="2023-06-14T14:40:00Z">
            <w:rPr>
              <w:rFonts w:cs="Times New Roman"/>
              <w:lang w:val="en-US"/>
            </w:rPr>
          </w:rPrChange>
        </w:rPr>
      </w:pPr>
      <w:r w:rsidRPr="00337464">
        <w:rPr>
          <w:rFonts w:cs="Times New Roman"/>
          <w:sz w:val="24"/>
          <w:szCs w:val="24"/>
          <w:lang w:val="en-US"/>
          <w:rPrChange w:id="1852" w:author="Clark, Robert Emerson" w:date="2023-06-14T14:40:00Z">
            <w:rPr>
              <w:rFonts w:cs="Times New Roman"/>
              <w:lang w:val="en-US"/>
            </w:rPr>
          </w:rPrChange>
        </w:rPr>
        <w:t xml:space="preserve">Aphid counts on each host plant after one week were significantly different among host-plant species following patterns expected from prior research on pea aphid performance. The effect of host-plant species was highly significant (Table S1, P &lt; 0.001, </w:t>
      </w:r>
      <w:r w:rsidRPr="00337464">
        <w:rPr>
          <w:rFonts w:ascii="Cambria Math" w:hAnsi="Cambria Math" w:cs="Cambria Math"/>
          <w:sz w:val="24"/>
          <w:szCs w:val="24"/>
          <w:lang w:val="en-US"/>
          <w:rPrChange w:id="1853" w:author="Clark, Robert Emerson" w:date="2023-06-14T14:40:00Z">
            <w:rPr>
              <w:rFonts w:ascii="Cambria Math" w:hAnsi="Cambria Math" w:cs="Cambria Math"/>
              <w:lang w:val="en-US"/>
            </w:rPr>
          </w:rPrChange>
        </w:rPr>
        <w:t>𝛘</w:t>
      </w:r>
      <w:r w:rsidRPr="00337464">
        <w:rPr>
          <w:rFonts w:cs="Times New Roman"/>
          <w:sz w:val="24"/>
          <w:szCs w:val="24"/>
          <w:lang w:val="en-US"/>
          <w:rPrChange w:id="1854" w:author="Clark, Robert Emerson" w:date="2023-06-14T14:40:00Z">
            <w:rPr>
              <w:rFonts w:cs="Times New Roman"/>
              <w:lang w:val="en-US"/>
            </w:rPr>
          </w:rPrChange>
        </w:rPr>
        <w:t xml:space="preserve">2 = 23.75, DF = 5), with aphid performance being relatively lower on </w:t>
      </w:r>
      <w:r w:rsidR="007F39E3" w:rsidRPr="00337464">
        <w:rPr>
          <w:rFonts w:cs="Times New Roman"/>
          <w:sz w:val="24"/>
          <w:szCs w:val="24"/>
          <w:lang w:val="en-US"/>
          <w:rPrChange w:id="1855" w:author="Clark, Robert Emerson" w:date="2023-06-14T14:40:00Z">
            <w:rPr>
              <w:rFonts w:cs="Times New Roman"/>
              <w:lang w:val="en-US"/>
            </w:rPr>
          </w:rPrChange>
        </w:rPr>
        <w:t xml:space="preserve">red clover </w:t>
      </w:r>
      <w:r w:rsidRPr="00337464">
        <w:rPr>
          <w:rFonts w:cs="Times New Roman"/>
          <w:sz w:val="24"/>
          <w:szCs w:val="24"/>
          <w:lang w:val="en-US"/>
          <w:rPrChange w:id="1856" w:author="Clark, Robert Emerson" w:date="2023-06-14T14:40:00Z">
            <w:rPr>
              <w:rFonts w:cs="Times New Roman"/>
              <w:lang w:val="en-US"/>
            </w:rPr>
          </w:rPrChange>
        </w:rPr>
        <w:t xml:space="preserve">and relatively higher on </w:t>
      </w:r>
      <w:r w:rsidRPr="00337464">
        <w:rPr>
          <w:rFonts w:cs="Times New Roman"/>
          <w:sz w:val="24"/>
          <w:szCs w:val="24"/>
          <w:lang w:val="en-US"/>
          <w:rPrChange w:id="1857" w:author="Clark, Robert Emerson" w:date="2023-06-14T14:40:00Z">
            <w:rPr>
              <w:rFonts w:cs="Times New Roman"/>
              <w:lang w:val="en-US"/>
            </w:rPr>
          </w:rPrChange>
        </w:rPr>
        <w:lastRenderedPageBreak/>
        <w:t xml:space="preserve">hosts like </w:t>
      </w:r>
      <w:proofErr w:type="spellStart"/>
      <w:r w:rsidR="007F39E3" w:rsidRPr="00337464">
        <w:rPr>
          <w:rFonts w:cs="Times New Roman"/>
          <w:sz w:val="24"/>
          <w:szCs w:val="24"/>
          <w:lang w:val="en-US"/>
          <w:rPrChange w:id="1858" w:author="Clark, Robert Emerson" w:date="2023-06-14T14:40:00Z">
            <w:rPr>
              <w:rFonts w:cs="Times New Roman"/>
              <w:lang w:val="en-US"/>
            </w:rPr>
          </w:rPrChange>
        </w:rPr>
        <w:t>faba</w:t>
      </w:r>
      <w:proofErr w:type="spellEnd"/>
      <w:r w:rsidR="007F39E3" w:rsidRPr="00337464">
        <w:rPr>
          <w:rFonts w:cs="Times New Roman"/>
          <w:sz w:val="24"/>
          <w:szCs w:val="24"/>
          <w:lang w:val="en-US"/>
          <w:rPrChange w:id="1859" w:author="Clark, Robert Emerson" w:date="2023-06-14T14:40:00Z">
            <w:rPr>
              <w:rFonts w:cs="Times New Roman"/>
              <w:lang w:val="en-US"/>
            </w:rPr>
          </w:rPrChange>
        </w:rPr>
        <w:t xml:space="preserve"> bean </w:t>
      </w:r>
      <w:r w:rsidRPr="00337464">
        <w:rPr>
          <w:rFonts w:cs="Times New Roman"/>
          <w:sz w:val="24"/>
          <w:szCs w:val="24"/>
          <w:lang w:val="en-US"/>
          <w:rPrChange w:id="1860" w:author="Clark, Robert Emerson" w:date="2023-06-14T14:40:00Z">
            <w:rPr>
              <w:rFonts w:cs="Times New Roman"/>
              <w:lang w:val="en-US"/>
            </w:rPr>
          </w:rPrChange>
        </w:rPr>
        <w:t xml:space="preserve">and </w:t>
      </w:r>
      <w:r w:rsidR="007F39E3" w:rsidRPr="00337464">
        <w:rPr>
          <w:rFonts w:cs="Times New Roman"/>
          <w:sz w:val="24"/>
          <w:szCs w:val="24"/>
          <w:lang w:val="en-US"/>
          <w:rPrChange w:id="1861" w:author="Clark, Robert Emerson" w:date="2023-06-14T14:40:00Z">
            <w:rPr>
              <w:rFonts w:cs="Times New Roman"/>
              <w:lang w:val="en-US"/>
            </w:rPr>
          </w:rPrChange>
        </w:rPr>
        <w:t xml:space="preserve">lentil </w:t>
      </w:r>
      <w:r w:rsidRPr="00337464">
        <w:rPr>
          <w:rFonts w:cs="Times New Roman"/>
          <w:sz w:val="24"/>
          <w:szCs w:val="24"/>
          <w:lang w:val="en-US"/>
          <w:rPrChange w:id="1862" w:author="Clark, Robert Emerson" w:date="2023-06-14T14:40:00Z">
            <w:rPr>
              <w:rFonts w:cs="Times New Roman"/>
              <w:lang w:val="en-US"/>
            </w:rPr>
          </w:rPrChange>
        </w:rPr>
        <w:t xml:space="preserve">(Fig 1). Virus status of host plant also significantly impacted aphid performance, </w:t>
      </w:r>
      <w:r w:rsidR="007F39E3" w:rsidRPr="00337464">
        <w:rPr>
          <w:rFonts w:cs="Times New Roman"/>
          <w:sz w:val="24"/>
          <w:szCs w:val="24"/>
          <w:lang w:val="en-US"/>
          <w:rPrChange w:id="1863" w:author="Clark, Robert Emerson" w:date="2023-06-14T14:40:00Z">
            <w:rPr>
              <w:rFonts w:cs="Times New Roman"/>
              <w:lang w:val="en-US"/>
            </w:rPr>
          </w:rPrChange>
        </w:rPr>
        <w:t>with</w:t>
      </w:r>
      <w:r w:rsidRPr="00337464">
        <w:rPr>
          <w:rFonts w:cs="Times New Roman"/>
          <w:sz w:val="24"/>
          <w:szCs w:val="24"/>
          <w:lang w:val="en-US"/>
          <w:rPrChange w:id="1864" w:author="Clark, Robert Emerson" w:date="2023-06-14T14:40:00Z">
            <w:rPr>
              <w:rFonts w:cs="Times New Roman"/>
              <w:lang w:val="en-US"/>
            </w:rPr>
          </w:rPrChange>
        </w:rPr>
        <w:t xml:space="preserve"> non-additive affects based on host-plant species (Tables S1, </w:t>
      </w:r>
      <w:proofErr w:type="spellStart"/>
      <w:r w:rsidRPr="00337464">
        <w:rPr>
          <w:rFonts w:cs="Times New Roman"/>
          <w:sz w:val="24"/>
          <w:szCs w:val="24"/>
          <w:lang w:val="en-US"/>
          <w:rPrChange w:id="1865" w:author="Clark, Robert Emerson" w:date="2023-06-14T14:40:00Z">
            <w:rPr>
              <w:rFonts w:cs="Times New Roman"/>
              <w:lang w:val="en-US"/>
            </w:rPr>
          </w:rPrChange>
        </w:rPr>
        <w:t>Plant:Virus</w:t>
      </w:r>
      <w:proofErr w:type="spellEnd"/>
      <w:r w:rsidRPr="00337464">
        <w:rPr>
          <w:rFonts w:cs="Times New Roman"/>
          <w:sz w:val="24"/>
          <w:szCs w:val="24"/>
          <w:lang w:val="en-US"/>
          <w:rPrChange w:id="1866" w:author="Clark, Robert Emerson" w:date="2023-06-14T14:40:00Z">
            <w:rPr>
              <w:rFonts w:cs="Times New Roman"/>
              <w:lang w:val="en-US"/>
            </w:rPr>
          </w:rPrChange>
        </w:rPr>
        <w:t xml:space="preserve"> interaction, P &lt; 0.001, </w:t>
      </w:r>
      <w:r w:rsidRPr="00337464">
        <w:rPr>
          <w:rFonts w:ascii="Cambria Math" w:hAnsi="Cambria Math" w:cs="Cambria Math"/>
          <w:sz w:val="24"/>
          <w:szCs w:val="24"/>
          <w:lang w:val="en-US"/>
          <w:rPrChange w:id="1867" w:author="Clark, Robert Emerson" w:date="2023-06-14T14:40:00Z">
            <w:rPr>
              <w:rFonts w:ascii="Cambria Math" w:hAnsi="Cambria Math" w:cs="Cambria Math"/>
              <w:lang w:val="en-US"/>
            </w:rPr>
          </w:rPrChange>
        </w:rPr>
        <w:t>𝛘</w:t>
      </w:r>
      <w:r w:rsidRPr="00337464">
        <w:rPr>
          <w:rFonts w:cs="Times New Roman"/>
          <w:sz w:val="24"/>
          <w:szCs w:val="24"/>
          <w:lang w:val="en-US"/>
          <w:rPrChange w:id="1868" w:author="Clark, Robert Emerson" w:date="2023-06-14T14:40:00Z">
            <w:rPr>
              <w:rFonts w:cs="Times New Roman"/>
              <w:lang w:val="en-US"/>
            </w:rPr>
          </w:rPrChange>
        </w:rPr>
        <w:t>2 = 32.16, DF = 9). For example, aphid</w:t>
      </w:r>
      <w:r w:rsidR="007F39E3" w:rsidRPr="00337464">
        <w:rPr>
          <w:rFonts w:cs="Times New Roman"/>
          <w:sz w:val="24"/>
          <w:szCs w:val="24"/>
          <w:lang w:val="en-US"/>
          <w:rPrChange w:id="1869" w:author="Clark, Robert Emerson" w:date="2023-06-14T14:40:00Z">
            <w:rPr>
              <w:rFonts w:cs="Times New Roman"/>
              <w:lang w:val="en-US"/>
            </w:rPr>
          </w:rPrChange>
        </w:rPr>
        <w:t>s</w:t>
      </w:r>
      <w:r w:rsidRPr="00337464">
        <w:rPr>
          <w:rFonts w:cs="Times New Roman"/>
          <w:sz w:val="24"/>
          <w:szCs w:val="24"/>
          <w:lang w:val="en-US"/>
          <w:rPrChange w:id="1870" w:author="Clark, Robert Emerson" w:date="2023-06-14T14:40:00Z">
            <w:rPr>
              <w:rFonts w:cs="Times New Roman"/>
              <w:lang w:val="en-US"/>
            </w:rPr>
          </w:rPrChange>
        </w:rPr>
        <w:t xml:space="preserve"> performed better on alfalfa plants exposed to BLRV compared to a sham (Fig. 2, Tukey HSD). Conversely, aphids performed </w:t>
      </w:r>
      <w:r w:rsidR="007F39E3" w:rsidRPr="00337464">
        <w:rPr>
          <w:rFonts w:cs="Times New Roman"/>
          <w:sz w:val="24"/>
          <w:szCs w:val="24"/>
          <w:lang w:val="en-US"/>
          <w:rPrChange w:id="1871" w:author="Clark, Robert Emerson" w:date="2023-06-14T14:40:00Z">
            <w:rPr>
              <w:rFonts w:cs="Times New Roman"/>
              <w:lang w:val="en-US"/>
            </w:rPr>
          </w:rPrChange>
        </w:rPr>
        <w:t>more poorly</w:t>
      </w:r>
      <w:r w:rsidRPr="00337464">
        <w:rPr>
          <w:rFonts w:cs="Times New Roman"/>
          <w:sz w:val="24"/>
          <w:szCs w:val="24"/>
          <w:lang w:val="en-US"/>
          <w:rPrChange w:id="1872" w:author="Clark, Robert Emerson" w:date="2023-06-14T14:40:00Z">
            <w:rPr>
              <w:rFonts w:cs="Times New Roman"/>
              <w:lang w:val="en-US"/>
            </w:rPr>
          </w:rPrChange>
        </w:rPr>
        <w:t xml:space="preserve"> on </w:t>
      </w:r>
      <w:r w:rsidR="007F39E3" w:rsidRPr="00337464">
        <w:rPr>
          <w:rFonts w:cs="Times New Roman"/>
          <w:sz w:val="24"/>
          <w:szCs w:val="24"/>
          <w:lang w:val="en-US"/>
          <w:rPrChange w:id="1873" w:author="Clark, Robert Emerson" w:date="2023-06-14T14:40:00Z">
            <w:rPr>
              <w:rFonts w:cs="Times New Roman"/>
              <w:lang w:val="en-US"/>
            </w:rPr>
          </w:rPrChange>
        </w:rPr>
        <w:t xml:space="preserve">hairy </w:t>
      </w:r>
      <w:r w:rsidRPr="00337464">
        <w:rPr>
          <w:rFonts w:cs="Times New Roman"/>
          <w:sz w:val="24"/>
          <w:szCs w:val="24"/>
          <w:lang w:val="en-US"/>
          <w:rPrChange w:id="1874" w:author="Clark, Robert Emerson" w:date="2023-06-14T14:40:00Z">
            <w:rPr>
              <w:rFonts w:cs="Times New Roman"/>
              <w:lang w:val="en-US"/>
            </w:rPr>
          </w:rPrChange>
        </w:rPr>
        <w:t>vetch exposed to BLRV compared to PEMV and sham plants (Fig. 2, Tukey HSD). The remaining host-plant species did not have significant differences in aphid performances across virus exposure status (Fig. 2, Tukey HSD)</w:t>
      </w:r>
      <w:ins w:id="1875" w:author="Clark, Robert Emerson" w:date="2023-06-14T14:15:00Z">
        <w:r w:rsidR="00A4168A" w:rsidRPr="00337464">
          <w:rPr>
            <w:rFonts w:cs="Times New Roman"/>
            <w:sz w:val="24"/>
            <w:szCs w:val="24"/>
            <w:lang w:val="en-US"/>
            <w:rPrChange w:id="1876" w:author="Clark, Robert Emerson" w:date="2023-06-14T14:40:00Z">
              <w:rPr>
                <w:rFonts w:cs="Times New Roman"/>
                <w:lang w:val="en-US"/>
              </w:rPr>
            </w:rPrChange>
          </w:rPr>
          <w:t>, however there was a significant first-order effects of virus status which significantly impacted aphid abundance (Fig S1, Table S1, Virus effect, P = 0.</w:t>
        </w:r>
      </w:ins>
      <w:ins w:id="1877" w:author="Clark, Robert Emerson" w:date="2023-06-14T14:16:00Z">
        <w:r w:rsidR="00A4168A" w:rsidRPr="00337464">
          <w:rPr>
            <w:rFonts w:cs="Times New Roman"/>
            <w:sz w:val="24"/>
            <w:szCs w:val="24"/>
            <w:lang w:val="en-US"/>
            <w:rPrChange w:id="1878" w:author="Clark, Robert Emerson" w:date="2023-06-14T14:40:00Z">
              <w:rPr>
                <w:rFonts w:cs="Times New Roman"/>
                <w:lang w:val="en-US"/>
              </w:rPr>
            </w:rPrChange>
          </w:rPr>
          <w:t>0</w:t>
        </w:r>
      </w:ins>
      <w:ins w:id="1879" w:author="Clark, Robert Emerson" w:date="2023-06-14T14:15:00Z">
        <w:r w:rsidR="00A4168A" w:rsidRPr="00337464">
          <w:rPr>
            <w:rFonts w:cs="Times New Roman"/>
            <w:sz w:val="24"/>
            <w:szCs w:val="24"/>
            <w:lang w:val="en-US"/>
            <w:rPrChange w:id="1880" w:author="Clark, Robert Emerson" w:date="2023-06-14T14:40:00Z">
              <w:rPr>
                <w:rFonts w:cs="Times New Roman"/>
                <w:lang w:val="en-US"/>
              </w:rPr>
            </w:rPrChange>
          </w:rPr>
          <w:t xml:space="preserve">4, </w:t>
        </w:r>
      </w:ins>
      <w:ins w:id="1881" w:author="Clark, Robert Emerson" w:date="2023-06-14T14:16:00Z">
        <w:r w:rsidR="00A4168A" w:rsidRPr="00337464">
          <w:rPr>
            <w:rFonts w:ascii="Cambria Math" w:hAnsi="Cambria Math" w:cs="Cambria Math"/>
            <w:sz w:val="24"/>
            <w:szCs w:val="24"/>
            <w:lang w:val="en-US"/>
            <w:rPrChange w:id="1882" w:author="Clark, Robert Emerson" w:date="2023-06-14T14:40:00Z">
              <w:rPr>
                <w:rFonts w:ascii="Cambria Math" w:hAnsi="Cambria Math" w:cs="Cambria Math"/>
                <w:lang w:val="en-US"/>
              </w:rPr>
            </w:rPrChange>
          </w:rPr>
          <w:t>𝛘</w:t>
        </w:r>
        <w:r w:rsidR="00A4168A" w:rsidRPr="00337464">
          <w:rPr>
            <w:rFonts w:cs="Times New Roman"/>
            <w:sz w:val="24"/>
            <w:szCs w:val="24"/>
            <w:lang w:val="en-US"/>
            <w:rPrChange w:id="1883" w:author="Clark, Robert Emerson" w:date="2023-06-14T14:40:00Z">
              <w:rPr>
                <w:rFonts w:cs="Times New Roman"/>
                <w:lang w:val="en-US"/>
              </w:rPr>
            </w:rPrChange>
          </w:rPr>
          <w:t xml:space="preserve">2 = </w:t>
        </w:r>
        <w:r w:rsidR="00A4168A" w:rsidRPr="00337464">
          <w:rPr>
            <w:rFonts w:cs="Times New Roman"/>
            <w:sz w:val="24"/>
            <w:szCs w:val="24"/>
            <w:lang w:val="en-US"/>
            <w:rPrChange w:id="1884" w:author="Clark, Robert Emerson" w:date="2023-06-14T14:40:00Z">
              <w:rPr>
                <w:rFonts w:cs="Times New Roman"/>
                <w:lang w:val="en-US"/>
              </w:rPr>
            </w:rPrChange>
          </w:rPr>
          <w:t>6.66</w:t>
        </w:r>
        <w:r w:rsidR="00A4168A" w:rsidRPr="00337464">
          <w:rPr>
            <w:rFonts w:cs="Times New Roman"/>
            <w:sz w:val="24"/>
            <w:szCs w:val="24"/>
            <w:lang w:val="en-US"/>
            <w:rPrChange w:id="1885" w:author="Clark, Robert Emerson" w:date="2023-06-14T14:40:00Z">
              <w:rPr>
                <w:rFonts w:cs="Times New Roman"/>
                <w:lang w:val="en-US"/>
              </w:rPr>
            </w:rPrChange>
          </w:rPr>
          <w:t xml:space="preserve">, DF = </w:t>
        </w:r>
        <w:r w:rsidR="00A4168A" w:rsidRPr="00337464">
          <w:rPr>
            <w:rFonts w:cs="Times New Roman"/>
            <w:sz w:val="24"/>
            <w:szCs w:val="24"/>
            <w:lang w:val="en-US"/>
            <w:rPrChange w:id="1886" w:author="Clark, Robert Emerson" w:date="2023-06-14T14:40:00Z">
              <w:rPr>
                <w:rFonts w:cs="Times New Roman"/>
                <w:lang w:val="en-US"/>
              </w:rPr>
            </w:rPrChange>
          </w:rPr>
          <w:t>2)</w:t>
        </w:r>
      </w:ins>
      <w:r w:rsidRPr="00337464">
        <w:rPr>
          <w:rFonts w:cs="Times New Roman"/>
          <w:sz w:val="24"/>
          <w:szCs w:val="24"/>
          <w:lang w:val="en-US"/>
          <w:rPrChange w:id="1887" w:author="Clark, Robert Emerson" w:date="2023-06-14T14:40:00Z">
            <w:rPr>
              <w:rFonts w:cs="Times New Roman"/>
              <w:lang w:val="en-US"/>
            </w:rPr>
          </w:rPrChange>
        </w:rPr>
        <w:t xml:space="preserve">. </w:t>
      </w:r>
      <w:ins w:id="1888" w:author="Clark, Robert Emerson" w:date="2023-06-14T14:16:00Z">
        <w:r w:rsidR="00A4168A" w:rsidRPr="00337464">
          <w:rPr>
            <w:rFonts w:cs="Times New Roman"/>
            <w:sz w:val="24"/>
            <w:szCs w:val="24"/>
            <w:lang w:val="en-US"/>
            <w:rPrChange w:id="1889" w:author="Clark, Robert Emerson" w:date="2023-06-14T14:40:00Z">
              <w:rPr>
                <w:rFonts w:cs="Times New Roman"/>
                <w:lang w:val="en-US"/>
              </w:rPr>
            </w:rPrChange>
          </w:rPr>
          <w:t xml:space="preserve">Examination of this virus main effect, when </w:t>
        </w:r>
      </w:ins>
      <w:ins w:id="1890" w:author="Clark, Robert Emerson" w:date="2023-06-14T14:17:00Z">
        <w:r w:rsidR="00A4168A" w:rsidRPr="00337464">
          <w:rPr>
            <w:rFonts w:cs="Times New Roman"/>
            <w:sz w:val="24"/>
            <w:szCs w:val="24"/>
            <w:lang w:val="en-US"/>
            <w:rPrChange w:id="1891" w:author="Clark, Robert Emerson" w:date="2023-06-14T14:40:00Z">
              <w:rPr>
                <w:rFonts w:cs="Times New Roman"/>
                <w:lang w:val="en-US"/>
              </w:rPr>
            </w:rPrChange>
          </w:rPr>
          <w:t>averaging</w:t>
        </w:r>
      </w:ins>
      <w:ins w:id="1892" w:author="Clark, Robert Emerson" w:date="2023-06-14T14:16:00Z">
        <w:r w:rsidR="00A4168A" w:rsidRPr="00337464">
          <w:rPr>
            <w:rFonts w:cs="Times New Roman"/>
            <w:sz w:val="24"/>
            <w:szCs w:val="24"/>
            <w:lang w:val="en-US"/>
            <w:rPrChange w:id="1893" w:author="Clark, Robert Emerson" w:date="2023-06-14T14:40:00Z">
              <w:rPr>
                <w:rFonts w:cs="Times New Roman"/>
                <w:lang w:val="en-US"/>
              </w:rPr>
            </w:rPrChange>
          </w:rPr>
          <w:t xml:space="preserve"> </w:t>
        </w:r>
      </w:ins>
      <w:ins w:id="1894" w:author="Clark, Robert Emerson" w:date="2023-06-14T14:17:00Z">
        <w:r w:rsidR="00A4168A" w:rsidRPr="00337464">
          <w:rPr>
            <w:rFonts w:cs="Times New Roman"/>
            <w:sz w:val="24"/>
            <w:szCs w:val="24"/>
            <w:lang w:val="en-US"/>
            <w:rPrChange w:id="1895" w:author="Clark, Robert Emerson" w:date="2023-06-14T14:40:00Z">
              <w:rPr>
                <w:rFonts w:cs="Times New Roman"/>
                <w:lang w:val="en-US"/>
              </w:rPr>
            </w:rPrChange>
          </w:rPr>
          <w:t>a</w:t>
        </w:r>
      </w:ins>
      <w:ins w:id="1896" w:author="Clark, Robert Emerson" w:date="2023-06-14T14:16:00Z">
        <w:r w:rsidR="00A4168A" w:rsidRPr="00337464">
          <w:rPr>
            <w:rFonts w:cs="Times New Roman"/>
            <w:sz w:val="24"/>
            <w:szCs w:val="24"/>
            <w:lang w:val="en-US"/>
            <w:rPrChange w:id="1897" w:author="Clark, Robert Emerson" w:date="2023-06-14T14:40:00Z">
              <w:rPr>
                <w:rFonts w:cs="Times New Roman"/>
                <w:lang w:val="en-US"/>
              </w:rPr>
            </w:rPrChange>
          </w:rPr>
          <w:t xml:space="preserve">cross all host plant species, showed </w:t>
        </w:r>
      </w:ins>
      <w:ins w:id="1898" w:author="Clark, Robert Emerson" w:date="2023-06-14T14:17:00Z">
        <w:r w:rsidR="00A4168A" w:rsidRPr="00337464">
          <w:rPr>
            <w:rFonts w:cs="Times New Roman"/>
            <w:sz w:val="24"/>
            <w:szCs w:val="24"/>
            <w:lang w:val="en-US"/>
            <w:rPrChange w:id="1899" w:author="Clark, Robert Emerson" w:date="2023-06-14T14:40:00Z">
              <w:rPr>
                <w:rFonts w:cs="Times New Roman"/>
                <w:lang w:val="en-US"/>
              </w:rPr>
            </w:rPrChange>
          </w:rPr>
          <w:t>a slight increase in overall aphid abundance among PEMV infected plants compared to BLRV and sham plants.</w:t>
        </w:r>
      </w:ins>
    </w:p>
    <w:p w14:paraId="75BF4501" w14:textId="55D4F749" w:rsidR="00346636" w:rsidRPr="00337464" w:rsidRDefault="007F39E3" w:rsidP="00B16FA5">
      <w:pPr>
        <w:spacing w:line="480" w:lineRule="auto"/>
        <w:rPr>
          <w:rFonts w:cs="Times New Roman"/>
          <w:sz w:val="24"/>
          <w:szCs w:val="24"/>
          <w:lang w:val="en-US"/>
          <w:rPrChange w:id="1900" w:author="Clark, Robert Emerson" w:date="2023-06-14T14:40:00Z">
            <w:rPr>
              <w:rFonts w:cs="Times New Roman"/>
              <w:lang w:val="en-US"/>
            </w:rPr>
          </w:rPrChange>
        </w:rPr>
      </w:pPr>
      <w:r w:rsidRPr="00337464">
        <w:rPr>
          <w:rFonts w:cs="Times New Roman"/>
          <w:sz w:val="24"/>
          <w:szCs w:val="24"/>
          <w:lang w:val="en-US"/>
          <w:rPrChange w:id="1901" w:author="Clark, Robert Emerson" w:date="2023-06-14T14:40:00Z">
            <w:rPr>
              <w:rFonts w:cs="Times New Roman"/>
              <w:lang w:val="en-US"/>
            </w:rPr>
          </w:rPrChange>
        </w:rPr>
        <w:t xml:space="preserve">Aphid performance differed </w:t>
      </w:r>
      <w:r w:rsidR="00346636" w:rsidRPr="00337464">
        <w:rPr>
          <w:rFonts w:cs="Times New Roman"/>
          <w:sz w:val="24"/>
          <w:szCs w:val="24"/>
          <w:lang w:val="en-US"/>
          <w:rPrChange w:id="1902" w:author="Clark, Robert Emerson" w:date="2023-06-14T14:40:00Z">
            <w:rPr>
              <w:rFonts w:cs="Times New Roman"/>
              <w:lang w:val="en-US"/>
            </w:rPr>
          </w:rPrChange>
        </w:rPr>
        <w:t xml:space="preserve">depending on host-plant species identity (Table S1, </w:t>
      </w:r>
      <w:proofErr w:type="spellStart"/>
      <w:r w:rsidR="00346636" w:rsidRPr="00337464">
        <w:rPr>
          <w:rFonts w:cs="Times New Roman"/>
          <w:sz w:val="24"/>
          <w:szCs w:val="24"/>
          <w:lang w:val="en-US"/>
          <w:rPrChange w:id="1903" w:author="Clark, Robert Emerson" w:date="2023-06-14T14:40:00Z">
            <w:rPr>
              <w:rFonts w:cs="Times New Roman"/>
              <w:lang w:val="en-US"/>
            </w:rPr>
          </w:rPrChange>
        </w:rPr>
        <w:t>Biotype:Plant</w:t>
      </w:r>
      <w:proofErr w:type="spellEnd"/>
      <w:r w:rsidR="00346636" w:rsidRPr="00337464">
        <w:rPr>
          <w:rFonts w:cs="Times New Roman"/>
          <w:sz w:val="24"/>
          <w:szCs w:val="24"/>
          <w:lang w:val="en-US"/>
          <w:rPrChange w:id="1904" w:author="Clark, Robert Emerson" w:date="2023-06-14T14:40:00Z">
            <w:rPr>
              <w:rFonts w:cs="Times New Roman"/>
              <w:lang w:val="en-US"/>
            </w:rPr>
          </w:rPrChange>
        </w:rPr>
        <w:t xml:space="preserve"> interaction, P &lt; 0.001, </w:t>
      </w:r>
      <w:r w:rsidR="00346636" w:rsidRPr="00337464">
        <w:rPr>
          <w:rFonts w:ascii="Cambria Math" w:hAnsi="Cambria Math" w:cs="Cambria Math"/>
          <w:sz w:val="24"/>
          <w:szCs w:val="24"/>
          <w:lang w:val="en-US"/>
          <w:rPrChange w:id="1905" w:author="Clark, Robert Emerson" w:date="2023-06-14T14:40:00Z">
            <w:rPr>
              <w:rFonts w:ascii="Cambria Math" w:hAnsi="Cambria Math" w:cs="Cambria Math"/>
              <w:lang w:val="en-US"/>
            </w:rPr>
          </w:rPrChange>
        </w:rPr>
        <w:t>𝛘</w:t>
      </w:r>
      <w:r w:rsidR="00346636" w:rsidRPr="00337464">
        <w:rPr>
          <w:rFonts w:cs="Times New Roman"/>
          <w:sz w:val="24"/>
          <w:szCs w:val="24"/>
          <w:lang w:val="en-US"/>
          <w:rPrChange w:id="1906" w:author="Clark, Robert Emerson" w:date="2023-06-14T14:40:00Z">
            <w:rPr>
              <w:rFonts w:cs="Times New Roman"/>
              <w:lang w:val="en-US"/>
            </w:rPr>
          </w:rPrChange>
        </w:rPr>
        <w:t xml:space="preserve">2 = 57.31, DF = 5). As predicted, the </w:t>
      </w:r>
      <w:r w:rsidR="00F4743F" w:rsidRPr="00337464">
        <w:rPr>
          <w:rFonts w:cs="Times New Roman"/>
          <w:sz w:val="24"/>
          <w:szCs w:val="24"/>
          <w:lang w:val="en-US"/>
          <w:rPrChange w:id="1907" w:author="Clark, Robert Emerson" w:date="2023-06-14T14:40:00Z">
            <w:rPr>
              <w:rFonts w:cs="Times New Roman"/>
              <w:lang w:val="en-US"/>
            </w:rPr>
          </w:rPrChange>
        </w:rPr>
        <w:t>“alfalfa”</w:t>
      </w:r>
      <w:r w:rsidR="00346636" w:rsidRPr="00337464">
        <w:rPr>
          <w:rFonts w:cs="Times New Roman"/>
          <w:sz w:val="24"/>
          <w:szCs w:val="24"/>
          <w:lang w:val="en-US"/>
          <w:rPrChange w:id="1908" w:author="Clark, Robert Emerson" w:date="2023-06-14T14:40:00Z">
            <w:rPr>
              <w:rFonts w:cs="Times New Roman"/>
              <w:lang w:val="en-US"/>
            </w:rPr>
          </w:rPrChange>
        </w:rPr>
        <w:t xml:space="preserve"> </w:t>
      </w:r>
      <w:r w:rsidR="00666F49" w:rsidRPr="00337464">
        <w:rPr>
          <w:rFonts w:cs="Times New Roman"/>
          <w:sz w:val="24"/>
          <w:szCs w:val="24"/>
          <w:lang w:val="en-US"/>
          <w:rPrChange w:id="1909" w:author="Clark, Robert Emerson" w:date="2023-06-14T14:40:00Z">
            <w:rPr>
              <w:rFonts w:cs="Times New Roman"/>
              <w:lang w:val="en-US"/>
            </w:rPr>
          </w:rPrChange>
        </w:rPr>
        <w:t>biotype</w:t>
      </w:r>
      <w:r w:rsidRPr="00337464">
        <w:rPr>
          <w:rFonts w:cs="Times New Roman"/>
          <w:sz w:val="24"/>
          <w:szCs w:val="24"/>
          <w:lang w:val="en-US"/>
          <w:rPrChange w:id="1910" w:author="Clark, Robert Emerson" w:date="2023-06-14T14:40:00Z">
            <w:rPr>
              <w:rFonts w:cs="Times New Roman"/>
              <w:lang w:val="en-US"/>
            </w:rPr>
          </w:rPrChange>
        </w:rPr>
        <w:t>s</w:t>
      </w:r>
      <w:r w:rsidR="00346636" w:rsidRPr="00337464">
        <w:rPr>
          <w:rFonts w:cs="Times New Roman"/>
          <w:sz w:val="24"/>
          <w:szCs w:val="24"/>
          <w:lang w:val="en-US"/>
          <w:rPrChange w:id="1911" w:author="Clark, Robert Emerson" w:date="2023-06-14T14:40:00Z">
            <w:rPr>
              <w:rFonts w:cs="Times New Roman"/>
              <w:lang w:val="en-US"/>
            </w:rPr>
          </w:rPrChange>
        </w:rPr>
        <w:t xml:space="preserve"> performed better on alfalfa compared to </w:t>
      </w:r>
      <w:r w:rsidR="00AE3A85" w:rsidRPr="00337464">
        <w:rPr>
          <w:rFonts w:cs="Times New Roman"/>
          <w:sz w:val="24"/>
          <w:szCs w:val="24"/>
          <w:lang w:val="en-US"/>
          <w:rPrChange w:id="1912" w:author="Clark, Robert Emerson" w:date="2023-06-14T14:40:00Z">
            <w:rPr>
              <w:rFonts w:cs="Times New Roman"/>
              <w:lang w:val="en-US"/>
            </w:rPr>
          </w:rPrChange>
        </w:rPr>
        <w:t xml:space="preserve">pea </w:t>
      </w:r>
      <w:r w:rsidR="00346636" w:rsidRPr="00337464">
        <w:rPr>
          <w:rFonts w:cs="Times New Roman"/>
          <w:sz w:val="24"/>
          <w:szCs w:val="24"/>
          <w:lang w:val="en-US"/>
          <w:rPrChange w:id="1913" w:author="Clark, Robert Emerson" w:date="2023-06-14T14:40:00Z">
            <w:rPr>
              <w:rFonts w:cs="Times New Roman"/>
              <w:lang w:val="en-US"/>
            </w:rPr>
          </w:rPrChange>
        </w:rPr>
        <w:t xml:space="preserve">(Fig 1, Tukey HSD). Conversely, the </w:t>
      </w:r>
      <w:r w:rsidR="00A9377D" w:rsidRPr="00337464">
        <w:rPr>
          <w:rFonts w:cs="Times New Roman"/>
          <w:sz w:val="24"/>
          <w:szCs w:val="24"/>
          <w:lang w:val="en-US"/>
          <w:rPrChange w:id="1914" w:author="Clark, Robert Emerson" w:date="2023-06-14T14:40:00Z">
            <w:rPr>
              <w:rFonts w:cs="Times New Roman"/>
              <w:lang w:val="en-US"/>
            </w:rPr>
          </w:rPrChange>
        </w:rPr>
        <w:t>“pea”</w:t>
      </w:r>
      <w:r w:rsidR="00346636" w:rsidRPr="00337464">
        <w:rPr>
          <w:rFonts w:cs="Times New Roman"/>
          <w:sz w:val="24"/>
          <w:szCs w:val="24"/>
          <w:lang w:val="en-US"/>
          <w:rPrChange w:id="1915" w:author="Clark, Robert Emerson" w:date="2023-06-14T14:40:00Z">
            <w:rPr>
              <w:rFonts w:cs="Times New Roman"/>
              <w:lang w:val="en-US"/>
            </w:rPr>
          </w:rPrChange>
        </w:rPr>
        <w:t xml:space="preserve"> </w:t>
      </w:r>
      <w:r w:rsidR="00666F49" w:rsidRPr="00337464">
        <w:rPr>
          <w:rFonts w:cs="Times New Roman"/>
          <w:sz w:val="24"/>
          <w:szCs w:val="24"/>
          <w:lang w:val="en-US"/>
          <w:rPrChange w:id="1916" w:author="Clark, Robert Emerson" w:date="2023-06-14T14:40:00Z">
            <w:rPr>
              <w:rFonts w:cs="Times New Roman"/>
              <w:lang w:val="en-US"/>
            </w:rPr>
          </w:rPrChange>
        </w:rPr>
        <w:t>biotype</w:t>
      </w:r>
      <w:r w:rsidR="00AE3A85" w:rsidRPr="00337464">
        <w:rPr>
          <w:rFonts w:cs="Times New Roman"/>
          <w:sz w:val="24"/>
          <w:szCs w:val="24"/>
          <w:lang w:val="en-US"/>
          <w:rPrChange w:id="1917" w:author="Clark, Robert Emerson" w:date="2023-06-14T14:40:00Z">
            <w:rPr>
              <w:rFonts w:cs="Times New Roman"/>
              <w:lang w:val="en-US"/>
            </w:rPr>
          </w:rPrChange>
        </w:rPr>
        <w:t>s</w:t>
      </w:r>
      <w:r w:rsidR="00346636" w:rsidRPr="00337464">
        <w:rPr>
          <w:rFonts w:cs="Times New Roman"/>
          <w:sz w:val="24"/>
          <w:szCs w:val="24"/>
          <w:lang w:val="en-US"/>
          <w:rPrChange w:id="1918" w:author="Clark, Robert Emerson" w:date="2023-06-14T14:40:00Z">
            <w:rPr>
              <w:rFonts w:cs="Times New Roman"/>
              <w:lang w:val="en-US"/>
            </w:rPr>
          </w:rPrChange>
        </w:rPr>
        <w:t xml:space="preserve"> performed better on </w:t>
      </w:r>
      <w:r w:rsidR="00AE3A85" w:rsidRPr="00337464">
        <w:rPr>
          <w:rFonts w:cs="Times New Roman"/>
          <w:sz w:val="24"/>
          <w:szCs w:val="24"/>
          <w:lang w:val="en-US"/>
          <w:rPrChange w:id="1919" w:author="Clark, Robert Emerson" w:date="2023-06-14T14:40:00Z">
            <w:rPr>
              <w:rFonts w:cs="Times New Roman"/>
              <w:lang w:val="en-US"/>
            </w:rPr>
          </w:rPrChange>
        </w:rPr>
        <w:t xml:space="preserve">hairy </w:t>
      </w:r>
      <w:r w:rsidR="00346636" w:rsidRPr="00337464">
        <w:rPr>
          <w:rFonts w:cs="Times New Roman"/>
          <w:sz w:val="24"/>
          <w:szCs w:val="24"/>
          <w:lang w:val="en-US"/>
          <w:rPrChange w:id="1920" w:author="Clark, Robert Emerson" w:date="2023-06-14T14:40:00Z">
            <w:rPr>
              <w:rFonts w:cs="Times New Roman"/>
              <w:lang w:val="en-US"/>
            </w:rPr>
          </w:rPrChange>
        </w:rPr>
        <w:t xml:space="preserve">vetch and </w:t>
      </w:r>
      <w:r w:rsidR="00AE3A85" w:rsidRPr="00337464">
        <w:rPr>
          <w:rFonts w:cs="Times New Roman"/>
          <w:sz w:val="24"/>
          <w:szCs w:val="24"/>
          <w:lang w:val="en-US"/>
          <w:rPrChange w:id="1921" w:author="Clark, Robert Emerson" w:date="2023-06-14T14:40:00Z">
            <w:rPr>
              <w:rFonts w:cs="Times New Roman"/>
              <w:lang w:val="en-US"/>
            </w:rPr>
          </w:rPrChange>
        </w:rPr>
        <w:t xml:space="preserve">pea </w:t>
      </w:r>
      <w:r w:rsidR="00346636" w:rsidRPr="00337464">
        <w:rPr>
          <w:rFonts w:cs="Times New Roman"/>
          <w:sz w:val="24"/>
          <w:szCs w:val="24"/>
          <w:lang w:val="en-US"/>
          <w:rPrChange w:id="1922" w:author="Clark, Robert Emerson" w:date="2023-06-14T14:40:00Z">
            <w:rPr>
              <w:rFonts w:cs="Times New Roman"/>
              <w:lang w:val="en-US"/>
            </w:rPr>
          </w:rPrChange>
        </w:rPr>
        <w:t xml:space="preserve">compared to the </w:t>
      </w:r>
      <w:r w:rsidR="00F216CE" w:rsidRPr="00337464">
        <w:rPr>
          <w:rFonts w:cs="Times New Roman"/>
          <w:sz w:val="24"/>
          <w:szCs w:val="24"/>
          <w:lang w:val="en-US"/>
          <w:rPrChange w:id="1923" w:author="Clark, Robert Emerson" w:date="2023-06-14T14:40:00Z">
            <w:rPr>
              <w:rFonts w:cs="Times New Roman"/>
              <w:lang w:val="en-US"/>
            </w:rPr>
          </w:rPrChange>
        </w:rPr>
        <w:t>“</w:t>
      </w:r>
      <w:r w:rsidR="00AE3A85" w:rsidRPr="00337464">
        <w:rPr>
          <w:rFonts w:cs="Times New Roman"/>
          <w:sz w:val="24"/>
          <w:szCs w:val="24"/>
          <w:lang w:val="en-US"/>
          <w:rPrChange w:id="1924" w:author="Clark, Robert Emerson" w:date="2023-06-14T14:40:00Z">
            <w:rPr>
              <w:rFonts w:cs="Times New Roman"/>
              <w:lang w:val="en-US"/>
            </w:rPr>
          </w:rPrChange>
        </w:rPr>
        <w:t>alfalfa</w:t>
      </w:r>
      <w:r w:rsidR="00F216CE" w:rsidRPr="00337464">
        <w:rPr>
          <w:rFonts w:cs="Times New Roman"/>
          <w:sz w:val="24"/>
          <w:szCs w:val="24"/>
          <w:lang w:val="en-US"/>
          <w:rPrChange w:id="1925" w:author="Clark, Robert Emerson" w:date="2023-06-14T14:40:00Z">
            <w:rPr>
              <w:rFonts w:cs="Times New Roman"/>
              <w:lang w:val="en-US"/>
            </w:rPr>
          </w:rPrChange>
        </w:rPr>
        <w:t>”</w:t>
      </w:r>
      <w:r w:rsidR="00AE3A85" w:rsidRPr="00337464">
        <w:rPr>
          <w:rFonts w:cs="Times New Roman"/>
          <w:sz w:val="24"/>
          <w:szCs w:val="24"/>
          <w:lang w:val="en-US"/>
          <w:rPrChange w:id="1926" w:author="Clark, Robert Emerson" w:date="2023-06-14T14:40:00Z">
            <w:rPr>
              <w:rFonts w:cs="Times New Roman"/>
              <w:lang w:val="en-US"/>
            </w:rPr>
          </w:rPrChange>
        </w:rPr>
        <w:t xml:space="preserve"> </w:t>
      </w:r>
      <w:r w:rsidR="00666F49" w:rsidRPr="00337464">
        <w:rPr>
          <w:rFonts w:cs="Times New Roman"/>
          <w:sz w:val="24"/>
          <w:szCs w:val="24"/>
          <w:lang w:val="en-US"/>
          <w:rPrChange w:id="1927" w:author="Clark, Robert Emerson" w:date="2023-06-14T14:40:00Z">
            <w:rPr>
              <w:rFonts w:cs="Times New Roman"/>
              <w:lang w:val="en-US"/>
            </w:rPr>
          </w:rPrChange>
        </w:rPr>
        <w:t>biotype</w:t>
      </w:r>
      <w:r w:rsidR="00F216CE" w:rsidRPr="00337464">
        <w:rPr>
          <w:rFonts w:cs="Times New Roman"/>
          <w:sz w:val="24"/>
          <w:szCs w:val="24"/>
          <w:lang w:val="en-US"/>
          <w:rPrChange w:id="1928" w:author="Clark, Robert Emerson" w:date="2023-06-14T14:40:00Z">
            <w:rPr>
              <w:rFonts w:cs="Times New Roman"/>
              <w:lang w:val="en-US"/>
            </w:rPr>
          </w:rPrChange>
        </w:rPr>
        <w:t>s</w:t>
      </w:r>
      <w:r w:rsidR="00346636" w:rsidRPr="00337464">
        <w:rPr>
          <w:rFonts w:cs="Times New Roman"/>
          <w:sz w:val="24"/>
          <w:szCs w:val="24"/>
          <w:lang w:val="en-US"/>
          <w:rPrChange w:id="1929" w:author="Clark, Robert Emerson" w:date="2023-06-14T14:40:00Z">
            <w:rPr>
              <w:rFonts w:cs="Times New Roman"/>
              <w:lang w:val="en-US"/>
            </w:rPr>
          </w:rPrChange>
        </w:rPr>
        <w:t xml:space="preserve"> (Fig 1, Tukey HSD). We observed no differences in aphid performance among the remaining host plants, </w:t>
      </w:r>
      <w:r w:rsidR="00AE3A85" w:rsidRPr="00337464">
        <w:rPr>
          <w:rFonts w:cs="Times New Roman"/>
          <w:sz w:val="24"/>
          <w:szCs w:val="24"/>
          <w:lang w:val="en-US"/>
          <w:rPrChange w:id="1930" w:author="Clark, Robert Emerson" w:date="2023-06-14T14:40:00Z">
            <w:rPr>
              <w:rFonts w:cs="Times New Roman"/>
              <w:lang w:val="en-US"/>
            </w:rPr>
          </w:rPrChange>
        </w:rPr>
        <w:t>red clover</w:t>
      </w:r>
      <w:r w:rsidR="00346636" w:rsidRPr="00337464">
        <w:rPr>
          <w:rFonts w:cs="Times New Roman"/>
          <w:sz w:val="24"/>
          <w:szCs w:val="24"/>
          <w:lang w:val="en-US"/>
          <w:rPrChange w:id="1931" w:author="Clark, Robert Emerson" w:date="2023-06-14T14:40:00Z">
            <w:rPr>
              <w:rFonts w:cs="Times New Roman"/>
              <w:lang w:val="en-US"/>
            </w:rPr>
          </w:rPrChange>
        </w:rPr>
        <w:t xml:space="preserve">, </w:t>
      </w:r>
      <w:r w:rsidR="00AE3A85" w:rsidRPr="00337464">
        <w:rPr>
          <w:rFonts w:cs="Times New Roman"/>
          <w:sz w:val="24"/>
          <w:szCs w:val="24"/>
          <w:lang w:val="en-US"/>
          <w:rPrChange w:id="1932" w:author="Clark, Robert Emerson" w:date="2023-06-14T14:40:00Z">
            <w:rPr>
              <w:rFonts w:cs="Times New Roman"/>
              <w:lang w:val="en-US"/>
            </w:rPr>
          </w:rPrChange>
        </w:rPr>
        <w:t>fava bean</w:t>
      </w:r>
      <w:r w:rsidR="00346636" w:rsidRPr="00337464">
        <w:rPr>
          <w:rFonts w:cs="Times New Roman"/>
          <w:sz w:val="24"/>
          <w:szCs w:val="24"/>
          <w:lang w:val="en-US"/>
          <w:rPrChange w:id="1933" w:author="Clark, Robert Emerson" w:date="2023-06-14T14:40:00Z">
            <w:rPr>
              <w:rFonts w:cs="Times New Roman"/>
              <w:lang w:val="en-US"/>
            </w:rPr>
          </w:rPrChange>
        </w:rPr>
        <w:t xml:space="preserve">, and </w:t>
      </w:r>
      <w:r w:rsidR="00AE3A85" w:rsidRPr="00337464">
        <w:rPr>
          <w:rFonts w:cs="Times New Roman"/>
          <w:sz w:val="24"/>
          <w:szCs w:val="24"/>
          <w:lang w:val="en-US"/>
          <w:rPrChange w:id="1934" w:author="Clark, Robert Emerson" w:date="2023-06-14T14:40:00Z">
            <w:rPr>
              <w:rFonts w:cs="Times New Roman"/>
              <w:lang w:val="en-US"/>
            </w:rPr>
          </w:rPrChange>
        </w:rPr>
        <w:t xml:space="preserve">lentil </w:t>
      </w:r>
      <w:r w:rsidR="00346636" w:rsidRPr="00337464">
        <w:rPr>
          <w:rFonts w:cs="Times New Roman"/>
          <w:sz w:val="24"/>
          <w:szCs w:val="24"/>
          <w:lang w:val="en-US"/>
          <w:rPrChange w:id="1935" w:author="Clark, Robert Emerson" w:date="2023-06-14T14:40:00Z">
            <w:rPr>
              <w:rFonts w:cs="Times New Roman"/>
              <w:lang w:val="en-US"/>
            </w:rPr>
          </w:rPrChange>
        </w:rPr>
        <w:t>(Fig 1. Tukey HSD). Given</w:t>
      </w:r>
      <w:r w:rsidR="00AE3A85" w:rsidRPr="00337464">
        <w:rPr>
          <w:rFonts w:cs="Times New Roman"/>
          <w:sz w:val="24"/>
          <w:szCs w:val="24"/>
          <w:lang w:val="en-US"/>
          <w:rPrChange w:id="1936" w:author="Clark, Robert Emerson" w:date="2023-06-14T14:40:00Z">
            <w:rPr>
              <w:rFonts w:cs="Times New Roman"/>
              <w:lang w:val="en-US"/>
            </w:rPr>
          </w:rPrChange>
        </w:rPr>
        <w:t xml:space="preserve"> that</w:t>
      </w:r>
      <w:r w:rsidR="00346636" w:rsidRPr="00337464">
        <w:rPr>
          <w:rFonts w:cs="Times New Roman"/>
          <w:sz w:val="24"/>
          <w:szCs w:val="24"/>
          <w:lang w:val="en-US"/>
          <w:rPrChange w:id="1937" w:author="Clark, Robert Emerson" w:date="2023-06-14T14:40:00Z">
            <w:rPr>
              <w:rFonts w:cs="Times New Roman"/>
              <w:lang w:val="en-US"/>
            </w:rPr>
          </w:rPrChange>
        </w:rPr>
        <w:t xml:space="preserve"> analysis of deviance tables were calculated using Type II Wald-</w:t>
      </w:r>
      <w:r w:rsidR="00346636" w:rsidRPr="00337464">
        <w:rPr>
          <w:rFonts w:ascii="Cambria Math" w:hAnsi="Cambria Math" w:cs="Cambria Math"/>
          <w:sz w:val="24"/>
          <w:szCs w:val="24"/>
          <w:lang w:val="en-US"/>
          <w:rPrChange w:id="1938" w:author="Clark, Robert Emerson" w:date="2023-06-14T14:40:00Z">
            <w:rPr>
              <w:rFonts w:ascii="Cambria Math" w:hAnsi="Cambria Math" w:cs="Cambria Math"/>
              <w:lang w:val="en-US"/>
            </w:rPr>
          </w:rPrChange>
        </w:rPr>
        <w:t>𝛘</w:t>
      </w:r>
      <w:r w:rsidR="00346636" w:rsidRPr="00337464">
        <w:rPr>
          <w:rFonts w:cs="Times New Roman"/>
          <w:sz w:val="24"/>
          <w:szCs w:val="24"/>
          <w:lang w:val="en-US"/>
          <w:rPrChange w:id="1939" w:author="Clark, Robert Emerson" w:date="2023-06-14T14:40:00Z">
            <w:rPr>
              <w:rFonts w:cs="Times New Roman"/>
              <w:lang w:val="en-US"/>
            </w:rPr>
          </w:rPrChange>
        </w:rPr>
        <w:t xml:space="preserve">2 tests (Fox and Weisberg, 2018), results suggest the </w:t>
      </w:r>
      <w:proofErr w:type="spellStart"/>
      <w:r w:rsidR="00346636" w:rsidRPr="00337464">
        <w:rPr>
          <w:rFonts w:cs="Times New Roman"/>
          <w:sz w:val="24"/>
          <w:szCs w:val="24"/>
          <w:lang w:val="en-US"/>
          <w:rPrChange w:id="1940" w:author="Clark, Robert Emerson" w:date="2023-06-14T14:40:00Z">
            <w:rPr>
              <w:rFonts w:cs="Times New Roman"/>
              <w:lang w:val="en-US"/>
            </w:rPr>
          </w:rPrChange>
        </w:rPr>
        <w:t>Biotype:Plant</w:t>
      </w:r>
      <w:proofErr w:type="spellEnd"/>
      <w:r w:rsidR="00346636" w:rsidRPr="00337464">
        <w:rPr>
          <w:rFonts w:cs="Times New Roman"/>
          <w:sz w:val="24"/>
          <w:szCs w:val="24"/>
          <w:lang w:val="en-US"/>
          <w:rPrChange w:id="1941" w:author="Clark, Robert Emerson" w:date="2023-06-14T14:40:00Z">
            <w:rPr>
              <w:rFonts w:cs="Times New Roman"/>
              <w:lang w:val="en-US"/>
            </w:rPr>
          </w:rPrChange>
        </w:rPr>
        <w:t xml:space="preserve"> interaction term statistically accounts for the effect of biotype on aphid performance (Table S1, P = 0.5, </w:t>
      </w:r>
      <w:r w:rsidR="00346636" w:rsidRPr="00337464">
        <w:rPr>
          <w:rFonts w:ascii="Cambria Math" w:hAnsi="Cambria Math" w:cs="Cambria Math"/>
          <w:sz w:val="24"/>
          <w:szCs w:val="24"/>
          <w:lang w:val="en-US"/>
          <w:rPrChange w:id="1942" w:author="Clark, Robert Emerson" w:date="2023-06-14T14:40:00Z">
            <w:rPr>
              <w:rFonts w:ascii="Cambria Math" w:hAnsi="Cambria Math" w:cs="Cambria Math"/>
              <w:lang w:val="en-US"/>
            </w:rPr>
          </w:rPrChange>
        </w:rPr>
        <w:t>𝛘</w:t>
      </w:r>
      <w:r w:rsidR="00346636" w:rsidRPr="00337464">
        <w:rPr>
          <w:rFonts w:cs="Times New Roman"/>
          <w:sz w:val="24"/>
          <w:szCs w:val="24"/>
          <w:lang w:val="en-US"/>
          <w:rPrChange w:id="1943" w:author="Clark, Robert Emerson" w:date="2023-06-14T14:40:00Z">
            <w:rPr>
              <w:rFonts w:cs="Times New Roman"/>
              <w:lang w:val="en-US"/>
            </w:rPr>
          </w:rPrChange>
        </w:rPr>
        <w:t>2 = 0.45, DF = 1).</w:t>
      </w:r>
    </w:p>
    <w:p w14:paraId="45C72FB3" w14:textId="77777777" w:rsidR="00346636" w:rsidRPr="00337464" w:rsidRDefault="00346636" w:rsidP="00B16FA5">
      <w:pPr>
        <w:pStyle w:val="Heading2"/>
        <w:spacing w:line="480" w:lineRule="auto"/>
        <w:rPr>
          <w:rFonts w:cs="Times New Roman"/>
          <w:sz w:val="24"/>
          <w:szCs w:val="24"/>
          <w:lang w:val="en-US"/>
          <w:rPrChange w:id="1944" w:author="Clark, Robert Emerson" w:date="2023-06-14T14:40:00Z">
            <w:rPr>
              <w:rFonts w:cs="Times New Roman"/>
              <w:lang w:val="en-US"/>
            </w:rPr>
          </w:rPrChange>
        </w:rPr>
      </w:pPr>
      <w:r w:rsidRPr="00337464">
        <w:rPr>
          <w:rFonts w:cs="Times New Roman"/>
          <w:sz w:val="24"/>
          <w:szCs w:val="24"/>
          <w:lang w:val="en-US"/>
          <w:rPrChange w:id="1945" w:author="Clark, Robert Emerson" w:date="2023-06-14T14:40:00Z">
            <w:rPr>
              <w:rFonts w:cs="Times New Roman"/>
              <w:lang w:val="en-US"/>
            </w:rPr>
          </w:rPrChange>
        </w:rPr>
        <w:lastRenderedPageBreak/>
        <w:t>Biotype, Plant, and Virus effects on aphid preference</w:t>
      </w:r>
    </w:p>
    <w:p w14:paraId="057DCC02" w14:textId="5A2B97F6" w:rsidR="00346636" w:rsidRPr="00337464" w:rsidRDefault="00346636" w:rsidP="00B16FA5">
      <w:pPr>
        <w:spacing w:line="480" w:lineRule="auto"/>
        <w:rPr>
          <w:rFonts w:cs="Times New Roman"/>
          <w:sz w:val="24"/>
          <w:szCs w:val="24"/>
          <w:lang w:val="en-US"/>
          <w:rPrChange w:id="1946" w:author="Clark, Robert Emerson" w:date="2023-06-14T14:40:00Z">
            <w:rPr>
              <w:rFonts w:cs="Times New Roman"/>
              <w:lang w:val="en-US"/>
            </w:rPr>
          </w:rPrChange>
        </w:rPr>
      </w:pPr>
      <w:r w:rsidRPr="00337464">
        <w:rPr>
          <w:rFonts w:cs="Times New Roman"/>
          <w:sz w:val="24"/>
          <w:szCs w:val="24"/>
          <w:lang w:val="en-US"/>
          <w:rPrChange w:id="1947" w:author="Clark, Robert Emerson" w:date="2023-06-14T14:40:00Z">
            <w:rPr>
              <w:rFonts w:cs="Times New Roman"/>
              <w:lang w:val="en-US"/>
            </w:rPr>
          </w:rPrChange>
        </w:rPr>
        <w:t xml:space="preserve">Aphid preference for host plants was determined using total counts of aphids </w:t>
      </w:r>
      <w:r w:rsidR="00AE3A85" w:rsidRPr="00337464">
        <w:rPr>
          <w:rFonts w:cs="Times New Roman"/>
          <w:sz w:val="24"/>
          <w:szCs w:val="24"/>
          <w:lang w:val="en-US"/>
          <w:rPrChange w:id="1948" w:author="Clark, Robert Emerson" w:date="2023-06-14T14:40:00Z">
            <w:rPr>
              <w:rFonts w:cs="Times New Roman"/>
              <w:lang w:val="en-US"/>
            </w:rPr>
          </w:rPrChange>
        </w:rPr>
        <w:t>settling on</w:t>
      </w:r>
      <w:r w:rsidRPr="00337464">
        <w:rPr>
          <w:rFonts w:cs="Times New Roman"/>
          <w:sz w:val="24"/>
          <w:szCs w:val="24"/>
          <w:lang w:val="en-US"/>
          <w:rPrChange w:id="1949" w:author="Clark, Robert Emerson" w:date="2023-06-14T14:40:00Z">
            <w:rPr>
              <w:rFonts w:cs="Times New Roman"/>
              <w:lang w:val="en-US"/>
            </w:rPr>
          </w:rPrChange>
        </w:rPr>
        <w:t xml:space="preserve"> a respective host plant in a behavioral assay. Aphid preference </w:t>
      </w:r>
      <w:r w:rsidR="00AE3A85" w:rsidRPr="00337464">
        <w:rPr>
          <w:rFonts w:cs="Times New Roman"/>
          <w:sz w:val="24"/>
          <w:szCs w:val="24"/>
          <w:lang w:val="en-US"/>
          <w:rPrChange w:id="1950" w:author="Clark, Robert Emerson" w:date="2023-06-14T14:40:00Z">
            <w:rPr>
              <w:rFonts w:cs="Times New Roman"/>
              <w:lang w:val="en-US"/>
            </w:rPr>
          </w:rPrChange>
        </w:rPr>
        <w:t xml:space="preserve">differed </w:t>
      </w:r>
      <w:r w:rsidRPr="00337464">
        <w:rPr>
          <w:rFonts w:cs="Times New Roman"/>
          <w:sz w:val="24"/>
          <w:szCs w:val="24"/>
          <w:lang w:val="en-US"/>
          <w:rPrChange w:id="1951" w:author="Clark, Robert Emerson" w:date="2023-06-14T14:40:00Z">
            <w:rPr>
              <w:rFonts w:cs="Times New Roman"/>
              <w:lang w:val="en-US"/>
            </w:rPr>
          </w:rPrChange>
        </w:rPr>
        <w:t xml:space="preserve">significantly among target hosts (Table S2, P &lt; 0.001, </w:t>
      </w:r>
      <w:r w:rsidRPr="00337464">
        <w:rPr>
          <w:rFonts w:ascii="Cambria Math" w:hAnsi="Cambria Math" w:cs="Cambria Math"/>
          <w:sz w:val="24"/>
          <w:szCs w:val="24"/>
          <w:lang w:val="en-US"/>
          <w:rPrChange w:id="1952" w:author="Clark, Robert Emerson" w:date="2023-06-14T14:40:00Z">
            <w:rPr>
              <w:rFonts w:ascii="Cambria Math" w:hAnsi="Cambria Math" w:cs="Cambria Math"/>
              <w:lang w:val="en-US"/>
            </w:rPr>
          </w:rPrChange>
        </w:rPr>
        <w:t>𝛘</w:t>
      </w:r>
      <w:r w:rsidRPr="00337464">
        <w:rPr>
          <w:rFonts w:cs="Times New Roman"/>
          <w:sz w:val="24"/>
          <w:szCs w:val="24"/>
          <w:lang w:val="en-US"/>
          <w:rPrChange w:id="1953" w:author="Clark, Robert Emerson" w:date="2023-06-14T14:40:00Z">
            <w:rPr>
              <w:rFonts w:cs="Times New Roman"/>
              <w:lang w:val="en-US"/>
            </w:rPr>
          </w:rPrChange>
        </w:rPr>
        <w:t>2 = 111.77, DF =</w:t>
      </w:r>
      <w:r w:rsidR="000040B8" w:rsidRPr="00337464">
        <w:rPr>
          <w:rFonts w:cs="Times New Roman"/>
          <w:sz w:val="24"/>
          <w:szCs w:val="24"/>
          <w:lang w:val="en-US"/>
          <w:rPrChange w:id="1954" w:author="Clark, Robert Emerson" w:date="2023-06-14T14:40:00Z">
            <w:rPr>
              <w:rFonts w:cs="Times New Roman"/>
              <w:lang w:val="en-US"/>
            </w:rPr>
          </w:rPrChange>
        </w:rPr>
        <w:t xml:space="preserve"> </w:t>
      </w:r>
      <w:r w:rsidRPr="00337464">
        <w:rPr>
          <w:rFonts w:cs="Times New Roman"/>
          <w:sz w:val="24"/>
          <w:szCs w:val="24"/>
          <w:lang w:val="en-US"/>
          <w:rPrChange w:id="1955" w:author="Clark, Robert Emerson" w:date="2023-06-14T14:40:00Z">
            <w:rPr>
              <w:rFonts w:cs="Times New Roman"/>
              <w:lang w:val="en-US"/>
            </w:rPr>
          </w:rPrChange>
        </w:rPr>
        <w:t>5), and this preference varied according to aphid biotype</w:t>
      </w:r>
      <w:r w:rsidR="00A81484" w:rsidRPr="00337464">
        <w:rPr>
          <w:rFonts w:cs="Times New Roman"/>
          <w:sz w:val="24"/>
          <w:szCs w:val="24"/>
          <w:lang w:val="en-US"/>
          <w:rPrChange w:id="1956" w:author="Clark, Robert Emerson" w:date="2023-06-14T14:40:00Z">
            <w:rPr>
              <w:rFonts w:cs="Times New Roman"/>
              <w:lang w:val="en-US"/>
            </w:rPr>
          </w:rPrChange>
        </w:rPr>
        <w:t xml:space="preserve"> grouping</w:t>
      </w:r>
      <w:r w:rsidRPr="00337464">
        <w:rPr>
          <w:rFonts w:cs="Times New Roman"/>
          <w:sz w:val="24"/>
          <w:szCs w:val="24"/>
          <w:lang w:val="en-US"/>
          <w:rPrChange w:id="1957" w:author="Clark, Robert Emerson" w:date="2023-06-14T14:40:00Z">
            <w:rPr>
              <w:rFonts w:cs="Times New Roman"/>
              <w:lang w:val="en-US"/>
            </w:rPr>
          </w:rPrChange>
        </w:rPr>
        <w:t xml:space="preserve"> (Tables S2, P &lt; 0.001, </w:t>
      </w:r>
      <w:r w:rsidRPr="00337464">
        <w:rPr>
          <w:rFonts w:ascii="Cambria Math" w:hAnsi="Cambria Math" w:cs="Cambria Math"/>
          <w:sz w:val="24"/>
          <w:szCs w:val="24"/>
          <w:lang w:val="en-US"/>
          <w:rPrChange w:id="1958" w:author="Clark, Robert Emerson" w:date="2023-06-14T14:40:00Z">
            <w:rPr>
              <w:rFonts w:ascii="Cambria Math" w:hAnsi="Cambria Math" w:cs="Cambria Math"/>
              <w:lang w:val="en-US"/>
            </w:rPr>
          </w:rPrChange>
        </w:rPr>
        <w:t>𝛘</w:t>
      </w:r>
      <w:r w:rsidRPr="00337464">
        <w:rPr>
          <w:rFonts w:cs="Times New Roman"/>
          <w:sz w:val="24"/>
          <w:szCs w:val="24"/>
          <w:lang w:val="en-US"/>
          <w:rPrChange w:id="1959" w:author="Clark, Robert Emerson" w:date="2023-06-14T14:40:00Z">
            <w:rPr>
              <w:rFonts w:cs="Times New Roman"/>
              <w:lang w:val="en-US"/>
            </w:rPr>
          </w:rPrChange>
        </w:rPr>
        <w:t>2 = 51.78, DF =</w:t>
      </w:r>
      <w:r w:rsidR="000040B8" w:rsidRPr="00337464">
        <w:rPr>
          <w:rFonts w:cs="Times New Roman"/>
          <w:sz w:val="24"/>
          <w:szCs w:val="24"/>
          <w:lang w:val="en-US"/>
          <w:rPrChange w:id="1960" w:author="Clark, Robert Emerson" w:date="2023-06-14T14:40:00Z">
            <w:rPr>
              <w:rFonts w:cs="Times New Roman"/>
              <w:lang w:val="en-US"/>
            </w:rPr>
          </w:rPrChange>
        </w:rPr>
        <w:t xml:space="preserve"> </w:t>
      </w:r>
      <w:r w:rsidRPr="00337464">
        <w:rPr>
          <w:rFonts w:cs="Times New Roman"/>
          <w:sz w:val="24"/>
          <w:szCs w:val="24"/>
          <w:lang w:val="en-US"/>
          <w:rPrChange w:id="1961" w:author="Clark, Robert Emerson" w:date="2023-06-14T14:40:00Z">
            <w:rPr>
              <w:rFonts w:cs="Times New Roman"/>
              <w:lang w:val="en-US"/>
            </w:rPr>
          </w:rPrChange>
        </w:rPr>
        <w:t xml:space="preserve">5). Matching results from aphid performance, the </w:t>
      </w:r>
      <w:r w:rsidR="007D3DC4" w:rsidRPr="00337464">
        <w:rPr>
          <w:rFonts w:cs="Times New Roman"/>
          <w:sz w:val="24"/>
          <w:szCs w:val="24"/>
          <w:lang w:val="en-US"/>
          <w:rPrChange w:id="1962" w:author="Clark, Robert Emerson" w:date="2023-06-14T14:40:00Z">
            <w:rPr>
              <w:rFonts w:cs="Times New Roman"/>
              <w:lang w:val="en-US"/>
            </w:rPr>
          </w:rPrChange>
        </w:rPr>
        <w:t>"a</w:t>
      </w:r>
      <w:commentRangeStart w:id="1963"/>
      <w:commentRangeStart w:id="1964"/>
      <w:commentRangeStart w:id="1965"/>
      <w:r w:rsidRPr="00337464">
        <w:rPr>
          <w:rFonts w:cs="Times New Roman"/>
          <w:sz w:val="24"/>
          <w:szCs w:val="24"/>
          <w:lang w:val="en-US"/>
          <w:rPrChange w:id="1966" w:author="Clark, Robert Emerson" w:date="2023-06-14T14:40:00Z">
            <w:rPr>
              <w:rFonts w:cs="Times New Roman"/>
              <w:lang w:val="en-US"/>
            </w:rPr>
          </w:rPrChange>
        </w:rPr>
        <w:t>lfalfa</w:t>
      </w:r>
      <w:r w:rsidR="007D3DC4" w:rsidRPr="00337464">
        <w:rPr>
          <w:rFonts w:cs="Times New Roman"/>
          <w:sz w:val="24"/>
          <w:szCs w:val="24"/>
          <w:lang w:val="en-US"/>
          <w:rPrChange w:id="1967" w:author="Clark, Robert Emerson" w:date="2023-06-14T14:40:00Z">
            <w:rPr>
              <w:rFonts w:cs="Times New Roman"/>
              <w:lang w:val="en-US"/>
            </w:rPr>
          </w:rPrChange>
        </w:rPr>
        <w:t>”</w:t>
      </w:r>
      <w:r w:rsidRPr="00337464">
        <w:rPr>
          <w:rFonts w:cs="Times New Roman"/>
          <w:sz w:val="24"/>
          <w:szCs w:val="24"/>
          <w:lang w:val="en-US"/>
          <w:rPrChange w:id="1968" w:author="Clark, Robert Emerson" w:date="2023-06-14T14:40:00Z">
            <w:rPr>
              <w:rFonts w:cs="Times New Roman"/>
              <w:lang w:val="en-US"/>
            </w:rPr>
          </w:rPrChange>
        </w:rPr>
        <w:t xml:space="preserve"> </w:t>
      </w:r>
      <w:r w:rsidR="00666F49" w:rsidRPr="00337464">
        <w:rPr>
          <w:rFonts w:cs="Times New Roman"/>
          <w:sz w:val="24"/>
          <w:szCs w:val="24"/>
          <w:lang w:val="en-US"/>
          <w:rPrChange w:id="1969" w:author="Clark, Robert Emerson" w:date="2023-06-14T14:40:00Z">
            <w:rPr>
              <w:rFonts w:cs="Times New Roman"/>
              <w:lang w:val="en-US"/>
            </w:rPr>
          </w:rPrChange>
        </w:rPr>
        <w:t>biotype</w:t>
      </w:r>
      <w:r w:rsidR="007D3DC4" w:rsidRPr="00337464">
        <w:rPr>
          <w:rFonts w:cs="Times New Roman"/>
          <w:sz w:val="24"/>
          <w:szCs w:val="24"/>
          <w:lang w:val="en-US"/>
          <w:rPrChange w:id="1970" w:author="Clark, Robert Emerson" w:date="2023-06-14T14:40:00Z">
            <w:rPr>
              <w:rFonts w:cs="Times New Roman"/>
              <w:lang w:val="en-US"/>
            </w:rPr>
          </w:rPrChange>
        </w:rPr>
        <w:t>s</w:t>
      </w:r>
      <w:commentRangeEnd w:id="1963"/>
      <w:r w:rsidR="00AE3A85" w:rsidRPr="00337464">
        <w:rPr>
          <w:rStyle w:val="CommentReference"/>
          <w:rFonts w:cs="Times New Roman"/>
          <w:sz w:val="24"/>
          <w:szCs w:val="24"/>
          <w:rPrChange w:id="1971" w:author="Clark, Robert Emerson" w:date="2023-06-14T14:40:00Z">
            <w:rPr>
              <w:rStyle w:val="CommentReference"/>
              <w:rFonts w:cs="Times New Roman"/>
            </w:rPr>
          </w:rPrChange>
        </w:rPr>
        <w:commentReference w:id="1963"/>
      </w:r>
      <w:commentRangeEnd w:id="1964"/>
      <w:r w:rsidR="00A06E6B" w:rsidRPr="00337464">
        <w:rPr>
          <w:rStyle w:val="CommentReference"/>
          <w:rFonts w:cs="Times New Roman"/>
          <w:sz w:val="24"/>
          <w:szCs w:val="24"/>
          <w:rPrChange w:id="1972" w:author="Clark, Robert Emerson" w:date="2023-06-14T14:40:00Z">
            <w:rPr>
              <w:rStyle w:val="CommentReference"/>
              <w:rFonts w:cs="Times New Roman"/>
            </w:rPr>
          </w:rPrChange>
        </w:rPr>
        <w:commentReference w:id="1964"/>
      </w:r>
      <w:commentRangeEnd w:id="1965"/>
      <w:r w:rsidR="00F70571" w:rsidRPr="00337464">
        <w:rPr>
          <w:rStyle w:val="CommentReference"/>
          <w:rFonts w:cs="Times New Roman"/>
          <w:sz w:val="24"/>
          <w:szCs w:val="24"/>
          <w:rPrChange w:id="1973" w:author="Clark, Robert Emerson" w:date="2023-06-14T14:40:00Z">
            <w:rPr>
              <w:rStyle w:val="CommentReference"/>
              <w:rFonts w:cs="Times New Roman"/>
            </w:rPr>
          </w:rPrChange>
        </w:rPr>
        <w:commentReference w:id="1965"/>
      </w:r>
      <w:r w:rsidR="007D3DC4" w:rsidRPr="00337464">
        <w:rPr>
          <w:rFonts w:cs="Times New Roman"/>
          <w:sz w:val="24"/>
          <w:szCs w:val="24"/>
          <w:lang w:val="en-US"/>
          <w:rPrChange w:id="1974" w:author="Clark, Robert Emerson" w:date="2023-06-14T14:40:00Z">
            <w:rPr>
              <w:rFonts w:cs="Times New Roman"/>
              <w:lang w:val="en-US"/>
            </w:rPr>
          </w:rPrChange>
        </w:rPr>
        <w:t xml:space="preserve"> </w:t>
      </w:r>
      <w:r w:rsidRPr="00337464">
        <w:rPr>
          <w:rFonts w:cs="Times New Roman"/>
          <w:sz w:val="24"/>
          <w:szCs w:val="24"/>
          <w:lang w:val="en-US"/>
          <w:rPrChange w:id="1975" w:author="Clark, Robert Emerson" w:date="2023-06-14T14:40:00Z">
            <w:rPr>
              <w:rFonts w:cs="Times New Roman"/>
              <w:lang w:val="en-US"/>
            </w:rPr>
          </w:rPrChange>
        </w:rPr>
        <w:t xml:space="preserve">were more attracted to alfalfa hosts compared to the </w:t>
      </w:r>
      <w:r w:rsidR="007D3DC4" w:rsidRPr="00337464">
        <w:rPr>
          <w:rFonts w:cs="Times New Roman"/>
          <w:sz w:val="24"/>
          <w:szCs w:val="24"/>
          <w:lang w:val="en-US"/>
          <w:rPrChange w:id="1976" w:author="Clark, Robert Emerson" w:date="2023-06-14T14:40:00Z">
            <w:rPr>
              <w:rFonts w:cs="Times New Roman"/>
              <w:lang w:val="en-US"/>
            </w:rPr>
          </w:rPrChange>
        </w:rPr>
        <w:t>“p</w:t>
      </w:r>
      <w:r w:rsidRPr="00337464">
        <w:rPr>
          <w:rFonts w:cs="Times New Roman"/>
          <w:sz w:val="24"/>
          <w:szCs w:val="24"/>
          <w:lang w:val="en-US"/>
          <w:rPrChange w:id="1977" w:author="Clark, Robert Emerson" w:date="2023-06-14T14:40:00Z">
            <w:rPr>
              <w:rFonts w:cs="Times New Roman"/>
              <w:lang w:val="en-US"/>
            </w:rPr>
          </w:rPrChange>
        </w:rPr>
        <w:t>ea</w:t>
      </w:r>
      <w:r w:rsidR="007D3DC4" w:rsidRPr="00337464">
        <w:rPr>
          <w:rFonts w:cs="Times New Roman"/>
          <w:sz w:val="24"/>
          <w:szCs w:val="24"/>
          <w:lang w:val="en-US"/>
          <w:rPrChange w:id="1978" w:author="Clark, Robert Emerson" w:date="2023-06-14T14:40:00Z">
            <w:rPr>
              <w:rFonts w:cs="Times New Roman"/>
              <w:lang w:val="en-US"/>
            </w:rPr>
          </w:rPrChange>
        </w:rPr>
        <w:t>”</w:t>
      </w:r>
      <w:r w:rsidRPr="00337464">
        <w:rPr>
          <w:rFonts w:cs="Times New Roman"/>
          <w:sz w:val="24"/>
          <w:szCs w:val="24"/>
          <w:lang w:val="en-US"/>
          <w:rPrChange w:id="1979" w:author="Clark, Robert Emerson" w:date="2023-06-14T14:40:00Z">
            <w:rPr>
              <w:rFonts w:cs="Times New Roman"/>
              <w:lang w:val="en-US"/>
            </w:rPr>
          </w:rPrChange>
        </w:rPr>
        <w:t xml:space="preserve"> </w:t>
      </w:r>
      <w:r w:rsidR="00666F49" w:rsidRPr="00337464">
        <w:rPr>
          <w:rFonts w:cs="Times New Roman"/>
          <w:sz w:val="24"/>
          <w:szCs w:val="24"/>
          <w:lang w:val="en-US"/>
          <w:rPrChange w:id="1980" w:author="Clark, Robert Emerson" w:date="2023-06-14T14:40:00Z">
            <w:rPr>
              <w:rFonts w:cs="Times New Roman"/>
              <w:lang w:val="en-US"/>
            </w:rPr>
          </w:rPrChange>
        </w:rPr>
        <w:t>biotype</w:t>
      </w:r>
      <w:r w:rsidR="007D3DC4" w:rsidRPr="00337464">
        <w:rPr>
          <w:rFonts w:cs="Times New Roman"/>
          <w:sz w:val="24"/>
          <w:szCs w:val="24"/>
          <w:lang w:val="en-US"/>
          <w:rPrChange w:id="1981" w:author="Clark, Robert Emerson" w:date="2023-06-14T14:40:00Z">
            <w:rPr>
              <w:rFonts w:cs="Times New Roman"/>
              <w:lang w:val="en-US"/>
            </w:rPr>
          </w:rPrChange>
        </w:rPr>
        <w:t>s</w:t>
      </w:r>
      <w:r w:rsidRPr="00337464">
        <w:rPr>
          <w:rFonts w:cs="Times New Roman"/>
          <w:sz w:val="24"/>
          <w:szCs w:val="24"/>
          <w:lang w:val="en-US"/>
          <w:rPrChange w:id="1982" w:author="Clark, Robert Emerson" w:date="2023-06-14T14:40:00Z">
            <w:rPr>
              <w:rFonts w:cs="Times New Roman"/>
              <w:lang w:val="en-US"/>
            </w:rPr>
          </w:rPrChange>
        </w:rPr>
        <w:t xml:space="preserve"> (Fig 3, Tukey HSD). Likewise, the </w:t>
      </w:r>
      <w:r w:rsidR="008832D4" w:rsidRPr="00337464">
        <w:rPr>
          <w:rFonts w:cs="Times New Roman"/>
          <w:sz w:val="24"/>
          <w:szCs w:val="24"/>
          <w:lang w:val="en-US"/>
          <w:rPrChange w:id="1983" w:author="Clark, Robert Emerson" w:date="2023-06-14T14:40:00Z">
            <w:rPr>
              <w:rFonts w:cs="Times New Roman"/>
              <w:lang w:val="en-US"/>
            </w:rPr>
          </w:rPrChange>
        </w:rPr>
        <w:t>"p</w:t>
      </w:r>
      <w:r w:rsidRPr="00337464">
        <w:rPr>
          <w:rFonts w:cs="Times New Roman"/>
          <w:sz w:val="24"/>
          <w:szCs w:val="24"/>
          <w:lang w:val="en-US"/>
          <w:rPrChange w:id="1984" w:author="Clark, Robert Emerson" w:date="2023-06-14T14:40:00Z">
            <w:rPr>
              <w:rFonts w:cs="Times New Roman"/>
              <w:lang w:val="en-US"/>
            </w:rPr>
          </w:rPrChange>
        </w:rPr>
        <w:t>ea</w:t>
      </w:r>
      <w:r w:rsidR="008832D4" w:rsidRPr="00337464">
        <w:rPr>
          <w:rFonts w:cs="Times New Roman"/>
          <w:sz w:val="24"/>
          <w:szCs w:val="24"/>
          <w:lang w:val="en-US"/>
          <w:rPrChange w:id="1985" w:author="Clark, Robert Emerson" w:date="2023-06-14T14:40:00Z">
            <w:rPr>
              <w:rFonts w:cs="Times New Roman"/>
              <w:lang w:val="en-US"/>
            </w:rPr>
          </w:rPrChange>
        </w:rPr>
        <w:t>”</w:t>
      </w:r>
      <w:r w:rsidRPr="00337464">
        <w:rPr>
          <w:rFonts w:cs="Times New Roman"/>
          <w:sz w:val="24"/>
          <w:szCs w:val="24"/>
          <w:lang w:val="en-US"/>
          <w:rPrChange w:id="1986" w:author="Clark, Robert Emerson" w:date="2023-06-14T14:40:00Z">
            <w:rPr>
              <w:rFonts w:cs="Times New Roman"/>
              <w:lang w:val="en-US"/>
            </w:rPr>
          </w:rPrChange>
        </w:rPr>
        <w:t xml:space="preserve"> </w:t>
      </w:r>
      <w:r w:rsidR="00666F49" w:rsidRPr="00337464">
        <w:rPr>
          <w:rFonts w:cs="Times New Roman"/>
          <w:sz w:val="24"/>
          <w:szCs w:val="24"/>
          <w:lang w:val="en-US"/>
          <w:rPrChange w:id="1987" w:author="Clark, Robert Emerson" w:date="2023-06-14T14:40:00Z">
            <w:rPr>
              <w:rFonts w:cs="Times New Roman"/>
              <w:lang w:val="en-US"/>
            </w:rPr>
          </w:rPrChange>
        </w:rPr>
        <w:t>biotype</w:t>
      </w:r>
      <w:r w:rsidR="008832D4" w:rsidRPr="00337464">
        <w:rPr>
          <w:rFonts w:cs="Times New Roman"/>
          <w:sz w:val="24"/>
          <w:szCs w:val="24"/>
          <w:lang w:val="en-US"/>
          <w:rPrChange w:id="1988" w:author="Clark, Robert Emerson" w:date="2023-06-14T14:40:00Z">
            <w:rPr>
              <w:rFonts w:cs="Times New Roman"/>
              <w:lang w:val="en-US"/>
            </w:rPr>
          </w:rPrChange>
        </w:rPr>
        <w:t>s</w:t>
      </w:r>
      <w:r w:rsidRPr="00337464">
        <w:rPr>
          <w:rFonts w:cs="Times New Roman"/>
          <w:sz w:val="24"/>
          <w:szCs w:val="24"/>
          <w:lang w:val="en-US"/>
          <w:rPrChange w:id="1989" w:author="Clark, Robert Emerson" w:date="2023-06-14T14:40:00Z">
            <w:rPr>
              <w:rFonts w:cs="Times New Roman"/>
              <w:lang w:val="en-US"/>
            </w:rPr>
          </w:rPrChange>
        </w:rPr>
        <w:t xml:space="preserve"> preferred </w:t>
      </w:r>
      <w:r w:rsidR="00AE3A85" w:rsidRPr="00337464">
        <w:rPr>
          <w:rFonts w:cs="Times New Roman"/>
          <w:sz w:val="24"/>
          <w:szCs w:val="24"/>
          <w:lang w:val="en-US"/>
          <w:rPrChange w:id="1990" w:author="Clark, Robert Emerson" w:date="2023-06-14T14:40:00Z">
            <w:rPr>
              <w:rFonts w:cs="Times New Roman"/>
              <w:lang w:val="en-US"/>
            </w:rPr>
          </w:rPrChange>
        </w:rPr>
        <w:t xml:space="preserve">hairy </w:t>
      </w:r>
      <w:r w:rsidRPr="00337464">
        <w:rPr>
          <w:rFonts w:cs="Times New Roman"/>
          <w:sz w:val="24"/>
          <w:szCs w:val="24"/>
          <w:lang w:val="en-US"/>
          <w:rPrChange w:id="1991" w:author="Clark, Robert Emerson" w:date="2023-06-14T14:40:00Z">
            <w:rPr>
              <w:rFonts w:cs="Times New Roman"/>
              <w:lang w:val="en-US"/>
            </w:rPr>
          </w:rPrChange>
        </w:rPr>
        <w:t xml:space="preserve">vetch and </w:t>
      </w:r>
      <w:r w:rsidR="00AE3A85" w:rsidRPr="00337464">
        <w:rPr>
          <w:rFonts w:cs="Times New Roman"/>
          <w:sz w:val="24"/>
          <w:szCs w:val="24"/>
          <w:lang w:val="en-US"/>
          <w:rPrChange w:id="1992" w:author="Clark, Robert Emerson" w:date="2023-06-14T14:40:00Z">
            <w:rPr>
              <w:rFonts w:cs="Times New Roman"/>
              <w:lang w:val="en-US"/>
            </w:rPr>
          </w:rPrChange>
        </w:rPr>
        <w:t xml:space="preserve">red </w:t>
      </w:r>
      <w:r w:rsidRPr="00337464">
        <w:rPr>
          <w:rFonts w:cs="Times New Roman"/>
          <w:sz w:val="24"/>
          <w:szCs w:val="24"/>
          <w:lang w:val="en-US"/>
          <w:rPrChange w:id="1993" w:author="Clark, Robert Emerson" w:date="2023-06-14T14:40:00Z">
            <w:rPr>
              <w:rFonts w:cs="Times New Roman"/>
              <w:lang w:val="en-US"/>
            </w:rPr>
          </w:rPrChange>
        </w:rPr>
        <w:t>clover (Fig 3, Tukey HSD). Paradoxically, we did not see</w:t>
      </w:r>
      <w:r w:rsidR="00FC6814" w:rsidRPr="00337464">
        <w:rPr>
          <w:rFonts w:cs="Times New Roman"/>
          <w:sz w:val="24"/>
          <w:szCs w:val="24"/>
          <w:lang w:val="en-US"/>
          <w:rPrChange w:id="1994" w:author="Clark, Robert Emerson" w:date="2023-06-14T14:40:00Z">
            <w:rPr>
              <w:rFonts w:cs="Times New Roman"/>
              <w:lang w:val="en-US"/>
            </w:rPr>
          </w:rPrChange>
        </w:rPr>
        <w:t xml:space="preserve"> a preference for pea plants by the “pea” biotypes</w:t>
      </w:r>
      <w:r w:rsidR="00B46CCE" w:rsidRPr="00337464">
        <w:rPr>
          <w:rFonts w:cs="Times New Roman"/>
          <w:sz w:val="24"/>
          <w:szCs w:val="24"/>
          <w:lang w:val="en-US"/>
          <w:rPrChange w:id="1995" w:author="Clark, Robert Emerson" w:date="2023-06-14T14:40:00Z">
            <w:rPr>
              <w:rFonts w:cs="Times New Roman"/>
              <w:lang w:val="en-US"/>
            </w:rPr>
          </w:rPrChange>
        </w:rPr>
        <w:t xml:space="preserve"> </w:t>
      </w:r>
      <w:r w:rsidRPr="00337464">
        <w:rPr>
          <w:rFonts w:cs="Times New Roman"/>
          <w:sz w:val="24"/>
          <w:szCs w:val="24"/>
          <w:lang w:val="en-US"/>
          <w:rPrChange w:id="1996" w:author="Clark, Robert Emerson" w:date="2023-06-14T14:40:00Z">
            <w:rPr>
              <w:rFonts w:cs="Times New Roman"/>
              <w:lang w:val="en-US"/>
            </w:rPr>
          </w:rPrChange>
        </w:rPr>
        <w:t>(Fig 3, Tukey HSD).</w:t>
      </w:r>
    </w:p>
    <w:p w14:paraId="4608245F" w14:textId="24E52513" w:rsidR="00346636" w:rsidRPr="00337464" w:rsidRDefault="00346636" w:rsidP="00B16FA5">
      <w:pPr>
        <w:spacing w:line="480" w:lineRule="auto"/>
        <w:rPr>
          <w:rFonts w:cs="Times New Roman"/>
          <w:sz w:val="24"/>
          <w:szCs w:val="24"/>
          <w:lang w:val="en-US"/>
          <w:rPrChange w:id="1997" w:author="Clark, Robert Emerson" w:date="2023-06-14T14:40:00Z">
            <w:rPr>
              <w:rFonts w:cs="Times New Roman"/>
              <w:lang w:val="en-US"/>
            </w:rPr>
          </w:rPrChange>
        </w:rPr>
      </w:pPr>
      <w:r w:rsidRPr="00337464">
        <w:rPr>
          <w:rFonts w:cs="Times New Roman"/>
          <w:sz w:val="24"/>
          <w:szCs w:val="24"/>
          <w:lang w:val="en-US"/>
          <w:rPrChange w:id="1998" w:author="Clark, Robert Emerson" w:date="2023-06-14T14:40:00Z">
            <w:rPr>
              <w:rFonts w:cs="Times New Roman"/>
              <w:lang w:val="en-US"/>
            </w:rPr>
          </w:rPrChange>
        </w:rPr>
        <w:t xml:space="preserve">All terms including virus exposure status were dropped from final model using our stepwise AIC approach. Consequently, there was no statistical evidence for the virus exposure status of these target host plants altering aphid preference (Table S2), nor did we observe any evidence that virus status influenced the effects of </w:t>
      </w:r>
      <w:r w:rsidR="00FF414B" w:rsidRPr="00337464">
        <w:rPr>
          <w:rFonts w:cs="Times New Roman"/>
          <w:sz w:val="24"/>
          <w:szCs w:val="24"/>
          <w:lang w:val="en-US"/>
          <w:rPrChange w:id="1999" w:author="Clark, Robert Emerson" w:date="2023-06-14T14:40:00Z">
            <w:rPr>
              <w:rFonts w:cs="Times New Roman"/>
              <w:lang w:val="en-US"/>
            </w:rPr>
          </w:rPrChange>
        </w:rPr>
        <w:t xml:space="preserve">aphid </w:t>
      </w:r>
      <w:r w:rsidR="00666F49" w:rsidRPr="00337464">
        <w:rPr>
          <w:rFonts w:cs="Times New Roman"/>
          <w:sz w:val="24"/>
          <w:szCs w:val="24"/>
          <w:lang w:val="en-US"/>
          <w:rPrChange w:id="2000" w:author="Clark, Robert Emerson" w:date="2023-06-14T14:40:00Z">
            <w:rPr>
              <w:rFonts w:cs="Times New Roman"/>
              <w:lang w:val="en-US"/>
            </w:rPr>
          </w:rPrChange>
        </w:rPr>
        <w:t>biotype</w:t>
      </w:r>
      <w:r w:rsidR="00FF414B" w:rsidRPr="00337464">
        <w:rPr>
          <w:rFonts w:cs="Times New Roman"/>
          <w:sz w:val="24"/>
          <w:szCs w:val="24"/>
          <w:lang w:val="en-US"/>
          <w:rPrChange w:id="2001" w:author="Clark, Robert Emerson" w:date="2023-06-14T14:40:00Z">
            <w:rPr>
              <w:rFonts w:cs="Times New Roman"/>
              <w:lang w:val="en-US"/>
            </w:rPr>
          </w:rPrChange>
        </w:rPr>
        <w:t xml:space="preserve"> group </w:t>
      </w:r>
      <w:r w:rsidRPr="00337464">
        <w:rPr>
          <w:rFonts w:cs="Times New Roman"/>
          <w:sz w:val="24"/>
          <w:szCs w:val="24"/>
          <w:lang w:val="en-US"/>
          <w:rPrChange w:id="2002" w:author="Clark, Robert Emerson" w:date="2023-06-14T14:40:00Z">
            <w:rPr>
              <w:rFonts w:cs="Times New Roman"/>
              <w:lang w:val="en-US"/>
            </w:rPr>
          </w:rPrChange>
        </w:rPr>
        <w:t xml:space="preserve">or plant species identity (Table S2). </w:t>
      </w:r>
    </w:p>
    <w:p w14:paraId="41681A77" w14:textId="77777777" w:rsidR="00346636" w:rsidRPr="00337464" w:rsidRDefault="00346636" w:rsidP="00B16FA5">
      <w:pPr>
        <w:pStyle w:val="Heading2"/>
        <w:spacing w:line="480" w:lineRule="auto"/>
        <w:rPr>
          <w:rFonts w:cs="Times New Roman"/>
          <w:sz w:val="24"/>
          <w:szCs w:val="24"/>
          <w:lang w:val="en-US"/>
          <w:rPrChange w:id="2003" w:author="Clark, Robert Emerson" w:date="2023-06-14T14:40:00Z">
            <w:rPr>
              <w:rFonts w:cs="Times New Roman"/>
              <w:lang w:val="en-US"/>
            </w:rPr>
          </w:rPrChange>
        </w:rPr>
      </w:pPr>
      <w:r w:rsidRPr="00337464">
        <w:rPr>
          <w:rFonts w:cs="Times New Roman"/>
          <w:sz w:val="24"/>
          <w:szCs w:val="24"/>
          <w:lang w:val="en-US"/>
          <w:rPrChange w:id="2004" w:author="Clark, Robert Emerson" w:date="2023-06-14T14:40:00Z">
            <w:rPr>
              <w:rFonts w:cs="Times New Roman"/>
              <w:lang w:val="en-US"/>
            </w:rPr>
          </w:rPrChange>
        </w:rPr>
        <w:t>Preference by performance relationship</w:t>
      </w:r>
    </w:p>
    <w:p w14:paraId="27B2B00D" w14:textId="49ACB424" w:rsidR="005F0A63" w:rsidRPr="00337464" w:rsidRDefault="00FF414B" w:rsidP="00B16FA5">
      <w:pPr>
        <w:spacing w:line="480" w:lineRule="auto"/>
        <w:rPr>
          <w:rFonts w:cs="Times New Roman"/>
          <w:sz w:val="24"/>
          <w:szCs w:val="24"/>
          <w:lang w:val="en-US"/>
          <w:rPrChange w:id="2005" w:author="Clark, Robert Emerson" w:date="2023-06-14T14:40:00Z">
            <w:rPr>
              <w:rFonts w:cs="Times New Roman"/>
              <w:lang w:val="en-US"/>
            </w:rPr>
          </w:rPrChange>
        </w:rPr>
      </w:pPr>
      <w:r w:rsidRPr="00337464">
        <w:rPr>
          <w:rFonts w:cs="Times New Roman"/>
          <w:sz w:val="24"/>
          <w:szCs w:val="24"/>
          <w:lang w:val="en-US"/>
          <w:rPrChange w:id="2006" w:author="Clark, Robert Emerson" w:date="2023-06-14T14:40:00Z">
            <w:rPr>
              <w:rFonts w:cs="Times New Roman"/>
              <w:lang w:val="en-US"/>
            </w:rPr>
          </w:rPrChange>
        </w:rPr>
        <w:t>W</w:t>
      </w:r>
      <w:r w:rsidR="00346636" w:rsidRPr="00337464">
        <w:rPr>
          <w:rFonts w:cs="Times New Roman"/>
          <w:sz w:val="24"/>
          <w:szCs w:val="24"/>
          <w:lang w:val="en-US"/>
          <w:rPrChange w:id="2007" w:author="Clark, Robert Emerson" w:date="2023-06-14T14:40:00Z">
            <w:rPr>
              <w:rFonts w:cs="Times New Roman"/>
              <w:lang w:val="en-US"/>
            </w:rPr>
          </w:rPrChange>
        </w:rPr>
        <w:t xml:space="preserve">e examined the relationship between the number of aphids </w:t>
      </w:r>
      <w:r w:rsidRPr="00337464">
        <w:rPr>
          <w:rFonts w:cs="Times New Roman"/>
          <w:sz w:val="24"/>
          <w:szCs w:val="24"/>
          <w:lang w:val="en-US"/>
          <w:rPrChange w:id="2008" w:author="Clark, Robert Emerson" w:date="2023-06-14T14:40:00Z">
            <w:rPr>
              <w:rFonts w:cs="Times New Roman"/>
              <w:lang w:val="en-US"/>
            </w:rPr>
          </w:rPrChange>
        </w:rPr>
        <w:t>settling on</w:t>
      </w:r>
      <w:r w:rsidR="00346636" w:rsidRPr="00337464">
        <w:rPr>
          <w:rFonts w:cs="Times New Roman"/>
          <w:sz w:val="24"/>
          <w:szCs w:val="24"/>
          <w:lang w:val="en-US"/>
          <w:rPrChange w:id="2009" w:author="Clark, Robert Emerson" w:date="2023-06-14T14:40:00Z">
            <w:rPr>
              <w:rFonts w:cs="Times New Roman"/>
              <w:lang w:val="en-US"/>
            </w:rPr>
          </w:rPrChange>
        </w:rPr>
        <w:t xml:space="preserve"> host plants (metric of preference) and the total number of aphids found on </w:t>
      </w:r>
      <w:r w:rsidRPr="00337464">
        <w:rPr>
          <w:rFonts w:cs="Times New Roman"/>
          <w:sz w:val="24"/>
          <w:szCs w:val="24"/>
          <w:lang w:val="en-US"/>
          <w:rPrChange w:id="2010" w:author="Clark, Robert Emerson" w:date="2023-06-14T14:40:00Z">
            <w:rPr>
              <w:rFonts w:cs="Times New Roman"/>
              <w:lang w:val="en-US"/>
            </w:rPr>
          </w:rPrChange>
        </w:rPr>
        <w:t xml:space="preserve">infested </w:t>
      </w:r>
      <w:r w:rsidR="00346636" w:rsidRPr="00337464">
        <w:rPr>
          <w:rFonts w:cs="Times New Roman"/>
          <w:sz w:val="24"/>
          <w:szCs w:val="24"/>
          <w:lang w:val="en-US"/>
          <w:rPrChange w:id="2011" w:author="Clark, Robert Emerson" w:date="2023-06-14T14:40:00Z">
            <w:rPr>
              <w:rFonts w:cs="Times New Roman"/>
              <w:lang w:val="en-US"/>
            </w:rPr>
          </w:rPrChange>
        </w:rPr>
        <w:t xml:space="preserve">host plants after one week (metric of performance). </w:t>
      </w:r>
      <w:r w:rsidRPr="00337464">
        <w:rPr>
          <w:rFonts w:cs="Times New Roman"/>
          <w:sz w:val="24"/>
          <w:szCs w:val="24"/>
          <w:lang w:val="en-US"/>
          <w:rPrChange w:id="2012" w:author="Clark, Robert Emerson" w:date="2023-06-14T14:40:00Z">
            <w:rPr>
              <w:rFonts w:cs="Times New Roman"/>
              <w:lang w:val="en-US"/>
            </w:rPr>
          </w:rPrChange>
        </w:rPr>
        <w:t>We</w:t>
      </w:r>
      <w:r w:rsidR="00346636" w:rsidRPr="00337464">
        <w:rPr>
          <w:rFonts w:cs="Times New Roman"/>
          <w:sz w:val="24"/>
          <w:szCs w:val="24"/>
          <w:lang w:val="en-US"/>
          <w:rPrChange w:id="2013" w:author="Clark, Robert Emerson" w:date="2023-06-14T14:40:00Z">
            <w:rPr>
              <w:rFonts w:cs="Times New Roman"/>
              <w:lang w:val="en-US"/>
            </w:rPr>
          </w:rPrChange>
        </w:rPr>
        <w:t xml:space="preserve"> observed a positive relationship between aphid preference and aphid performance (Table S3, P &lt; 0.001, </w:t>
      </w:r>
      <w:r w:rsidR="00346636" w:rsidRPr="00337464">
        <w:rPr>
          <w:rFonts w:ascii="Cambria Math" w:hAnsi="Cambria Math" w:cs="Cambria Math"/>
          <w:sz w:val="24"/>
          <w:szCs w:val="24"/>
          <w:lang w:val="en-US"/>
          <w:rPrChange w:id="2014" w:author="Clark, Robert Emerson" w:date="2023-06-14T14:40:00Z">
            <w:rPr>
              <w:rFonts w:ascii="Cambria Math" w:hAnsi="Cambria Math" w:cs="Cambria Math"/>
              <w:lang w:val="en-US"/>
            </w:rPr>
          </w:rPrChange>
        </w:rPr>
        <w:t>𝛘</w:t>
      </w:r>
      <w:r w:rsidR="00346636" w:rsidRPr="00337464">
        <w:rPr>
          <w:rFonts w:cs="Times New Roman"/>
          <w:sz w:val="24"/>
          <w:szCs w:val="24"/>
          <w:lang w:val="en-US"/>
          <w:rPrChange w:id="2015" w:author="Clark, Robert Emerson" w:date="2023-06-14T14:40:00Z">
            <w:rPr>
              <w:rFonts w:cs="Times New Roman"/>
              <w:lang w:val="en-US"/>
            </w:rPr>
          </w:rPrChange>
        </w:rPr>
        <w:t xml:space="preserve">2 = 21.71, DF =1). As such, aphid movement to host plants for a given trial was higher under similar conditions by which aphid performance was higher (Fig 4). However, we did not observe any evidence that this relationship was modified for plants exposed to BLRV or PEMV (Table S3, Log Aphid </w:t>
      </w:r>
      <w:proofErr w:type="spellStart"/>
      <w:r w:rsidR="00346636" w:rsidRPr="00337464">
        <w:rPr>
          <w:rFonts w:cs="Times New Roman"/>
          <w:sz w:val="24"/>
          <w:szCs w:val="24"/>
          <w:lang w:val="en-US"/>
          <w:rPrChange w:id="2016" w:author="Clark, Robert Emerson" w:date="2023-06-14T14:40:00Z">
            <w:rPr>
              <w:rFonts w:cs="Times New Roman"/>
              <w:lang w:val="en-US"/>
            </w:rPr>
          </w:rPrChange>
        </w:rPr>
        <w:lastRenderedPageBreak/>
        <w:t>Count:Virus</w:t>
      </w:r>
      <w:proofErr w:type="spellEnd"/>
      <w:r w:rsidR="00346636" w:rsidRPr="00337464">
        <w:rPr>
          <w:rFonts w:cs="Times New Roman"/>
          <w:sz w:val="24"/>
          <w:szCs w:val="24"/>
          <w:lang w:val="en-US"/>
          <w:rPrChange w:id="2017" w:author="Clark, Robert Emerson" w:date="2023-06-14T14:40:00Z">
            <w:rPr>
              <w:rFonts w:cs="Times New Roman"/>
              <w:lang w:val="en-US"/>
            </w:rPr>
          </w:rPrChange>
        </w:rPr>
        <w:t xml:space="preserve"> interaction, P = 0.57, </w:t>
      </w:r>
      <w:r w:rsidR="00346636" w:rsidRPr="00337464">
        <w:rPr>
          <w:rFonts w:ascii="Cambria Math" w:hAnsi="Cambria Math" w:cs="Cambria Math"/>
          <w:sz w:val="24"/>
          <w:szCs w:val="24"/>
          <w:lang w:val="en-US"/>
          <w:rPrChange w:id="2018" w:author="Clark, Robert Emerson" w:date="2023-06-14T14:40:00Z">
            <w:rPr>
              <w:rFonts w:ascii="Cambria Math" w:hAnsi="Cambria Math" w:cs="Cambria Math"/>
              <w:lang w:val="en-US"/>
            </w:rPr>
          </w:rPrChange>
        </w:rPr>
        <w:t>𝛘</w:t>
      </w:r>
      <w:r w:rsidR="00346636" w:rsidRPr="00337464">
        <w:rPr>
          <w:rFonts w:cs="Times New Roman"/>
          <w:sz w:val="24"/>
          <w:szCs w:val="24"/>
          <w:lang w:val="en-US"/>
          <w:rPrChange w:id="2019" w:author="Clark, Robert Emerson" w:date="2023-06-14T14:40:00Z">
            <w:rPr>
              <w:rFonts w:cs="Times New Roman"/>
              <w:lang w:val="en-US"/>
            </w:rPr>
          </w:rPrChange>
        </w:rPr>
        <w:t>2 = 1.13, DF =2). Across all infection statuses, aphid preference increased in trials where aphid performance was higher (Fig 4).</w:t>
      </w:r>
    </w:p>
    <w:p w14:paraId="2CDD0074" w14:textId="691837BF" w:rsidR="00B41EA8" w:rsidRPr="00337464" w:rsidRDefault="00B41EA8" w:rsidP="00B16FA5">
      <w:pPr>
        <w:pStyle w:val="Heading1"/>
        <w:spacing w:line="480" w:lineRule="auto"/>
        <w:rPr>
          <w:ins w:id="2020" w:author="Robert Clark" w:date="2023-06-14T12:45:00Z"/>
          <w:rFonts w:cs="Times New Roman"/>
          <w:sz w:val="24"/>
          <w:szCs w:val="24"/>
          <w:lang w:val="en-US"/>
          <w:rPrChange w:id="2021" w:author="Clark, Robert Emerson" w:date="2023-06-14T14:40:00Z">
            <w:rPr>
              <w:ins w:id="2022" w:author="Robert Clark" w:date="2023-06-14T12:45:00Z"/>
              <w:rFonts w:cs="Times New Roman"/>
              <w:lang w:val="en-US"/>
            </w:rPr>
          </w:rPrChange>
        </w:rPr>
      </w:pPr>
      <w:r w:rsidRPr="00337464">
        <w:rPr>
          <w:rFonts w:cs="Times New Roman"/>
          <w:sz w:val="24"/>
          <w:szCs w:val="24"/>
          <w:lang w:val="en-US"/>
          <w:rPrChange w:id="2023" w:author="Clark, Robert Emerson" w:date="2023-06-14T14:40:00Z">
            <w:rPr>
              <w:rFonts w:cs="Times New Roman"/>
              <w:lang w:val="en-US"/>
            </w:rPr>
          </w:rPrChange>
        </w:rPr>
        <w:t>Discussion</w:t>
      </w:r>
    </w:p>
    <w:p w14:paraId="799C9BB3" w14:textId="46E5BF20" w:rsidR="00510C1D" w:rsidRPr="00337464" w:rsidRDefault="00510C1D" w:rsidP="00B16FA5">
      <w:pPr>
        <w:spacing w:line="480" w:lineRule="auto"/>
        <w:rPr>
          <w:ins w:id="2024" w:author="Robert Clark" w:date="2023-06-14T13:19:00Z"/>
          <w:rFonts w:cs="Times New Roman"/>
          <w:i/>
          <w:iCs/>
          <w:sz w:val="24"/>
          <w:szCs w:val="24"/>
          <w:lang w:val="en-US"/>
          <w:rPrChange w:id="2025" w:author="Clark, Robert Emerson" w:date="2023-06-14T14:40:00Z">
            <w:rPr>
              <w:ins w:id="2026" w:author="Robert Clark" w:date="2023-06-14T13:19:00Z"/>
              <w:rFonts w:cs="Times New Roman"/>
              <w:i/>
              <w:iCs/>
              <w:lang w:val="en-US"/>
            </w:rPr>
          </w:rPrChange>
        </w:rPr>
      </w:pPr>
      <w:bookmarkStart w:id="2027" w:name="_Hlk137639558"/>
      <w:ins w:id="2028" w:author="Robert Clark" w:date="2023-06-14T12:45:00Z">
        <w:r w:rsidRPr="00337464">
          <w:rPr>
            <w:rFonts w:cs="Times New Roman"/>
            <w:i/>
            <w:iCs/>
            <w:sz w:val="24"/>
            <w:szCs w:val="24"/>
            <w:lang w:val="en-US"/>
            <w:rPrChange w:id="2029" w:author="Clark, Robert Emerson" w:date="2023-06-14T14:40:00Z">
              <w:rPr>
                <w:rFonts w:cs="Times New Roman"/>
                <w:i/>
                <w:iCs/>
                <w:lang w:val="en-US"/>
              </w:rPr>
            </w:rPrChange>
          </w:rPr>
          <w:t>How did hypotheses and predictions match up with outcomes?</w:t>
        </w:r>
      </w:ins>
    </w:p>
    <w:p w14:paraId="426F9D5B" w14:textId="281E9D67" w:rsidR="004B311E" w:rsidRPr="00337464" w:rsidRDefault="007808AD" w:rsidP="00B16FA5">
      <w:pPr>
        <w:spacing w:line="480" w:lineRule="auto"/>
        <w:rPr>
          <w:ins w:id="2030" w:author="Robert Clark" w:date="2023-06-14T12:46:00Z"/>
          <w:rFonts w:cs="Times New Roman"/>
          <w:sz w:val="24"/>
          <w:szCs w:val="24"/>
          <w:lang w:val="en-US"/>
          <w:rPrChange w:id="2031" w:author="Clark, Robert Emerson" w:date="2023-06-14T14:40:00Z">
            <w:rPr>
              <w:ins w:id="2032" w:author="Robert Clark" w:date="2023-06-14T12:46:00Z"/>
              <w:i/>
              <w:iCs/>
              <w:lang w:val="en-US"/>
            </w:rPr>
          </w:rPrChange>
        </w:rPr>
      </w:pPr>
      <w:moveToRangeStart w:id="2033" w:author="Clark, Robert Emerson" w:date="2023-06-14T14:36:00Z" w:name="move137645805"/>
      <w:moveTo w:id="2034" w:author="Clark, Robert Emerson" w:date="2023-06-14T14:36:00Z">
        <w:r w:rsidRPr="00337464">
          <w:rPr>
            <w:rFonts w:cs="Times New Roman"/>
            <w:sz w:val="24"/>
            <w:szCs w:val="24"/>
            <w:lang w:val="en-US"/>
            <w:rPrChange w:id="2035" w:author="Clark, Robert Emerson" w:date="2023-06-14T14:40:00Z">
              <w:rPr>
                <w:rFonts w:cs="Times New Roman"/>
                <w:lang w:val="en-US"/>
              </w:rPr>
            </w:rPrChange>
          </w:rPr>
          <w:t xml:space="preserve">Host specialization and manipulation by plant viruses </w:t>
        </w:r>
        <w:del w:id="2036" w:author="Clark, Robert Emerson" w:date="2023-06-14T14:36:00Z">
          <w:r w:rsidRPr="00337464" w:rsidDel="007808AD">
            <w:rPr>
              <w:rFonts w:cs="Times New Roman"/>
              <w:sz w:val="24"/>
              <w:szCs w:val="24"/>
              <w:lang w:val="en-US"/>
              <w:rPrChange w:id="2037" w:author="Clark, Robert Emerson" w:date="2023-06-14T14:40:00Z">
                <w:rPr>
                  <w:rFonts w:cs="Times New Roman"/>
                  <w:lang w:val="en-US"/>
                </w:rPr>
              </w:rPrChange>
            </w:rPr>
            <w:delText>affect</w:delText>
          </w:r>
        </w:del>
      </w:moveTo>
      <w:ins w:id="2038" w:author="Clark, Robert Emerson" w:date="2023-06-14T14:36:00Z">
        <w:r w:rsidRPr="00337464">
          <w:rPr>
            <w:rFonts w:cs="Times New Roman"/>
            <w:sz w:val="24"/>
            <w:szCs w:val="24"/>
            <w:lang w:val="en-US"/>
            <w:rPrChange w:id="2039" w:author="Clark, Robert Emerson" w:date="2023-06-14T14:40:00Z">
              <w:rPr>
                <w:rFonts w:cs="Times New Roman"/>
                <w:lang w:val="en-US"/>
              </w:rPr>
            </w:rPrChange>
          </w:rPr>
          <w:t xml:space="preserve">is already established as an ecological condition modifying pea aphid, </w:t>
        </w:r>
      </w:ins>
      <w:ins w:id="2040" w:author="Clark, Robert Emerson" w:date="2023-06-14T14:37:00Z">
        <w:r w:rsidRPr="00337464">
          <w:rPr>
            <w:rFonts w:cs="Times New Roman"/>
            <w:sz w:val="24"/>
            <w:szCs w:val="24"/>
            <w:lang w:val="en-US"/>
            <w:rPrChange w:id="2041" w:author="Clark, Robert Emerson" w:date="2023-06-14T14:40:00Z">
              <w:rPr>
                <w:rFonts w:cs="Times New Roman"/>
                <w:lang w:val="en-US"/>
              </w:rPr>
            </w:rPrChange>
          </w:rPr>
          <w:t xml:space="preserve">virus, and host-plant interactions </w:t>
        </w:r>
      </w:ins>
      <w:moveTo w:id="2042" w:author="Clark, Robert Emerson" w:date="2023-06-14T14:36:00Z">
        <w:del w:id="2043" w:author="Clark, Robert Emerson" w:date="2023-06-14T14:36:00Z">
          <w:r w:rsidRPr="00337464" w:rsidDel="007808AD">
            <w:rPr>
              <w:rFonts w:cs="Times New Roman"/>
              <w:sz w:val="24"/>
              <w:szCs w:val="24"/>
              <w:lang w:val="en-US"/>
              <w:rPrChange w:id="2044" w:author="Clark, Robert Emerson" w:date="2023-06-14T14:40:00Z">
                <w:rPr>
                  <w:rFonts w:cs="Times New Roman"/>
                  <w:lang w:val="en-US"/>
                </w:rPr>
              </w:rPrChange>
            </w:rPr>
            <w:delText xml:space="preserve"> simultaneously pea aphid-plant interactions in the PNW </w:delText>
          </w:r>
        </w:del>
        <w:r w:rsidRPr="00337464">
          <w:rPr>
            <w:rFonts w:cs="Times New Roman"/>
            <w:sz w:val="24"/>
            <w:szCs w:val="24"/>
            <w:lang w:val="en-US"/>
            <w:rPrChange w:id="2045" w:author="Clark, Robert Emerson" w:date="2023-06-14T14:40:00Z">
              <w:rPr>
                <w:rFonts w:cs="Times New Roman"/>
                <w:lang w:val="en-US"/>
              </w:rPr>
            </w:rPrChange>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337464">
          <w:rPr>
            <w:rFonts w:cs="Times New Roman"/>
            <w:sz w:val="24"/>
            <w:szCs w:val="24"/>
            <w:lang w:val="en-US"/>
            <w:rPrChange w:id="2046" w:author="Clark, Robert Emerson" w:date="2023-06-14T14:40:00Z">
              <w:rPr>
                <w:rFonts w:cs="Times New Roman"/>
                <w:lang w:val="en-US"/>
              </w:rPr>
            </w:rPrChange>
          </w:rPr>
          <w:instrText xml:space="preserve"> ADDIN EN.CITE </w:instrText>
        </w:r>
        <w:r w:rsidRPr="00337464">
          <w:rPr>
            <w:rFonts w:cs="Times New Roman"/>
            <w:sz w:val="24"/>
            <w:szCs w:val="24"/>
            <w:lang w:val="en-US"/>
            <w:rPrChange w:id="2047" w:author="Clark, Robert Emerson" w:date="2023-06-14T14:40:00Z">
              <w:rPr>
                <w:rFonts w:cs="Times New Roman"/>
                <w:lang w:val="en-US"/>
              </w:rPr>
            </w:rPrChange>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Pr="00337464">
          <w:rPr>
            <w:rFonts w:cs="Times New Roman"/>
            <w:sz w:val="24"/>
            <w:szCs w:val="24"/>
            <w:lang w:val="en-US"/>
            <w:rPrChange w:id="2048" w:author="Clark, Robert Emerson" w:date="2023-06-14T14:40:00Z">
              <w:rPr>
                <w:rFonts w:cs="Times New Roman"/>
                <w:lang w:val="en-US"/>
              </w:rPr>
            </w:rPrChange>
          </w:rPr>
          <w:instrText xml:space="preserve"> ADDIN EN.CITE.DATA </w:instrText>
        </w:r>
        <w:r w:rsidRPr="00337464">
          <w:rPr>
            <w:rFonts w:cs="Times New Roman"/>
            <w:sz w:val="24"/>
            <w:szCs w:val="24"/>
            <w:lang w:val="en-US"/>
            <w:rPrChange w:id="2049" w:author="Clark, Robert Emerson" w:date="2023-06-14T14:40:00Z">
              <w:rPr>
                <w:rFonts w:cs="Times New Roman"/>
                <w:lang w:val="en-US"/>
              </w:rPr>
            </w:rPrChange>
          </w:rPr>
        </w:r>
        <w:r w:rsidRPr="00337464">
          <w:rPr>
            <w:rFonts w:cs="Times New Roman"/>
            <w:sz w:val="24"/>
            <w:szCs w:val="24"/>
            <w:lang w:val="en-US"/>
            <w:rPrChange w:id="2050" w:author="Clark, Robert Emerson" w:date="2023-06-14T14:40:00Z">
              <w:rPr>
                <w:rFonts w:cs="Times New Roman"/>
                <w:lang w:val="en-US"/>
              </w:rPr>
            </w:rPrChange>
          </w:rPr>
          <w:fldChar w:fldCharType="end"/>
        </w:r>
        <w:r w:rsidRPr="00337464">
          <w:rPr>
            <w:rFonts w:cs="Times New Roman"/>
            <w:sz w:val="24"/>
            <w:szCs w:val="24"/>
            <w:lang w:val="en-US"/>
            <w:rPrChange w:id="2051" w:author="Clark, Robert Emerson" w:date="2023-06-14T14:40:00Z">
              <w:rPr>
                <w:rFonts w:cs="Times New Roman"/>
                <w:lang w:val="en-US"/>
              </w:rPr>
            </w:rPrChange>
          </w:rPr>
        </w:r>
        <w:r w:rsidRPr="00337464">
          <w:rPr>
            <w:rFonts w:cs="Times New Roman"/>
            <w:sz w:val="24"/>
            <w:szCs w:val="24"/>
            <w:lang w:val="en-US"/>
            <w:rPrChange w:id="2052" w:author="Clark, Robert Emerson" w:date="2023-06-14T14:40:00Z">
              <w:rPr>
                <w:rFonts w:cs="Times New Roman"/>
                <w:lang w:val="en-US"/>
              </w:rPr>
            </w:rPrChange>
          </w:rPr>
          <w:fldChar w:fldCharType="separate"/>
        </w:r>
        <w:r w:rsidRPr="00337464">
          <w:rPr>
            <w:rFonts w:cs="Times New Roman"/>
            <w:noProof/>
            <w:sz w:val="24"/>
            <w:szCs w:val="24"/>
            <w:lang w:val="en-US"/>
            <w:rPrChange w:id="2053" w:author="Clark, Robert Emerson" w:date="2023-06-14T14:40:00Z">
              <w:rPr>
                <w:rFonts w:cs="Times New Roman"/>
                <w:noProof/>
                <w:lang w:val="en-US"/>
              </w:rPr>
            </w:rPrChange>
          </w:rPr>
          <w:t>(Eigenbrode et al., 2016, Davis et al., 2017, Wu et al., 2014)</w:t>
        </w:r>
        <w:r w:rsidRPr="00337464">
          <w:rPr>
            <w:rFonts w:cs="Times New Roman"/>
            <w:sz w:val="24"/>
            <w:szCs w:val="24"/>
            <w:lang w:val="en-US"/>
            <w:rPrChange w:id="2054" w:author="Clark, Robert Emerson" w:date="2023-06-14T14:40:00Z">
              <w:rPr>
                <w:rFonts w:cs="Times New Roman"/>
                <w:lang w:val="en-US"/>
              </w:rPr>
            </w:rPrChange>
          </w:rPr>
          <w:fldChar w:fldCharType="end"/>
        </w:r>
        <w:r w:rsidRPr="00337464">
          <w:rPr>
            <w:rFonts w:cs="Times New Roman"/>
            <w:sz w:val="24"/>
            <w:szCs w:val="24"/>
            <w:lang w:val="en-US"/>
            <w:rPrChange w:id="2055" w:author="Clark, Robert Emerson" w:date="2023-06-14T14:40:00Z">
              <w:rPr>
                <w:rFonts w:cs="Times New Roman"/>
                <w:lang w:val="en-US"/>
              </w:rPr>
            </w:rPrChange>
          </w:rPr>
          <w:t xml:space="preserve">. </w:t>
        </w:r>
      </w:moveTo>
      <w:moveToRangeEnd w:id="2033"/>
      <w:ins w:id="2056" w:author="Clark, Robert Emerson" w:date="2023-06-14T14:37:00Z">
        <w:r w:rsidRPr="00337464">
          <w:rPr>
            <w:rFonts w:cs="Times New Roman"/>
            <w:sz w:val="24"/>
            <w:szCs w:val="24"/>
            <w:lang w:val="en-US"/>
            <w:rPrChange w:id="2057" w:author="Clark, Robert Emerson" w:date="2023-06-14T14:40:00Z">
              <w:rPr>
                <w:rFonts w:cs="Times New Roman"/>
                <w:lang w:val="en-US"/>
              </w:rPr>
            </w:rPrChange>
          </w:rPr>
          <w:t xml:space="preserve">Taken together, </w:t>
        </w:r>
      </w:ins>
      <w:ins w:id="2058" w:author="Robert Clark" w:date="2023-06-14T13:19:00Z">
        <w:del w:id="2059" w:author="Clark, Robert Emerson" w:date="2023-06-14T14:37:00Z">
          <w:r w:rsidR="004B311E" w:rsidRPr="00337464" w:rsidDel="007808AD">
            <w:rPr>
              <w:rFonts w:cs="Times New Roman"/>
              <w:sz w:val="24"/>
              <w:szCs w:val="24"/>
              <w:lang w:val="en-US"/>
              <w:rPrChange w:id="2060" w:author="Clark, Robert Emerson" w:date="2023-06-14T14:40:00Z">
                <w:rPr>
                  <w:rFonts w:cs="Times New Roman"/>
                  <w:lang w:val="en-US"/>
                </w:rPr>
              </w:rPrChange>
            </w:rPr>
            <w:delText>B</w:delText>
          </w:r>
        </w:del>
      </w:ins>
      <w:ins w:id="2061" w:author="Clark, Robert Emerson" w:date="2023-06-14T14:37:00Z">
        <w:r w:rsidRPr="00337464">
          <w:rPr>
            <w:rFonts w:cs="Times New Roman"/>
            <w:sz w:val="24"/>
            <w:szCs w:val="24"/>
            <w:lang w:val="en-US"/>
            <w:rPrChange w:id="2062" w:author="Clark, Robert Emerson" w:date="2023-06-14T14:40:00Z">
              <w:rPr>
                <w:rFonts w:cs="Times New Roman"/>
                <w:lang w:val="en-US"/>
              </w:rPr>
            </w:rPrChange>
          </w:rPr>
          <w:t>b</w:t>
        </w:r>
      </w:ins>
      <w:ins w:id="2063" w:author="Robert Clark" w:date="2023-06-14T13:19:00Z">
        <w:r w:rsidR="004B311E" w:rsidRPr="00337464">
          <w:rPr>
            <w:rFonts w:cs="Times New Roman"/>
            <w:sz w:val="24"/>
            <w:szCs w:val="24"/>
            <w:lang w:val="en-US"/>
            <w:rPrChange w:id="2064" w:author="Clark, Robert Emerson" w:date="2023-06-14T14:40:00Z">
              <w:rPr>
                <w:rFonts w:cs="Times New Roman"/>
                <w:lang w:val="en-US"/>
              </w:rPr>
            </w:rPrChange>
          </w:rPr>
          <w:t>oth</w:t>
        </w:r>
        <w:del w:id="2065" w:author="Clark, Robert Emerson" w:date="2023-06-14T14:37:00Z">
          <w:r w:rsidR="004B311E" w:rsidRPr="00337464" w:rsidDel="007808AD">
            <w:rPr>
              <w:rFonts w:cs="Times New Roman"/>
              <w:sz w:val="24"/>
              <w:szCs w:val="24"/>
              <w:lang w:val="en-US"/>
              <w:rPrChange w:id="2066" w:author="Clark, Robert Emerson" w:date="2023-06-14T14:40:00Z">
                <w:rPr>
                  <w:rFonts w:cs="Times New Roman"/>
                  <w:lang w:val="en-US"/>
                </w:rPr>
              </w:rPrChange>
            </w:rPr>
            <w:delText xml:space="preserve"> the</w:delText>
          </w:r>
        </w:del>
        <w:r w:rsidR="004B311E" w:rsidRPr="00337464">
          <w:rPr>
            <w:rFonts w:cs="Times New Roman"/>
            <w:sz w:val="24"/>
            <w:szCs w:val="24"/>
            <w:lang w:val="en-US"/>
            <w:rPrChange w:id="2067" w:author="Clark, Robert Emerson" w:date="2023-06-14T14:40:00Z">
              <w:rPr>
                <w:rFonts w:cs="Times New Roman"/>
                <w:lang w:val="en-US"/>
              </w:rPr>
            </w:rPrChange>
          </w:rPr>
          <w:t xml:space="preserve"> hypotheses tested in our experiments predict biologically significant chances to vector preference and vector performance</w:t>
        </w:r>
      </w:ins>
      <w:ins w:id="2068" w:author="Robert Clark" w:date="2023-06-14T13:20:00Z">
        <w:r w:rsidR="004B311E" w:rsidRPr="00337464">
          <w:rPr>
            <w:rFonts w:cs="Times New Roman"/>
            <w:sz w:val="24"/>
            <w:szCs w:val="24"/>
            <w:lang w:val="en-US"/>
            <w:rPrChange w:id="2069" w:author="Clark, Robert Emerson" w:date="2023-06-14T14:40:00Z">
              <w:rPr>
                <w:rFonts w:cs="Times New Roman"/>
                <w:lang w:val="en-US"/>
              </w:rPr>
            </w:rPrChange>
          </w:rPr>
          <w:t xml:space="preserve"> depending on infection status</w:t>
        </w:r>
      </w:ins>
      <w:ins w:id="2070" w:author="Clark, Robert Emerson" w:date="2023-06-14T14:25:00Z">
        <w:r w:rsidR="00F50464" w:rsidRPr="00337464">
          <w:rPr>
            <w:rFonts w:cs="Times New Roman"/>
            <w:sz w:val="24"/>
            <w:szCs w:val="24"/>
            <w:lang w:val="en-US"/>
            <w:rPrChange w:id="2071" w:author="Clark, Robert Emerson" w:date="2023-06-14T14:40:00Z">
              <w:rPr>
                <w:rFonts w:cs="Times New Roman"/>
                <w:lang w:val="en-US"/>
              </w:rPr>
            </w:rPrChange>
          </w:rPr>
          <w:t xml:space="preserve"> of a host plant</w:t>
        </w:r>
      </w:ins>
      <w:ins w:id="2072" w:author="Robert Clark" w:date="2023-06-14T13:20:00Z">
        <w:r w:rsidR="004B311E" w:rsidRPr="00337464">
          <w:rPr>
            <w:rFonts w:cs="Times New Roman"/>
            <w:sz w:val="24"/>
            <w:szCs w:val="24"/>
            <w:lang w:val="en-US"/>
            <w:rPrChange w:id="2073" w:author="Clark, Robert Emerson" w:date="2023-06-14T14:40:00Z">
              <w:rPr>
                <w:rFonts w:cs="Times New Roman"/>
                <w:lang w:val="en-US"/>
              </w:rPr>
            </w:rPrChange>
          </w:rPr>
          <w:t>. We found</w:t>
        </w:r>
      </w:ins>
      <w:ins w:id="2074" w:author="Clark, Robert Emerson" w:date="2023-06-14T14:25:00Z">
        <w:r w:rsidR="00F50464" w:rsidRPr="00337464">
          <w:rPr>
            <w:rFonts w:cs="Times New Roman"/>
            <w:sz w:val="24"/>
            <w:szCs w:val="24"/>
            <w:lang w:val="en-US"/>
            <w:rPrChange w:id="2075" w:author="Clark, Robert Emerson" w:date="2023-06-14T14:40:00Z">
              <w:rPr>
                <w:rFonts w:cs="Times New Roman"/>
                <w:lang w:val="en-US"/>
              </w:rPr>
            </w:rPrChange>
          </w:rPr>
          <w:t xml:space="preserve"> context-dependent</w:t>
        </w:r>
      </w:ins>
      <w:ins w:id="2076" w:author="Robert Clark" w:date="2023-06-14T13:20:00Z">
        <w:r w:rsidR="004B311E" w:rsidRPr="00337464">
          <w:rPr>
            <w:rFonts w:cs="Times New Roman"/>
            <w:sz w:val="24"/>
            <w:szCs w:val="24"/>
            <w:lang w:val="en-US"/>
            <w:rPrChange w:id="2077" w:author="Clark, Robert Emerson" w:date="2023-06-14T14:40:00Z">
              <w:rPr>
                <w:rFonts w:cs="Times New Roman"/>
                <w:lang w:val="en-US"/>
              </w:rPr>
            </w:rPrChange>
          </w:rPr>
          <w:t xml:space="preserve"> support for the virus manipulation hypothesis </w:t>
        </w:r>
        <w:del w:id="2078" w:author="Clark, Robert Emerson" w:date="2023-06-14T14:25:00Z">
          <w:r w:rsidR="004B311E" w:rsidRPr="00337464" w:rsidDel="00F50464">
            <w:rPr>
              <w:rFonts w:cs="Times New Roman"/>
              <w:sz w:val="24"/>
              <w:szCs w:val="24"/>
              <w:lang w:val="en-US"/>
              <w:rPrChange w:id="2079" w:author="Clark, Robert Emerson" w:date="2023-06-14T14:40:00Z">
                <w:rPr>
                  <w:rFonts w:cs="Times New Roman"/>
                  <w:lang w:val="en-US"/>
                </w:rPr>
              </w:rPrChange>
            </w:rPr>
            <w:delText xml:space="preserve">for </w:delText>
          </w:r>
        </w:del>
      </w:ins>
      <w:ins w:id="2080" w:author="Robert Clark" w:date="2023-06-14T13:21:00Z">
        <w:del w:id="2081" w:author="Clark, Robert Emerson" w:date="2023-06-14T14:25:00Z">
          <w:r w:rsidR="004B311E" w:rsidRPr="00337464" w:rsidDel="00F50464">
            <w:rPr>
              <w:rFonts w:cs="Times New Roman"/>
              <w:sz w:val="24"/>
              <w:szCs w:val="24"/>
              <w:lang w:val="en-US"/>
              <w:rPrChange w:id="2082" w:author="Clark, Robert Emerson" w:date="2023-06-14T14:40:00Z">
                <w:rPr>
                  <w:rFonts w:cs="Times New Roman"/>
                  <w:lang w:val="en-US"/>
                </w:rPr>
              </w:rPrChange>
            </w:rPr>
            <w:delText xml:space="preserve">BLRV but not PEMV </w:delText>
          </w:r>
        </w:del>
        <w:r w:rsidR="004B311E" w:rsidRPr="00337464">
          <w:rPr>
            <w:rFonts w:cs="Times New Roman"/>
            <w:sz w:val="24"/>
            <w:szCs w:val="24"/>
            <w:lang w:val="en-US"/>
            <w:rPrChange w:id="2083" w:author="Clark, Robert Emerson" w:date="2023-06-14T14:40:00Z">
              <w:rPr>
                <w:rFonts w:cs="Times New Roman"/>
                <w:lang w:val="en-US"/>
              </w:rPr>
            </w:rPrChange>
          </w:rPr>
          <w:t xml:space="preserve">with respect to aphid reproduction. Plants infected </w:t>
        </w:r>
      </w:ins>
      <w:ins w:id="2084" w:author="Robert Clark" w:date="2023-06-14T13:22:00Z">
        <w:r w:rsidR="004B311E" w:rsidRPr="00337464">
          <w:rPr>
            <w:rFonts w:cs="Times New Roman"/>
            <w:sz w:val="24"/>
            <w:szCs w:val="24"/>
            <w:lang w:val="en-US"/>
            <w:rPrChange w:id="2085" w:author="Clark, Robert Emerson" w:date="2023-06-14T14:40:00Z">
              <w:rPr>
                <w:rFonts w:cs="Times New Roman"/>
                <w:lang w:val="en-US"/>
              </w:rPr>
            </w:rPrChange>
          </w:rPr>
          <w:t>with BLRV virus exhibited different apparent aphid counts at the end of the experiment, with aphid abundance being higher on BLRV alfalfa and lower on BLRV infected vetch.</w:t>
        </w:r>
      </w:ins>
      <w:ins w:id="2086" w:author="Clark, Robert Emerson" w:date="2023-06-14T14:25:00Z">
        <w:r w:rsidR="00F50464" w:rsidRPr="00337464">
          <w:rPr>
            <w:rFonts w:cs="Times New Roman"/>
            <w:sz w:val="24"/>
            <w:szCs w:val="24"/>
            <w:lang w:val="en-US"/>
            <w:rPrChange w:id="2087" w:author="Clark, Robert Emerson" w:date="2023-06-14T14:40:00Z">
              <w:rPr>
                <w:rFonts w:cs="Times New Roman"/>
                <w:lang w:val="en-US"/>
              </w:rPr>
            </w:rPrChange>
          </w:rPr>
          <w:t xml:space="preserve"> While we did not observe any changes in aphid abundance among PEMV infected host plants</w:t>
        </w:r>
      </w:ins>
      <w:ins w:id="2088" w:author="Clark, Robert Emerson" w:date="2023-06-14T14:26:00Z">
        <w:r w:rsidR="00F50464" w:rsidRPr="00337464">
          <w:rPr>
            <w:rFonts w:cs="Times New Roman"/>
            <w:sz w:val="24"/>
            <w:szCs w:val="24"/>
            <w:lang w:val="en-US"/>
            <w:rPrChange w:id="2089" w:author="Clark, Robert Emerson" w:date="2023-06-14T14:40:00Z">
              <w:rPr>
                <w:rFonts w:cs="Times New Roman"/>
                <w:lang w:val="en-US"/>
              </w:rPr>
            </w:rPrChange>
          </w:rPr>
          <w:t xml:space="preserve"> at a per-species level, across all host-plant species aphids were slightly more abundant on PEMV infected plants. </w:t>
        </w:r>
      </w:ins>
      <w:ins w:id="2090" w:author="Clark, Robert Emerson" w:date="2023-06-14T14:27:00Z">
        <w:r w:rsidR="00F50464" w:rsidRPr="00337464">
          <w:rPr>
            <w:rFonts w:cs="Times New Roman"/>
            <w:sz w:val="24"/>
            <w:szCs w:val="24"/>
            <w:lang w:val="en-US"/>
            <w:rPrChange w:id="2091" w:author="Clark, Robert Emerson" w:date="2023-06-14T14:40:00Z">
              <w:rPr>
                <w:rFonts w:cs="Times New Roman"/>
                <w:lang w:val="en-US"/>
              </w:rPr>
            </w:rPrChange>
          </w:rPr>
          <w:t xml:space="preserve">However, no changes to preference behavior were seen under any of the statistical models considered. </w:t>
        </w:r>
      </w:ins>
      <w:ins w:id="2092" w:author="Clark, Robert Emerson" w:date="2023-06-14T14:26:00Z">
        <w:r w:rsidR="00F50464" w:rsidRPr="00337464">
          <w:rPr>
            <w:rFonts w:cs="Times New Roman"/>
            <w:sz w:val="24"/>
            <w:szCs w:val="24"/>
            <w:lang w:val="en-US"/>
            <w:rPrChange w:id="2093" w:author="Clark, Robert Emerson" w:date="2023-06-14T14:40:00Z">
              <w:rPr>
                <w:rFonts w:cs="Times New Roman"/>
                <w:lang w:val="en-US"/>
              </w:rPr>
            </w:rPrChange>
          </w:rPr>
          <w:t>Such results support the assertion that viruses may be manipulating</w:t>
        </w:r>
      </w:ins>
      <w:ins w:id="2094" w:author="Robert Clark" w:date="2023-06-14T13:21:00Z">
        <w:r w:rsidR="004B311E" w:rsidRPr="00337464">
          <w:rPr>
            <w:rFonts w:cs="Times New Roman"/>
            <w:sz w:val="24"/>
            <w:szCs w:val="24"/>
            <w:lang w:val="en-US"/>
            <w:rPrChange w:id="2095" w:author="Clark, Robert Emerson" w:date="2023-06-14T14:40:00Z">
              <w:rPr>
                <w:rFonts w:cs="Times New Roman"/>
                <w:lang w:val="en-US"/>
              </w:rPr>
            </w:rPrChange>
          </w:rPr>
          <w:t xml:space="preserve"> </w:t>
        </w:r>
      </w:ins>
      <w:ins w:id="2096" w:author="Clark, Robert Emerson" w:date="2023-06-14T14:27:00Z">
        <w:r w:rsidR="00F50464" w:rsidRPr="00337464">
          <w:rPr>
            <w:rFonts w:cs="Times New Roman"/>
            <w:sz w:val="24"/>
            <w:szCs w:val="24"/>
            <w:lang w:val="en-US"/>
            <w:rPrChange w:id="2097" w:author="Clark, Robert Emerson" w:date="2023-06-14T14:40:00Z">
              <w:rPr>
                <w:rFonts w:cs="Times New Roman"/>
                <w:lang w:val="en-US"/>
              </w:rPr>
            </w:rPrChange>
          </w:rPr>
          <w:t>aphids by altering their fitness on certain host plants</w:t>
        </w:r>
      </w:ins>
      <w:ins w:id="2098" w:author="Clark, Robert Emerson" w:date="2023-06-14T14:28:00Z">
        <w:r w:rsidR="00F50464" w:rsidRPr="00337464">
          <w:rPr>
            <w:rFonts w:cs="Times New Roman"/>
            <w:sz w:val="24"/>
            <w:szCs w:val="24"/>
            <w:lang w:val="en-US"/>
            <w:rPrChange w:id="2099" w:author="Clark, Robert Emerson" w:date="2023-06-14T14:40:00Z">
              <w:rPr>
                <w:rFonts w:cs="Times New Roman"/>
                <w:lang w:val="en-US"/>
              </w:rPr>
            </w:rPrChange>
          </w:rPr>
          <w:t xml:space="preserve">, </w:t>
        </w:r>
      </w:ins>
      <w:ins w:id="2100" w:author="Clark, Robert Emerson" w:date="2023-06-14T14:29:00Z">
        <w:r w:rsidR="00F50464" w:rsidRPr="00337464">
          <w:rPr>
            <w:rFonts w:cs="Times New Roman"/>
            <w:sz w:val="24"/>
            <w:szCs w:val="24"/>
            <w:lang w:val="en-US"/>
            <w:rPrChange w:id="2101" w:author="Clark, Robert Emerson" w:date="2023-06-14T14:40:00Z">
              <w:rPr>
                <w:rFonts w:cs="Times New Roman"/>
                <w:lang w:val="en-US"/>
              </w:rPr>
            </w:rPrChange>
          </w:rPr>
          <w:t>but changes to behavior were not detectable</w:t>
        </w:r>
      </w:ins>
      <w:ins w:id="2102" w:author="Clark, Robert Emerson" w:date="2023-06-14T14:28:00Z">
        <w:r w:rsidR="00F50464" w:rsidRPr="00337464">
          <w:rPr>
            <w:rFonts w:cs="Times New Roman"/>
            <w:sz w:val="24"/>
            <w:szCs w:val="24"/>
            <w:lang w:val="en-US"/>
            <w:rPrChange w:id="2103" w:author="Clark, Robert Emerson" w:date="2023-06-14T14:40:00Z">
              <w:rPr>
                <w:rFonts w:cs="Times New Roman"/>
                <w:lang w:val="en-US"/>
              </w:rPr>
            </w:rPrChange>
          </w:rPr>
          <w:t>. Conversely, we found convincing evidence that pea aphid performance and preference fit the predictions of the host-race association hyp</w:t>
        </w:r>
      </w:ins>
      <w:ins w:id="2104" w:author="Clark, Robert Emerson" w:date="2023-06-14T14:29:00Z">
        <w:r w:rsidR="00F50464" w:rsidRPr="00337464">
          <w:rPr>
            <w:rFonts w:cs="Times New Roman"/>
            <w:sz w:val="24"/>
            <w:szCs w:val="24"/>
            <w:lang w:val="en-US"/>
            <w:rPrChange w:id="2105" w:author="Clark, Robert Emerson" w:date="2023-06-14T14:40:00Z">
              <w:rPr>
                <w:rFonts w:cs="Times New Roman"/>
                <w:lang w:val="en-US"/>
              </w:rPr>
            </w:rPrChange>
          </w:rPr>
          <w:t>othesis.</w:t>
        </w:r>
      </w:ins>
    </w:p>
    <w:p w14:paraId="46A68742" w14:textId="632A0468" w:rsidR="00510C1D" w:rsidRPr="00337464" w:rsidRDefault="00510C1D" w:rsidP="00B16FA5">
      <w:pPr>
        <w:spacing w:line="480" w:lineRule="auto"/>
        <w:rPr>
          <w:ins w:id="2106" w:author="Clark, Robert Emerson" w:date="2023-06-14T14:29:00Z"/>
          <w:rFonts w:cs="Times New Roman"/>
          <w:i/>
          <w:iCs/>
          <w:sz w:val="24"/>
          <w:szCs w:val="24"/>
          <w:lang w:val="en-US"/>
          <w:rPrChange w:id="2107" w:author="Clark, Robert Emerson" w:date="2023-06-14T14:40:00Z">
            <w:rPr>
              <w:ins w:id="2108" w:author="Clark, Robert Emerson" w:date="2023-06-14T14:29:00Z"/>
              <w:rFonts w:cs="Times New Roman"/>
              <w:i/>
              <w:iCs/>
              <w:lang w:val="en-US"/>
            </w:rPr>
          </w:rPrChange>
        </w:rPr>
      </w:pPr>
      <w:ins w:id="2109" w:author="Robert Clark" w:date="2023-06-14T12:46:00Z">
        <w:r w:rsidRPr="00337464">
          <w:rPr>
            <w:rFonts w:cs="Times New Roman"/>
            <w:i/>
            <w:iCs/>
            <w:sz w:val="24"/>
            <w:szCs w:val="24"/>
            <w:lang w:val="en-US"/>
            <w:rPrChange w:id="2110" w:author="Clark, Robert Emerson" w:date="2023-06-14T14:40:00Z">
              <w:rPr>
                <w:rFonts w:cs="Times New Roman"/>
                <w:i/>
                <w:iCs/>
                <w:lang w:val="en-US"/>
              </w:rPr>
            </w:rPrChange>
          </w:rPr>
          <w:lastRenderedPageBreak/>
          <w:t>What does it mean that evidence for virus manipulation was only seen in performance?</w:t>
        </w:r>
      </w:ins>
      <w:ins w:id="2111" w:author="Robert Clark" w:date="2023-06-14T12:47:00Z">
        <w:r w:rsidRPr="00337464">
          <w:rPr>
            <w:rFonts w:cs="Times New Roman"/>
            <w:i/>
            <w:iCs/>
            <w:sz w:val="24"/>
            <w:szCs w:val="24"/>
            <w:lang w:val="en-US"/>
            <w:rPrChange w:id="2112" w:author="Clark, Robert Emerson" w:date="2023-06-14T14:40:00Z">
              <w:rPr>
                <w:rFonts w:cs="Times New Roman"/>
                <w:i/>
                <w:iCs/>
                <w:lang w:val="en-US"/>
              </w:rPr>
            </w:rPrChange>
          </w:rPr>
          <w:t xml:space="preserve"> </w:t>
        </w:r>
        <w:r w:rsidRPr="00337464">
          <w:rPr>
            <w:rFonts w:cs="Times New Roman"/>
            <w:i/>
            <w:iCs/>
            <w:sz w:val="24"/>
            <w:szCs w:val="24"/>
            <w:lang w:val="en-US"/>
            <w:rPrChange w:id="2113" w:author="Clark, Robert Emerson" w:date="2023-06-14T14:40:00Z">
              <w:rPr>
                <w:lang w:val="en-US"/>
              </w:rPr>
            </w:rPrChange>
          </w:rPr>
          <w:t xml:space="preserve">(Bring up lack of virus detection </w:t>
        </w:r>
      </w:ins>
      <w:ins w:id="2114" w:author="Robert Clark" w:date="2023-06-14T12:48:00Z">
        <w:r w:rsidR="00FE21D1" w:rsidRPr="00337464">
          <w:rPr>
            <w:rFonts w:cs="Times New Roman"/>
            <w:i/>
            <w:iCs/>
            <w:sz w:val="24"/>
            <w:szCs w:val="24"/>
            <w:lang w:val="en-US"/>
            <w:rPrChange w:id="2115" w:author="Clark, Robert Emerson" w:date="2023-06-14T14:40:00Z">
              <w:rPr>
                <w:rFonts w:cs="Times New Roman"/>
                <w:i/>
                <w:iCs/>
                <w:lang w:val="en-US"/>
              </w:rPr>
            </w:rPrChange>
          </w:rPr>
          <w:t>in assayed plants as a reason f</w:t>
        </w:r>
      </w:ins>
      <w:ins w:id="2116" w:author="Robert Clark" w:date="2023-06-14T12:49:00Z">
        <w:r w:rsidR="00FE21D1" w:rsidRPr="00337464">
          <w:rPr>
            <w:rFonts w:cs="Times New Roman"/>
            <w:i/>
            <w:iCs/>
            <w:sz w:val="24"/>
            <w:szCs w:val="24"/>
            <w:lang w:val="en-US"/>
            <w:rPrChange w:id="2117" w:author="Clark, Robert Emerson" w:date="2023-06-14T14:40:00Z">
              <w:rPr>
                <w:rFonts w:cs="Times New Roman"/>
                <w:i/>
                <w:iCs/>
                <w:lang w:val="en-US"/>
              </w:rPr>
            </w:rPrChange>
          </w:rPr>
          <w:t>or cautious interpretation)</w:t>
        </w:r>
      </w:ins>
    </w:p>
    <w:p w14:paraId="4ACC6935" w14:textId="420F6BB3" w:rsidR="00F50464" w:rsidRPr="00337464" w:rsidRDefault="007808AD" w:rsidP="00B16FA5">
      <w:pPr>
        <w:spacing w:line="480" w:lineRule="auto"/>
        <w:rPr>
          <w:ins w:id="2118" w:author="Robert Clark" w:date="2023-06-14T12:45:00Z"/>
          <w:rFonts w:cs="Times New Roman"/>
          <w:sz w:val="24"/>
          <w:szCs w:val="24"/>
          <w:lang w:val="en-US"/>
          <w:rPrChange w:id="2119" w:author="Clark, Robert Emerson" w:date="2023-06-14T14:40:00Z">
            <w:rPr>
              <w:ins w:id="2120" w:author="Robert Clark" w:date="2023-06-14T12:45:00Z"/>
              <w:i/>
              <w:iCs/>
              <w:lang w:val="en-US"/>
            </w:rPr>
          </w:rPrChange>
        </w:rPr>
      </w:pPr>
      <w:ins w:id="2121" w:author="Clark, Robert Emerson" w:date="2023-06-14T14:38:00Z">
        <w:r w:rsidRPr="00337464">
          <w:rPr>
            <w:rFonts w:cs="Times New Roman"/>
            <w:sz w:val="24"/>
            <w:szCs w:val="24"/>
            <w:lang w:val="en-US"/>
            <w:rPrChange w:id="2122" w:author="Clark, Robert Emerson" w:date="2023-06-14T14:40:00Z">
              <w:rPr>
                <w:rFonts w:cs="Times New Roman"/>
                <w:lang w:val="en-US"/>
              </w:rPr>
            </w:rPrChange>
          </w:rPr>
          <w:t>V</w:t>
        </w:r>
      </w:ins>
      <w:ins w:id="2123" w:author="Clark, Robert Emerson" w:date="2023-06-14T14:37:00Z">
        <w:r w:rsidRPr="00337464">
          <w:rPr>
            <w:rFonts w:cs="Times New Roman"/>
            <w:sz w:val="24"/>
            <w:szCs w:val="24"/>
            <w:lang w:val="en-US"/>
            <w:rPrChange w:id="2124" w:author="Clark, Robert Emerson" w:date="2023-06-14T14:40:00Z">
              <w:rPr>
                <w:rFonts w:cs="Times New Roman"/>
                <w:lang w:val="en-US"/>
              </w:rPr>
            </w:rPrChange>
          </w:rPr>
          <w:t xml:space="preserve">ector-borne plant viruses </w:t>
        </w:r>
      </w:ins>
      <w:ins w:id="2125" w:author="Clark, Robert Emerson" w:date="2023-06-14T14:38:00Z">
        <w:r w:rsidRPr="00337464">
          <w:rPr>
            <w:rFonts w:cs="Times New Roman"/>
            <w:sz w:val="24"/>
            <w:szCs w:val="24"/>
            <w:lang w:val="en-US"/>
            <w:rPrChange w:id="2126" w:author="Clark, Robert Emerson" w:date="2023-06-14T14:40:00Z">
              <w:rPr>
                <w:rFonts w:cs="Times New Roman"/>
                <w:lang w:val="en-US"/>
              </w:rPr>
            </w:rPrChange>
          </w:rPr>
          <w:t>often rely on</w:t>
        </w:r>
      </w:ins>
      <w:ins w:id="2127" w:author="Clark, Robert Emerson" w:date="2023-06-14T14:37:00Z">
        <w:r w:rsidRPr="00337464">
          <w:rPr>
            <w:rFonts w:cs="Times New Roman"/>
            <w:sz w:val="24"/>
            <w:szCs w:val="24"/>
            <w:lang w:val="en-US"/>
            <w:rPrChange w:id="2128" w:author="Clark, Robert Emerson" w:date="2023-06-14T14:40:00Z">
              <w:rPr>
                <w:rFonts w:cs="Times New Roman"/>
                <w:lang w:val="en-US"/>
              </w:rPr>
            </w:rPrChange>
          </w:rPr>
          <w:t xml:space="preserve"> transmission among alternate hosts, especially when hosts are annual or transient </w:t>
        </w:r>
        <w:r w:rsidRPr="00337464">
          <w:rPr>
            <w:rFonts w:cs="Times New Roman"/>
            <w:sz w:val="24"/>
            <w:szCs w:val="24"/>
            <w:lang w:val="en-US"/>
            <w:rPrChange w:id="2129" w:author="Clark, Robert Emerson" w:date="2023-06-14T14:40:00Z">
              <w:rPr>
                <w:rFonts w:cs="Times New Roman"/>
                <w:lang w:val="en-US"/>
              </w:rPr>
            </w:rPrChange>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337464">
          <w:rPr>
            <w:rFonts w:cs="Times New Roman"/>
            <w:sz w:val="24"/>
            <w:szCs w:val="24"/>
            <w:lang w:val="en-US"/>
            <w:rPrChange w:id="2130" w:author="Clark, Robert Emerson" w:date="2023-06-14T14:40:00Z">
              <w:rPr>
                <w:rFonts w:cs="Times New Roman"/>
                <w:lang w:val="en-US"/>
              </w:rPr>
            </w:rPrChange>
          </w:rPr>
          <w:instrText xml:space="preserve"> ADDIN EN.CITE </w:instrText>
        </w:r>
        <w:r w:rsidRPr="00337464">
          <w:rPr>
            <w:rFonts w:cs="Times New Roman"/>
            <w:sz w:val="24"/>
            <w:szCs w:val="24"/>
            <w:lang w:val="en-US"/>
            <w:rPrChange w:id="2131" w:author="Clark, Robert Emerson" w:date="2023-06-14T14:40:00Z">
              <w:rPr>
                <w:rFonts w:cs="Times New Roman"/>
                <w:lang w:val="en-US"/>
              </w:rPr>
            </w:rPrChange>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Pr="00337464">
          <w:rPr>
            <w:rFonts w:cs="Times New Roman"/>
            <w:sz w:val="24"/>
            <w:szCs w:val="24"/>
            <w:lang w:val="en-US"/>
            <w:rPrChange w:id="2132" w:author="Clark, Robert Emerson" w:date="2023-06-14T14:40:00Z">
              <w:rPr>
                <w:rFonts w:cs="Times New Roman"/>
                <w:lang w:val="en-US"/>
              </w:rPr>
            </w:rPrChange>
          </w:rPr>
          <w:instrText xml:space="preserve"> ADDIN EN.CITE.DATA </w:instrText>
        </w:r>
        <w:r w:rsidRPr="00337464">
          <w:rPr>
            <w:rFonts w:cs="Times New Roman"/>
            <w:sz w:val="24"/>
            <w:szCs w:val="24"/>
            <w:lang w:val="en-US"/>
            <w:rPrChange w:id="2133" w:author="Clark, Robert Emerson" w:date="2023-06-14T14:40:00Z">
              <w:rPr>
                <w:rFonts w:cs="Times New Roman"/>
                <w:lang w:val="en-US"/>
              </w:rPr>
            </w:rPrChange>
          </w:rPr>
        </w:r>
        <w:r w:rsidRPr="00337464">
          <w:rPr>
            <w:rFonts w:cs="Times New Roman"/>
            <w:sz w:val="24"/>
            <w:szCs w:val="24"/>
            <w:lang w:val="en-US"/>
            <w:rPrChange w:id="2134" w:author="Clark, Robert Emerson" w:date="2023-06-14T14:40:00Z">
              <w:rPr>
                <w:rFonts w:cs="Times New Roman"/>
                <w:lang w:val="en-US"/>
              </w:rPr>
            </w:rPrChange>
          </w:rPr>
          <w:fldChar w:fldCharType="end"/>
        </w:r>
        <w:r w:rsidRPr="00337464">
          <w:rPr>
            <w:rFonts w:cs="Times New Roman"/>
            <w:sz w:val="24"/>
            <w:szCs w:val="24"/>
            <w:lang w:val="en-US"/>
            <w:rPrChange w:id="2135" w:author="Clark, Robert Emerson" w:date="2023-06-14T14:40:00Z">
              <w:rPr>
                <w:rFonts w:cs="Times New Roman"/>
                <w:lang w:val="en-US"/>
              </w:rPr>
            </w:rPrChange>
          </w:rPr>
        </w:r>
        <w:r w:rsidRPr="00337464">
          <w:rPr>
            <w:rFonts w:cs="Times New Roman"/>
            <w:sz w:val="24"/>
            <w:szCs w:val="24"/>
            <w:lang w:val="en-US"/>
            <w:rPrChange w:id="2136" w:author="Clark, Robert Emerson" w:date="2023-06-14T14:40:00Z">
              <w:rPr>
                <w:rFonts w:cs="Times New Roman"/>
                <w:lang w:val="en-US"/>
              </w:rPr>
            </w:rPrChange>
          </w:rPr>
          <w:fldChar w:fldCharType="separate"/>
        </w:r>
        <w:r w:rsidRPr="00337464">
          <w:rPr>
            <w:rFonts w:cs="Times New Roman"/>
            <w:noProof/>
            <w:sz w:val="24"/>
            <w:szCs w:val="24"/>
            <w:lang w:val="en-US"/>
            <w:rPrChange w:id="2137" w:author="Clark, Robert Emerson" w:date="2023-06-14T14:40:00Z">
              <w:rPr>
                <w:rFonts w:cs="Times New Roman"/>
                <w:noProof/>
                <w:lang w:val="en-US"/>
              </w:rPr>
            </w:rPrChange>
          </w:rPr>
          <w:t>(Elena et al., 2009, Wilke et al., 2006)</w:t>
        </w:r>
        <w:r w:rsidRPr="00337464">
          <w:rPr>
            <w:rFonts w:cs="Times New Roman"/>
            <w:sz w:val="24"/>
            <w:szCs w:val="24"/>
            <w:lang w:val="en-US"/>
            <w:rPrChange w:id="2138" w:author="Clark, Robert Emerson" w:date="2023-06-14T14:40:00Z">
              <w:rPr>
                <w:rFonts w:cs="Times New Roman"/>
                <w:lang w:val="en-US"/>
              </w:rPr>
            </w:rPrChange>
          </w:rPr>
          <w:fldChar w:fldCharType="end"/>
        </w:r>
      </w:ins>
      <w:ins w:id="2139" w:author="Clark, Robert Emerson" w:date="2023-06-14T14:38:00Z">
        <w:r w:rsidRPr="00337464">
          <w:rPr>
            <w:rFonts w:cs="Times New Roman"/>
            <w:sz w:val="24"/>
            <w:szCs w:val="24"/>
            <w:lang w:val="en-US"/>
            <w:rPrChange w:id="2140" w:author="Clark, Robert Emerson" w:date="2023-06-14T14:40:00Z">
              <w:rPr>
                <w:rFonts w:cs="Times New Roman"/>
                <w:lang w:val="en-US"/>
              </w:rPr>
            </w:rPrChange>
          </w:rPr>
          <w:t>. Consequently, it may be adaptive for viruses to</w:t>
        </w:r>
      </w:ins>
      <w:ins w:id="2141" w:author="Clark, Robert Emerson" w:date="2023-06-14T14:37:00Z">
        <w:r w:rsidRPr="00337464">
          <w:rPr>
            <w:rFonts w:cs="Times New Roman"/>
            <w:sz w:val="24"/>
            <w:szCs w:val="24"/>
            <w:lang w:val="en-US"/>
            <w:rPrChange w:id="2142" w:author="Clark, Robert Emerson" w:date="2023-06-14T14:40:00Z">
              <w:rPr>
                <w:rFonts w:cs="Times New Roman"/>
                <w:lang w:val="en-US"/>
              </w:rPr>
            </w:rPrChange>
          </w:rPr>
          <w:t xml:space="preserve"> manipulate vectors to facilitate this horizontal transmission. </w:t>
        </w:r>
      </w:ins>
      <w:ins w:id="2143" w:author="Clark, Robert Emerson" w:date="2023-06-14T14:29:00Z">
        <w:r w:rsidR="00F50464" w:rsidRPr="00337464">
          <w:rPr>
            <w:rFonts w:cs="Times New Roman"/>
            <w:sz w:val="24"/>
            <w:szCs w:val="24"/>
            <w:lang w:val="en-US"/>
            <w:rPrChange w:id="2144" w:author="Clark, Robert Emerson" w:date="2023-06-14T14:40:00Z">
              <w:rPr>
                <w:rFonts w:cs="Times New Roman"/>
                <w:lang w:val="en-US"/>
              </w:rPr>
            </w:rPrChange>
          </w:rPr>
          <w:t xml:space="preserve">In order for </w:t>
        </w:r>
      </w:ins>
      <w:ins w:id="2145" w:author="Clark, Robert Emerson" w:date="2023-06-14T14:30:00Z">
        <w:r w:rsidR="00F50464" w:rsidRPr="00337464">
          <w:rPr>
            <w:rFonts w:cs="Times New Roman"/>
            <w:sz w:val="24"/>
            <w:szCs w:val="24"/>
            <w:lang w:val="en-US"/>
            <w:rPrChange w:id="2146" w:author="Clark, Robert Emerson" w:date="2023-06-14T14:40:00Z">
              <w:rPr>
                <w:rFonts w:cs="Times New Roman"/>
                <w:lang w:val="en-US"/>
              </w:rPr>
            </w:rPrChange>
          </w:rPr>
          <w:t xml:space="preserve">virus manipulation of vectors to be manifested, some changes to aphid behavior in response to host plants should be observable. For example, it is anticipated that </w:t>
        </w:r>
        <w:proofErr w:type="gramStart"/>
        <w:r w:rsidR="00F50464" w:rsidRPr="00337464">
          <w:rPr>
            <w:rFonts w:cs="Times New Roman"/>
            <w:sz w:val="24"/>
            <w:szCs w:val="24"/>
            <w:lang w:val="en-US"/>
            <w:rPrChange w:id="2147" w:author="Clark, Robert Emerson" w:date="2023-06-14T14:40:00Z">
              <w:rPr>
                <w:rFonts w:cs="Times New Roman"/>
                <w:lang w:val="en-US"/>
              </w:rPr>
            </w:rPrChange>
          </w:rPr>
          <w:t>host-plants</w:t>
        </w:r>
      </w:ins>
      <w:proofErr w:type="gramEnd"/>
      <w:ins w:id="2148" w:author="Clark, Robert Emerson" w:date="2023-06-14T14:31:00Z">
        <w:r w:rsidR="00F50464" w:rsidRPr="00337464">
          <w:rPr>
            <w:rFonts w:cs="Times New Roman"/>
            <w:sz w:val="24"/>
            <w:szCs w:val="24"/>
            <w:lang w:val="en-US"/>
            <w:rPrChange w:id="2149" w:author="Clark, Robert Emerson" w:date="2023-06-14T14:40:00Z">
              <w:rPr>
                <w:rFonts w:cs="Times New Roman"/>
                <w:lang w:val="en-US"/>
              </w:rPr>
            </w:rPrChange>
          </w:rPr>
          <w:t xml:space="preserve"> infected with PEMV would trigger different aphid preference behaviors compared to sham-inoculated plants. However, </w:t>
        </w:r>
      </w:ins>
      <w:ins w:id="2150" w:author="Clark, Robert Emerson" w:date="2023-06-14T14:32:00Z">
        <w:r w:rsidR="00F50464" w:rsidRPr="00337464">
          <w:rPr>
            <w:rFonts w:cs="Times New Roman"/>
            <w:sz w:val="24"/>
            <w:szCs w:val="24"/>
            <w:lang w:val="en-US"/>
            <w:rPrChange w:id="2151" w:author="Clark, Robert Emerson" w:date="2023-06-14T14:40:00Z">
              <w:rPr>
                <w:rFonts w:cs="Times New Roman"/>
                <w:lang w:val="en-US"/>
              </w:rPr>
            </w:rPrChange>
          </w:rPr>
          <w:t xml:space="preserve">preference behaviors among aphids when presented with PEMV or BLRV plants did not differ. It is possible that virus manipulation in this system is only manifested in the form of changes to aphid performance, or that a more reliable infection status of hosts is required. </w:t>
        </w:r>
      </w:ins>
      <w:ins w:id="2152" w:author="Clark, Robert Emerson" w:date="2023-06-14T14:33:00Z">
        <w:r w:rsidR="00F50464" w:rsidRPr="00337464">
          <w:rPr>
            <w:rFonts w:cs="Times New Roman"/>
            <w:sz w:val="24"/>
            <w:szCs w:val="24"/>
            <w:lang w:val="en-US"/>
            <w:rPrChange w:id="2153" w:author="Clark, Robert Emerson" w:date="2023-06-14T14:40:00Z">
              <w:rPr>
                <w:rFonts w:cs="Times New Roman"/>
                <w:lang w:val="en-US"/>
              </w:rPr>
            </w:rPrChange>
          </w:rPr>
          <w:t>In this experiment, plants we exposed to infective aphids for a brief time period, and we were not able to validate that every single plant was symptomatic or had detectable levels of vi</w:t>
        </w:r>
      </w:ins>
      <w:ins w:id="2154" w:author="Clark, Robert Emerson" w:date="2023-06-14T14:34:00Z">
        <w:r w:rsidR="00F50464" w:rsidRPr="00337464">
          <w:rPr>
            <w:rFonts w:cs="Times New Roman"/>
            <w:sz w:val="24"/>
            <w:szCs w:val="24"/>
            <w:lang w:val="en-US"/>
            <w:rPrChange w:id="2155" w:author="Clark, Robert Emerson" w:date="2023-06-14T14:40:00Z">
              <w:rPr>
                <w:rFonts w:cs="Times New Roman"/>
                <w:lang w:val="en-US"/>
              </w:rPr>
            </w:rPrChange>
          </w:rPr>
          <w:t xml:space="preserve">ral titer at the time of completing either assay. It is possible viral titer was too low to modify host-plant signals which could be detected by aphids or changes to host plant quality would be significantly changed. Prior work on aphid performance </w:t>
        </w:r>
      </w:ins>
      <w:ins w:id="2156" w:author="Clark, Robert Emerson" w:date="2023-06-14T14:35:00Z">
        <w:r w:rsidR="005413EA" w:rsidRPr="00337464">
          <w:rPr>
            <w:rFonts w:cs="Times New Roman"/>
            <w:sz w:val="24"/>
            <w:szCs w:val="24"/>
            <w:lang w:val="en-US"/>
            <w:rPrChange w:id="2157" w:author="Clark, Robert Emerson" w:date="2023-06-14T14:40:00Z">
              <w:rPr>
                <w:rFonts w:cs="Times New Roman"/>
                <w:lang w:val="en-US"/>
              </w:rPr>
            </w:rPrChange>
          </w:rPr>
          <w:t>among</w:t>
        </w:r>
      </w:ins>
      <w:ins w:id="2158" w:author="Clark, Robert Emerson" w:date="2023-06-14T14:34:00Z">
        <w:r w:rsidR="00F50464" w:rsidRPr="00337464">
          <w:rPr>
            <w:rFonts w:cs="Times New Roman"/>
            <w:sz w:val="24"/>
            <w:szCs w:val="24"/>
            <w:lang w:val="en-US"/>
            <w:rPrChange w:id="2159" w:author="Clark, Robert Emerson" w:date="2023-06-14T14:40:00Z">
              <w:rPr>
                <w:rFonts w:cs="Times New Roman"/>
                <w:lang w:val="en-US"/>
              </w:rPr>
            </w:rPrChange>
          </w:rPr>
          <w:t xml:space="preserve"> multiple host</w:t>
        </w:r>
      </w:ins>
      <w:ins w:id="2160" w:author="Clark, Robert Emerson" w:date="2023-06-14T14:35:00Z">
        <w:r w:rsidR="005413EA" w:rsidRPr="00337464">
          <w:rPr>
            <w:rFonts w:cs="Times New Roman"/>
            <w:sz w:val="24"/>
            <w:szCs w:val="24"/>
            <w:lang w:val="en-US"/>
            <w:rPrChange w:id="2161" w:author="Clark, Robert Emerson" w:date="2023-06-14T14:40:00Z">
              <w:rPr>
                <w:rFonts w:cs="Times New Roman"/>
                <w:lang w:val="en-US"/>
              </w:rPr>
            </w:rPrChange>
          </w:rPr>
          <w:t xml:space="preserve"> </w:t>
        </w:r>
        <w:r w:rsidR="00F50464" w:rsidRPr="00337464">
          <w:rPr>
            <w:rFonts w:cs="Times New Roman"/>
            <w:sz w:val="24"/>
            <w:szCs w:val="24"/>
            <w:lang w:val="en-US"/>
            <w:rPrChange w:id="2162" w:author="Clark, Robert Emerson" w:date="2023-06-14T14:40:00Z">
              <w:rPr>
                <w:rFonts w:cs="Times New Roman"/>
                <w:lang w:val="en-US"/>
              </w:rPr>
            </w:rPrChange>
          </w:rPr>
          <w:t xml:space="preserve">plants infected with PEMV </w:t>
        </w:r>
      </w:ins>
      <w:ins w:id="2163" w:author="Clark, Robert Emerson" w:date="2023-06-14T14:41:00Z">
        <w:r w:rsidR="004A1B09">
          <w:rPr>
            <w:rFonts w:cs="Times New Roman"/>
            <w:sz w:val="24"/>
            <w:szCs w:val="24"/>
            <w:lang w:val="en-US"/>
          </w:rPr>
          <w:t>where infected plants can have positive</w:t>
        </w:r>
        <w:r w:rsidR="004A1B09" w:rsidRPr="004A1B09">
          <w:rPr>
            <w:rFonts w:cs="Times New Roman"/>
            <w:i/>
            <w:iCs/>
            <w:sz w:val="24"/>
            <w:szCs w:val="24"/>
            <w:lang w:val="en-US"/>
            <w:rPrChange w:id="2164" w:author="Clark, Robert Emerson" w:date="2023-06-14T14:42:00Z">
              <w:rPr>
                <w:rFonts w:cs="Times New Roman"/>
                <w:sz w:val="24"/>
                <w:szCs w:val="24"/>
                <w:lang w:val="en-US"/>
              </w:rPr>
            </w:rPrChange>
          </w:rPr>
          <w:t xml:space="preserve"> </w:t>
        </w:r>
        <w:r w:rsidR="004A1B09" w:rsidRPr="004A1B09">
          <w:rPr>
            <w:rFonts w:cs="Times New Roman"/>
            <w:sz w:val="24"/>
            <w:szCs w:val="24"/>
            <w:lang w:val="en-US"/>
          </w:rPr>
          <w:t>or</w:t>
        </w:r>
        <w:r w:rsidR="004A1B09">
          <w:rPr>
            <w:rFonts w:cs="Times New Roman"/>
            <w:sz w:val="24"/>
            <w:szCs w:val="24"/>
            <w:lang w:val="en-US"/>
          </w:rPr>
          <w:t xml:space="preserve"> negative effects</w:t>
        </w:r>
      </w:ins>
      <w:ins w:id="2165" w:author="Clark, Robert Emerson" w:date="2023-06-14T14:35:00Z">
        <w:r w:rsidR="005413EA" w:rsidRPr="00337464">
          <w:rPr>
            <w:rFonts w:cs="Times New Roman"/>
            <w:sz w:val="24"/>
            <w:szCs w:val="24"/>
            <w:lang w:val="en-US"/>
            <w:rPrChange w:id="2166" w:author="Clark, Robert Emerson" w:date="2023-06-14T14:40:00Z">
              <w:rPr>
                <w:rFonts w:cs="Times New Roman"/>
                <w:lang w:val="en-US"/>
              </w:rPr>
            </w:rPrChange>
          </w:rPr>
          <w:t xml:space="preserve"> aphid reproduction (Clark and Crowder, 2021).</w:t>
        </w:r>
      </w:ins>
    </w:p>
    <w:p w14:paraId="48A47016" w14:textId="62272BC0" w:rsidR="00510C1D" w:rsidRPr="00337464" w:rsidRDefault="00FE21D1" w:rsidP="00B16FA5">
      <w:pPr>
        <w:spacing w:line="480" w:lineRule="auto"/>
        <w:rPr>
          <w:ins w:id="2167" w:author="Clark, Robert Emerson" w:date="2023-06-14T14:35:00Z"/>
          <w:rFonts w:cs="Times New Roman"/>
          <w:i/>
          <w:iCs/>
          <w:sz w:val="24"/>
          <w:szCs w:val="24"/>
          <w:lang w:val="en-US"/>
          <w:rPrChange w:id="2168" w:author="Clark, Robert Emerson" w:date="2023-06-14T14:40:00Z">
            <w:rPr>
              <w:ins w:id="2169" w:author="Clark, Robert Emerson" w:date="2023-06-14T14:35:00Z"/>
              <w:rFonts w:cs="Times New Roman"/>
              <w:i/>
              <w:iCs/>
              <w:lang w:val="en-US"/>
            </w:rPr>
          </w:rPrChange>
        </w:rPr>
      </w:pPr>
      <w:ins w:id="2170" w:author="Robert Clark" w:date="2023-06-14T12:48:00Z">
        <w:r w:rsidRPr="00337464">
          <w:rPr>
            <w:rFonts w:cs="Times New Roman"/>
            <w:i/>
            <w:iCs/>
            <w:sz w:val="24"/>
            <w:szCs w:val="24"/>
            <w:lang w:val="en-US"/>
            <w:rPrChange w:id="2171" w:author="Clark, Robert Emerson" w:date="2023-06-14T14:40:00Z">
              <w:rPr>
                <w:rFonts w:cs="Times New Roman"/>
                <w:i/>
                <w:iCs/>
                <w:lang w:val="en-US"/>
              </w:rPr>
            </w:rPrChange>
          </w:rPr>
          <w:t>What does it mean that we saw predictable effects of pea and alfalfa biotypes? Similarly, w</w:t>
        </w:r>
      </w:ins>
      <w:ins w:id="2172" w:author="Robert Clark" w:date="2023-06-14T12:46:00Z">
        <w:r w:rsidR="00510C1D" w:rsidRPr="00337464">
          <w:rPr>
            <w:rFonts w:cs="Times New Roman"/>
            <w:i/>
            <w:iCs/>
            <w:sz w:val="24"/>
            <w:szCs w:val="24"/>
            <w:lang w:val="en-US"/>
            <w:rPrChange w:id="2173" w:author="Clark, Robert Emerson" w:date="2023-06-14T14:40:00Z">
              <w:rPr>
                <w:rFonts w:cs="Times New Roman"/>
                <w:i/>
                <w:iCs/>
                <w:lang w:val="en-US"/>
              </w:rPr>
            </w:rPrChange>
          </w:rPr>
          <w:t>hat does it mean that viruses did not disrupt host race associations?</w:t>
        </w:r>
      </w:ins>
    </w:p>
    <w:p w14:paraId="092491A4" w14:textId="77777777" w:rsidR="007808AD" w:rsidRPr="00337464" w:rsidRDefault="007808AD" w:rsidP="00B16FA5">
      <w:pPr>
        <w:spacing w:line="480" w:lineRule="auto"/>
        <w:rPr>
          <w:ins w:id="2174" w:author="Clark, Robert Emerson" w:date="2023-06-14T14:39:00Z"/>
          <w:rFonts w:cs="Times New Roman"/>
          <w:sz w:val="24"/>
          <w:szCs w:val="24"/>
          <w:lang w:val="en-US"/>
          <w:rPrChange w:id="2175" w:author="Clark, Robert Emerson" w:date="2023-06-14T14:40:00Z">
            <w:rPr>
              <w:ins w:id="2176" w:author="Clark, Robert Emerson" w:date="2023-06-14T14:39:00Z"/>
              <w:rFonts w:cs="Times New Roman"/>
              <w:lang w:val="en-US"/>
            </w:rPr>
          </w:rPrChange>
        </w:rPr>
      </w:pPr>
      <w:moveToRangeStart w:id="2177" w:author="Clark, Robert Emerson" w:date="2023-06-14T14:38:00Z" w:name="move137645946"/>
      <w:moveTo w:id="2178" w:author="Clark, Robert Emerson" w:date="2023-06-14T14:38:00Z">
        <w:r w:rsidRPr="00337464">
          <w:rPr>
            <w:rFonts w:cs="Times New Roman"/>
            <w:sz w:val="24"/>
            <w:szCs w:val="24"/>
            <w:lang w:val="en-US"/>
            <w:rPrChange w:id="2179" w:author="Clark, Robert Emerson" w:date="2023-06-14T14:40:00Z">
              <w:rPr>
                <w:rFonts w:cs="Times New Roman"/>
                <w:lang w:val="en-US"/>
              </w:rPr>
            </w:rPrChange>
          </w:rPr>
          <w:t xml:space="preserve">These results </w:t>
        </w:r>
        <w:commentRangeStart w:id="2180"/>
        <w:r w:rsidRPr="00337464">
          <w:rPr>
            <w:rFonts w:cs="Times New Roman"/>
            <w:sz w:val="24"/>
            <w:szCs w:val="24"/>
            <w:lang w:val="en-US"/>
            <w:rPrChange w:id="2181" w:author="Clark, Robert Emerson" w:date="2023-06-14T14:40:00Z">
              <w:rPr>
                <w:rFonts w:cs="Times New Roman"/>
                <w:lang w:val="en-US"/>
              </w:rPr>
            </w:rPrChange>
          </w:rPr>
          <w:t xml:space="preserve">show that this apparent evolutionary conflict seems to be reduced towards host specialization (in detriment of vector manipulation) presumably due to the difficulty of altering the complex network of genetic correlations between pea aphid’s host performance </w:t>
        </w:r>
        <w:r w:rsidRPr="00337464">
          <w:rPr>
            <w:rFonts w:cs="Times New Roman"/>
            <w:sz w:val="24"/>
            <w:szCs w:val="24"/>
            <w:lang w:val="en-US"/>
            <w:rPrChange w:id="2182" w:author="Clark, Robert Emerson" w:date="2023-06-14T14:40:00Z">
              <w:rPr>
                <w:rFonts w:cs="Times New Roman"/>
                <w:lang w:val="en-US"/>
              </w:rPr>
            </w:rPrChange>
          </w:rPr>
          <w:lastRenderedPageBreak/>
          <w:t xml:space="preserve">and preference and reproductive isolation </w:t>
        </w:r>
        <w:r w:rsidRPr="00337464">
          <w:rPr>
            <w:rFonts w:cs="Times New Roman"/>
            <w:sz w:val="24"/>
            <w:szCs w:val="24"/>
            <w:lang w:val="en-US"/>
            <w:rPrChange w:id="2183"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337464">
          <w:rPr>
            <w:rFonts w:cs="Times New Roman"/>
            <w:sz w:val="24"/>
            <w:szCs w:val="24"/>
            <w:lang w:val="en-US"/>
            <w:rPrChange w:id="2184" w:author="Clark, Robert Emerson" w:date="2023-06-14T14:40:00Z">
              <w:rPr>
                <w:rFonts w:cs="Times New Roman"/>
                <w:lang w:val="en-US"/>
              </w:rPr>
            </w:rPrChange>
          </w:rPr>
          <w:instrText xml:space="preserve"> ADDIN EN.CITE </w:instrText>
        </w:r>
        <w:r w:rsidRPr="00337464">
          <w:rPr>
            <w:rFonts w:cs="Times New Roman"/>
            <w:sz w:val="24"/>
            <w:szCs w:val="24"/>
            <w:lang w:val="en-US"/>
            <w:rPrChange w:id="2185"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Pr="00337464">
          <w:rPr>
            <w:rFonts w:cs="Times New Roman"/>
            <w:sz w:val="24"/>
            <w:szCs w:val="24"/>
            <w:lang w:val="en-US"/>
            <w:rPrChange w:id="2186" w:author="Clark, Robert Emerson" w:date="2023-06-14T14:40:00Z">
              <w:rPr>
                <w:rFonts w:cs="Times New Roman"/>
                <w:lang w:val="en-US"/>
              </w:rPr>
            </w:rPrChange>
          </w:rPr>
          <w:instrText xml:space="preserve"> ADDIN EN.CITE.DATA </w:instrText>
        </w:r>
        <w:r w:rsidRPr="00337464">
          <w:rPr>
            <w:rFonts w:cs="Times New Roman"/>
            <w:sz w:val="24"/>
            <w:szCs w:val="24"/>
            <w:lang w:val="en-US"/>
            <w:rPrChange w:id="2187" w:author="Clark, Robert Emerson" w:date="2023-06-14T14:40:00Z">
              <w:rPr>
                <w:rFonts w:cs="Times New Roman"/>
                <w:lang w:val="en-US"/>
              </w:rPr>
            </w:rPrChange>
          </w:rPr>
        </w:r>
        <w:r w:rsidRPr="00337464">
          <w:rPr>
            <w:rFonts w:cs="Times New Roman"/>
            <w:sz w:val="24"/>
            <w:szCs w:val="24"/>
            <w:lang w:val="en-US"/>
            <w:rPrChange w:id="2188" w:author="Clark, Robert Emerson" w:date="2023-06-14T14:40:00Z">
              <w:rPr>
                <w:rFonts w:cs="Times New Roman"/>
                <w:lang w:val="en-US"/>
              </w:rPr>
            </w:rPrChange>
          </w:rPr>
          <w:fldChar w:fldCharType="end"/>
        </w:r>
        <w:r w:rsidRPr="00337464">
          <w:rPr>
            <w:rFonts w:cs="Times New Roman"/>
            <w:sz w:val="24"/>
            <w:szCs w:val="24"/>
            <w:lang w:val="en-US"/>
            <w:rPrChange w:id="2189" w:author="Clark, Robert Emerson" w:date="2023-06-14T14:40:00Z">
              <w:rPr>
                <w:rFonts w:cs="Times New Roman"/>
                <w:lang w:val="en-US"/>
              </w:rPr>
            </w:rPrChange>
          </w:rPr>
        </w:r>
        <w:r w:rsidRPr="00337464">
          <w:rPr>
            <w:rFonts w:cs="Times New Roman"/>
            <w:sz w:val="24"/>
            <w:szCs w:val="24"/>
            <w:lang w:val="en-US"/>
            <w:rPrChange w:id="2190" w:author="Clark, Robert Emerson" w:date="2023-06-14T14:40:00Z">
              <w:rPr>
                <w:rFonts w:cs="Times New Roman"/>
                <w:lang w:val="en-US"/>
              </w:rPr>
            </w:rPrChange>
          </w:rPr>
          <w:fldChar w:fldCharType="separate"/>
        </w:r>
        <w:r w:rsidRPr="00337464">
          <w:rPr>
            <w:rFonts w:cs="Times New Roman"/>
            <w:noProof/>
            <w:sz w:val="24"/>
            <w:szCs w:val="24"/>
            <w:lang w:val="en-US"/>
            <w:rPrChange w:id="2191" w:author="Clark, Robert Emerson" w:date="2023-06-14T14:40:00Z">
              <w:rPr>
                <w:rFonts w:cs="Times New Roman"/>
                <w:noProof/>
                <w:lang w:val="en-US"/>
              </w:rPr>
            </w:rPrChange>
          </w:rPr>
          <w:t>(Via et al., 2000, Hawthorne and Via, 2001, Queller and Strassmann, 2018)</w:t>
        </w:r>
        <w:r w:rsidRPr="00337464">
          <w:rPr>
            <w:rFonts w:cs="Times New Roman"/>
            <w:sz w:val="24"/>
            <w:szCs w:val="24"/>
            <w:lang w:val="en-US"/>
            <w:rPrChange w:id="2192" w:author="Clark, Robert Emerson" w:date="2023-06-14T14:40:00Z">
              <w:rPr>
                <w:rFonts w:cs="Times New Roman"/>
                <w:lang w:val="en-US"/>
              </w:rPr>
            </w:rPrChange>
          </w:rPr>
          <w:fldChar w:fldCharType="end"/>
        </w:r>
        <w:r w:rsidRPr="00337464">
          <w:rPr>
            <w:rFonts w:cs="Times New Roman"/>
            <w:sz w:val="24"/>
            <w:szCs w:val="24"/>
            <w:lang w:val="en-US"/>
            <w:rPrChange w:id="2193" w:author="Clark, Robert Emerson" w:date="2023-06-14T14:40:00Z">
              <w:rPr>
                <w:rFonts w:cs="Times New Roman"/>
                <w:lang w:val="en-US"/>
              </w:rPr>
            </w:rPrChange>
          </w:rPr>
          <w:t>.</w:t>
        </w:r>
        <w:commentRangeEnd w:id="2180"/>
        <w:r w:rsidRPr="00337464">
          <w:rPr>
            <w:rStyle w:val="CommentReference"/>
            <w:rFonts w:cs="Times New Roman"/>
            <w:sz w:val="24"/>
            <w:szCs w:val="24"/>
            <w:rPrChange w:id="2194" w:author="Clark, Robert Emerson" w:date="2023-06-14T14:40:00Z">
              <w:rPr>
                <w:rStyle w:val="CommentReference"/>
                <w:rFonts w:cs="Times New Roman"/>
              </w:rPr>
            </w:rPrChange>
          </w:rPr>
          <w:commentReference w:id="2180"/>
        </w:r>
      </w:moveTo>
      <w:ins w:id="2195" w:author="Clark, Robert Emerson" w:date="2023-06-14T14:39:00Z">
        <w:r w:rsidRPr="00337464">
          <w:rPr>
            <w:rFonts w:cs="Times New Roman"/>
            <w:sz w:val="24"/>
            <w:szCs w:val="24"/>
            <w:lang w:val="en-US"/>
            <w:rPrChange w:id="2196" w:author="Clark, Robert Emerson" w:date="2023-06-14T14:40:00Z">
              <w:rPr>
                <w:rFonts w:cs="Times New Roman"/>
                <w:lang w:val="en-US"/>
              </w:rPr>
            </w:rPrChange>
          </w:rPr>
          <w:t xml:space="preserve"> </w:t>
        </w:r>
        <w:r w:rsidRPr="00337464">
          <w:rPr>
            <w:rFonts w:cs="Times New Roman"/>
            <w:sz w:val="24"/>
            <w:szCs w:val="24"/>
            <w:lang w:val="en-US"/>
            <w:rPrChange w:id="2197" w:author="Clark, Robert Emerson" w:date="2023-06-14T14:40:00Z">
              <w:rPr>
                <w:rFonts w:cs="Times New Roman"/>
                <w:lang w:val="en-US"/>
              </w:rPr>
            </w:rPrChange>
          </w:rPr>
          <w:t>On the one hand, host specialization implies performance trade-offs that often match host-plant preference and reduce</w:t>
        </w:r>
        <w:del w:id="2198" w:author="Eigenbrode, Sanford (sanforde@uidaho.edu)" w:date="2023-06-05T06:38:00Z">
          <w:r w:rsidRPr="00337464" w:rsidDel="00886D95">
            <w:rPr>
              <w:rFonts w:cs="Times New Roman"/>
              <w:sz w:val="24"/>
              <w:szCs w:val="24"/>
              <w:lang w:val="en-US"/>
              <w:rPrChange w:id="2199" w:author="Clark, Robert Emerson" w:date="2023-06-14T14:40:00Z">
                <w:rPr>
                  <w:rFonts w:cs="Times New Roman"/>
                  <w:lang w:val="en-US"/>
                </w:rPr>
              </w:rPrChange>
            </w:rPr>
            <w:delText>s</w:delText>
          </w:r>
        </w:del>
        <w:r w:rsidRPr="00337464">
          <w:rPr>
            <w:rFonts w:cs="Times New Roman"/>
            <w:sz w:val="24"/>
            <w:szCs w:val="24"/>
            <w:lang w:val="en-US"/>
            <w:rPrChange w:id="2200" w:author="Clark, Robert Emerson" w:date="2023-06-14T14:40:00Z">
              <w:rPr>
                <w:rFonts w:cs="Times New Roman"/>
                <w:lang w:val="en-US"/>
              </w:rPr>
            </w:rPrChange>
          </w:rPr>
          <w:t xml:space="preserve"> the diversity of plants that insect herbivores can effectively exploit </w:t>
        </w:r>
        <w:r w:rsidRPr="00337464">
          <w:rPr>
            <w:rFonts w:cs="Times New Roman"/>
            <w:sz w:val="24"/>
            <w:szCs w:val="24"/>
            <w:lang w:val="en-US"/>
            <w:rPrChange w:id="2201" w:author="Clark, Robert Emerson" w:date="2023-06-14T14:40:00Z">
              <w:rPr>
                <w:rFonts w:cs="Times New Roman"/>
                <w:lang w:val="en-US"/>
              </w:rPr>
            </w:rPrChange>
          </w:rPr>
          <w:fldChar w:fldCharType="begin"/>
        </w:r>
        <w:r w:rsidRPr="00337464">
          <w:rPr>
            <w:rFonts w:cs="Times New Roman"/>
            <w:sz w:val="24"/>
            <w:szCs w:val="24"/>
            <w:lang w:val="en-US"/>
            <w:rPrChange w:id="2202" w:author="Clark, Robert Emerson" w:date="2023-06-14T14:40:00Z">
              <w:rPr>
                <w:rFonts w:cs="Times New Roman"/>
                <w:lang w:val="en-US"/>
              </w:rPr>
            </w:rPrChange>
          </w:rPr>
          <w: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instrText>
        </w:r>
        <w:r w:rsidRPr="00337464">
          <w:rPr>
            <w:rFonts w:cs="Times New Roman"/>
            <w:sz w:val="24"/>
            <w:szCs w:val="24"/>
            <w:lang w:val="en-US"/>
            <w:rPrChange w:id="2203" w:author="Clark, Robert Emerson" w:date="2023-06-14T14:40:00Z">
              <w:rPr>
                <w:rFonts w:cs="Times New Roman"/>
                <w:lang w:val="en-US"/>
              </w:rPr>
            </w:rPrChange>
          </w:rPr>
          <w:fldChar w:fldCharType="separate"/>
        </w:r>
        <w:r w:rsidRPr="00337464">
          <w:rPr>
            <w:rFonts w:cs="Times New Roman"/>
            <w:noProof/>
            <w:sz w:val="24"/>
            <w:szCs w:val="24"/>
            <w:lang w:val="en-US"/>
            <w:rPrChange w:id="2204" w:author="Clark, Robert Emerson" w:date="2023-06-14T14:40:00Z">
              <w:rPr>
                <w:rFonts w:cs="Times New Roman"/>
                <w:noProof/>
                <w:lang w:val="en-US"/>
              </w:rPr>
            </w:rPrChange>
          </w:rPr>
          <w:t>(Berlocher and Feder, 2002)</w:t>
        </w:r>
        <w:r w:rsidRPr="00337464">
          <w:rPr>
            <w:rFonts w:cs="Times New Roman"/>
            <w:sz w:val="24"/>
            <w:szCs w:val="24"/>
            <w:lang w:val="en-US"/>
            <w:rPrChange w:id="2205" w:author="Clark, Robert Emerson" w:date="2023-06-14T14:40:00Z">
              <w:rPr>
                <w:rFonts w:cs="Times New Roman"/>
                <w:lang w:val="en-US"/>
              </w:rPr>
            </w:rPrChange>
          </w:rPr>
          <w:fldChar w:fldCharType="end"/>
        </w:r>
        <w:r w:rsidRPr="00337464">
          <w:rPr>
            <w:rFonts w:cs="Times New Roman"/>
            <w:sz w:val="24"/>
            <w:szCs w:val="24"/>
            <w:lang w:val="en-US"/>
            <w:rPrChange w:id="2206" w:author="Clark, Robert Emerson" w:date="2023-06-14T14:40:00Z">
              <w:rPr>
                <w:rFonts w:cs="Times New Roman"/>
                <w:lang w:val="en-US"/>
              </w:rPr>
            </w:rPrChange>
          </w:rPr>
          <w:t xml:space="preserve">. </w:t>
        </w:r>
      </w:ins>
    </w:p>
    <w:p w14:paraId="70420A2B" w14:textId="1C26ADC8" w:rsidR="007808AD" w:rsidRPr="00337464" w:rsidDel="007808AD" w:rsidRDefault="007808AD" w:rsidP="005314CB">
      <w:pPr>
        <w:spacing w:line="480" w:lineRule="auto"/>
        <w:rPr>
          <w:del w:id="2207" w:author="Clark, Robert Emerson" w:date="2023-06-14T14:39:00Z"/>
          <w:moveTo w:id="2208" w:author="Clark, Robert Emerson" w:date="2023-06-14T14:38:00Z"/>
          <w:rFonts w:cs="Times New Roman"/>
          <w:sz w:val="24"/>
          <w:szCs w:val="24"/>
          <w:lang w:val="en-US"/>
          <w:rPrChange w:id="2209" w:author="Clark, Robert Emerson" w:date="2023-06-14T14:40:00Z">
            <w:rPr>
              <w:del w:id="2210" w:author="Clark, Robert Emerson" w:date="2023-06-14T14:39:00Z"/>
              <w:moveTo w:id="2211" w:author="Clark, Robert Emerson" w:date="2023-06-14T14:38:00Z"/>
              <w:rFonts w:cs="Times New Roman"/>
              <w:lang w:val="en-US"/>
            </w:rPr>
          </w:rPrChange>
        </w:rPr>
      </w:pPr>
    </w:p>
    <w:moveToRangeEnd w:id="2177"/>
    <w:p w14:paraId="7BC2E3E1" w14:textId="77777777" w:rsidR="005413EA" w:rsidRPr="00337464" w:rsidRDefault="005413EA" w:rsidP="00B16FA5">
      <w:pPr>
        <w:spacing w:line="480" w:lineRule="auto"/>
        <w:rPr>
          <w:ins w:id="2212" w:author="Robert Clark" w:date="2023-06-14T12:47:00Z"/>
          <w:rFonts w:cs="Times New Roman"/>
          <w:i/>
          <w:iCs/>
          <w:sz w:val="24"/>
          <w:szCs w:val="24"/>
          <w:lang w:val="en-US"/>
          <w:rPrChange w:id="2213" w:author="Clark, Robert Emerson" w:date="2023-06-14T14:40:00Z">
            <w:rPr>
              <w:ins w:id="2214" w:author="Robert Clark" w:date="2023-06-14T12:47:00Z"/>
              <w:rFonts w:cs="Times New Roman"/>
              <w:i/>
              <w:iCs/>
              <w:lang w:val="en-US"/>
            </w:rPr>
          </w:rPrChange>
        </w:rPr>
      </w:pPr>
    </w:p>
    <w:p w14:paraId="707B8A95" w14:textId="795AE681" w:rsidR="00510C1D" w:rsidRPr="00337464" w:rsidRDefault="00510C1D" w:rsidP="00B16FA5">
      <w:pPr>
        <w:spacing w:line="480" w:lineRule="auto"/>
        <w:rPr>
          <w:rFonts w:cs="Times New Roman"/>
          <w:i/>
          <w:iCs/>
          <w:sz w:val="24"/>
          <w:szCs w:val="24"/>
          <w:lang w:val="en-US"/>
          <w:rPrChange w:id="2215" w:author="Clark, Robert Emerson" w:date="2023-06-14T14:40:00Z">
            <w:rPr>
              <w:lang w:val="en-US"/>
            </w:rPr>
          </w:rPrChange>
        </w:rPr>
        <w:pPrChange w:id="2216" w:author="Clark, Robert Emerson" w:date="2023-06-14T14:43:00Z">
          <w:pPr>
            <w:pStyle w:val="Heading1"/>
          </w:pPr>
        </w:pPrChange>
      </w:pPr>
      <w:ins w:id="2217" w:author="Robert Clark" w:date="2023-06-14T12:47:00Z">
        <w:r w:rsidRPr="00337464">
          <w:rPr>
            <w:rFonts w:cs="Times New Roman"/>
            <w:i/>
            <w:iCs/>
            <w:sz w:val="24"/>
            <w:szCs w:val="24"/>
            <w:lang w:val="en-US"/>
            <w:rPrChange w:id="2218" w:author="Clark, Robert Emerson" w:date="2023-06-14T14:40:00Z">
              <w:rPr>
                <w:rFonts w:cs="Times New Roman"/>
                <w:i/>
                <w:iCs/>
                <w:lang w:val="en-US"/>
              </w:rPr>
            </w:rPrChange>
          </w:rPr>
          <w:t>How does this compare to other systems looking at these two hypotheses? What is the takeaway given this comparison?</w:t>
        </w:r>
      </w:ins>
    </w:p>
    <w:bookmarkEnd w:id="2027"/>
    <w:p w14:paraId="2568E714" w14:textId="20EC4460" w:rsidR="00AE4FC2" w:rsidRPr="00337464" w:rsidDel="007808AD" w:rsidRDefault="00B225DB" w:rsidP="005314CB">
      <w:pPr>
        <w:spacing w:line="480" w:lineRule="auto"/>
        <w:rPr>
          <w:del w:id="2219" w:author="Clark, Robert Emerson" w:date="2023-06-14T14:39:00Z"/>
          <w:rFonts w:cs="Times New Roman"/>
          <w:sz w:val="24"/>
          <w:szCs w:val="24"/>
          <w:lang w:val="en-US"/>
          <w:rPrChange w:id="2220" w:author="Clark, Robert Emerson" w:date="2023-06-14T14:40:00Z">
            <w:rPr>
              <w:del w:id="2221" w:author="Clark, Robert Emerson" w:date="2023-06-14T14:39:00Z"/>
              <w:rFonts w:cs="Times New Roman"/>
              <w:lang w:val="en-US"/>
            </w:rPr>
          </w:rPrChange>
        </w:rPr>
      </w:pPr>
      <w:moveFromRangeStart w:id="2222" w:author="Clark, Robert Emerson" w:date="2023-06-14T14:36:00Z" w:name="move137645805"/>
      <w:moveFrom w:id="2223" w:author="Clark, Robert Emerson" w:date="2023-06-14T14:36:00Z">
        <w:del w:id="2224" w:author="Clark, Robert Emerson" w:date="2023-06-14T14:39:00Z">
          <w:r w:rsidRPr="00337464" w:rsidDel="007808AD">
            <w:rPr>
              <w:rFonts w:cs="Times New Roman"/>
              <w:sz w:val="24"/>
              <w:szCs w:val="24"/>
              <w:lang w:val="en-US"/>
              <w:rPrChange w:id="2225" w:author="Clark, Robert Emerson" w:date="2023-06-14T14:40:00Z">
                <w:rPr>
                  <w:rFonts w:cs="Times New Roman"/>
                  <w:lang w:val="en-US"/>
                </w:rPr>
              </w:rPrChange>
            </w:rPr>
            <w:delText>H</w:delText>
          </w:r>
          <w:r w:rsidR="00727D6F" w:rsidRPr="00337464" w:rsidDel="007808AD">
            <w:rPr>
              <w:rFonts w:cs="Times New Roman"/>
              <w:sz w:val="24"/>
              <w:szCs w:val="24"/>
              <w:lang w:val="en-US"/>
              <w:rPrChange w:id="2226" w:author="Clark, Robert Emerson" w:date="2023-06-14T14:40:00Z">
                <w:rPr>
                  <w:rFonts w:cs="Times New Roman"/>
                  <w:lang w:val="en-US"/>
                </w:rPr>
              </w:rPrChange>
            </w:rPr>
            <w:delText>ost</w:delText>
          </w:r>
          <w:r w:rsidR="00346DDF" w:rsidRPr="00337464" w:rsidDel="007808AD">
            <w:rPr>
              <w:rFonts w:cs="Times New Roman"/>
              <w:sz w:val="24"/>
              <w:szCs w:val="24"/>
              <w:lang w:val="en-US"/>
              <w:rPrChange w:id="2227" w:author="Clark, Robert Emerson" w:date="2023-06-14T14:40:00Z">
                <w:rPr>
                  <w:rFonts w:cs="Times New Roman"/>
                  <w:lang w:val="en-US"/>
                </w:rPr>
              </w:rPrChange>
            </w:rPr>
            <w:delText xml:space="preserve"> specialization and </w:delText>
          </w:r>
          <w:r w:rsidR="00801AA6" w:rsidRPr="00337464" w:rsidDel="007808AD">
            <w:rPr>
              <w:rFonts w:cs="Times New Roman"/>
              <w:sz w:val="24"/>
              <w:szCs w:val="24"/>
              <w:lang w:val="en-US"/>
              <w:rPrChange w:id="2228" w:author="Clark, Robert Emerson" w:date="2023-06-14T14:40:00Z">
                <w:rPr>
                  <w:rFonts w:cs="Times New Roman"/>
                  <w:lang w:val="en-US"/>
                </w:rPr>
              </w:rPrChange>
            </w:rPr>
            <w:delText xml:space="preserve">manipulation </w:delText>
          </w:r>
          <w:r w:rsidR="00D93469" w:rsidRPr="00337464" w:rsidDel="007808AD">
            <w:rPr>
              <w:rFonts w:cs="Times New Roman"/>
              <w:sz w:val="24"/>
              <w:szCs w:val="24"/>
              <w:lang w:val="en-US"/>
              <w:rPrChange w:id="2229" w:author="Clark, Robert Emerson" w:date="2023-06-14T14:40:00Z">
                <w:rPr>
                  <w:rFonts w:cs="Times New Roman"/>
                  <w:lang w:val="en-US"/>
                </w:rPr>
              </w:rPrChange>
            </w:rPr>
            <w:delText>by</w:delText>
          </w:r>
          <w:r w:rsidR="00801AA6" w:rsidRPr="00337464" w:rsidDel="007808AD">
            <w:rPr>
              <w:rFonts w:cs="Times New Roman"/>
              <w:sz w:val="24"/>
              <w:szCs w:val="24"/>
              <w:lang w:val="en-US"/>
              <w:rPrChange w:id="2230" w:author="Clark, Robert Emerson" w:date="2023-06-14T14:40:00Z">
                <w:rPr>
                  <w:rFonts w:cs="Times New Roman"/>
                  <w:lang w:val="en-US"/>
                </w:rPr>
              </w:rPrChange>
            </w:rPr>
            <w:delText xml:space="preserve"> plant viruses </w:delText>
          </w:r>
          <w:r w:rsidR="0073441C" w:rsidRPr="00337464" w:rsidDel="007808AD">
            <w:rPr>
              <w:rFonts w:cs="Times New Roman"/>
              <w:sz w:val="24"/>
              <w:szCs w:val="24"/>
              <w:lang w:val="en-US"/>
              <w:rPrChange w:id="2231" w:author="Clark, Robert Emerson" w:date="2023-06-14T14:40:00Z">
                <w:rPr>
                  <w:rFonts w:cs="Times New Roman"/>
                  <w:lang w:val="en-US"/>
                </w:rPr>
              </w:rPrChange>
            </w:rPr>
            <w:delText xml:space="preserve">affect </w:delText>
          </w:r>
          <w:r w:rsidR="00E60BC0" w:rsidRPr="00337464" w:rsidDel="007808AD">
            <w:rPr>
              <w:rFonts w:cs="Times New Roman"/>
              <w:sz w:val="24"/>
              <w:szCs w:val="24"/>
              <w:lang w:val="en-US"/>
              <w:rPrChange w:id="2232" w:author="Clark, Robert Emerson" w:date="2023-06-14T14:40:00Z">
                <w:rPr>
                  <w:rFonts w:cs="Times New Roman"/>
                  <w:lang w:val="en-US"/>
                </w:rPr>
              </w:rPrChange>
            </w:rPr>
            <w:delText xml:space="preserve">simultaneously </w:delText>
          </w:r>
          <w:r w:rsidR="00A64DDA" w:rsidRPr="00337464" w:rsidDel="007808AD">
            <w:rPr>
              <w:rFonts w:cs="Times New Roman"/>
              <w:sz w:val="24"/>
              <w:szCs w:val="24"/>
              <w:lang w:val="en-US"/>
              <w:rPrChange w:id="2233" w:author="Clark, Robert Emerson" w:date="2023-06-14T14:40:00Z">
                <w:rPr>
                  <w:rFonts w:cs="Times New Roman"/>
                  <w:lang w:val="en-US"/>
                </w:rPr>
              </w:rPrChange>
            </w:rPr>
            <w:delText xml:space="preserve">pea </w:delText>
          </w:r>
          <w:r w:rsidR="00556289" w:rsidRPr="00337464" w:rsidDel="007808AD">
            <w:rPr>
              <w:rFonts w:cs="Times New Roman"/>
              <w:sz w:val="24"/>
              <w:szCs w:val="24"/>
              <w:lang w:val="en-US"/>
              <w:rPrChange w:id="2234" w:author="Clark, Robert Emerson" w:date="2023-06-14T14:40:00Z">
                <w:rPr>
                  <w:rFonts w:cs="Times New Roman"/>
                  <w:lang w:val="en-US"/>
                </w:rPr>
              </w:rPrChange>
            </w:rPr>
            <w:delText>aphid-plant interactions</w:delText>
          </w:r>
          <w:r w:rsidR="0086054E" w:rsidRPr="00337464" w:rsidDel="007808AD">
            <w:rPr>
              <w:rFonts w:cs="Times New Roman"/>
              <w:sz w:val="24"/>
              <w:szCs w:val="24"/>
              <w:lang w:val="en-US"/>
              <w:rPrChange w:id="2235" w:author="Clark, Robert Emerson" w:date="2023-06-14T14:40:00Z">
                <w:rPr>
                  <w:rFonts w:cs="Times New Roman"/>
                  <w:lang w:val="en-US"/>
                </w:rPr>
              </w:rPrChange>
            </w:rPr>
            <w:delText xml:space="preserve"> in the PNW</w:delText>
          </w:r>
          <w:r w:rsidR="008B4423" w:rsidRPr="00337464" w:rsidDel="007808AD">
            <w:rPr>
              <w:rFonts w:cs="Times New Roman"/>
              <w:sz w:val="24"/>
              <w:szCs w:val="24"/>
              <w:lang w:val="en-US"/>
              <w:rPrChange w:id="2236" w:author="Clark, Robert Emerson" w:date="2023-06-14T14:40:00Z">
                <w:rPr>
                  <w:rFonts w:cs="Times New Roman"/>
                  <w:lang w:val="en-US"/>
                </w:rPr>
              </w:rPrChange>
            </w:rPr>
            <w:delText xml:space="preserve"> </w:delText>
          </w:r>
          <w:r w:rsidR="008D5DA0" w:rsidRPr="00337464" w:rsidDel="007808AD">
            <w:rPr>
              <w:rFonts w:cs="Times New Roman"/>
              <w:sz w:val="24"/>
              <w:szCs w:val="24"/>
              <w:lang w:val="en-US"/>
              <w:rPrChange w:id="2237" w:author="Clark, Robert Emerson" w:date="2023-06-14T14:40:00Z">
                <w:rPr>
                  <w:rFonts w:cs="Times New Roman"/>
                  <w:lang w:val="en-US"/>
                </w:rPr>
              </w:rPrChange>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004A4F67" w:rsidRPr="00337464" w:rsidDel="007808AD">
            <w:rPr>
              <w:rFonts w:cs="Times New Roman"/>
              <w:sz w:val="24"/>
              <w:szCs w:val="24"/>
              <w:lang w:val="en-US"/>
              <w:rPrChange w:id="2238" w:author="Clark, Robert Emerson" w:date="2023-06-14T14:40:00Z">
                <w:rPr>
                  <w:rFonts w:cs="Times New Roman"/>
                  <w:lang w:val="en-US"/>
                </w:rPr>
              </w:rPrChange>
            </w:rPr>
            <w:delInstrText xml:space="preserve"> ADDIN EN.CITE </w:delInstrText>
          </w:r>
          <w:r w:rsidR="004A4F67" w:rsidRPr="00337464" w:rsidDel="007808AD">
            <w:rPr>
              <w:rFonts w:cs="Times New Roman"/>
              <w:sz w:val="24"/>
              <w:szCs w:val="24"/>
              <w:lang w:val="en-US"/>
              <w:rPrChange w:id="2239" w:author="Clark, Robert Emerson" w:date="2023-06-14T14:40:00Z">
                <w:rPr>
                  <w:rFonts w:cs="Times New Roman"/>
                  <w:lang w:val="en-US"/>
                </w:rPr>
              </w:rPrChange>
            </w:rPr>
            <w:fldChar w:fldCharType="begin">
              <w:fldData xml:space="preserve">PEVuZE5vdGU+PENpdGU+PEF1dGhvcj5FaWdlbmJyb2RlPC9BdXRob3I+PFllYXI+MjAxNjwvWWVh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</w:fldData>
            </w:fldChar>
          </w:r>
          <w:r w:rsidR="004A4F67" w:rsidRPr="00337464" w:rsidDel="007808AD">
            <w:rPr>
              <w:rFonts w:cs="Times New Roman"/>
              <w:sz w:val="24"/>
              <w:szCs w:val="24"/>
              <w:lang w:val="en-US"/>
              <w:rPrChange w:id="2240" w:author="Clark, Robert Emerson" w:date="2023-06-14T14:40:00Z">
                <w:rPr>
                  <w:rFonts w:cs="Times New Roman"/>
                  <w:lang w:val="en-US"/>
                </w:rPr>
              </w:rPrChange>
            </w:rPr>
            <w:delInstrText xml:space="preserve"> ADDIN EN.CITE.DATA </w:delInstrText>
          </w:r>
          <w:r w:rsidR="004A4F67" w:rsidRPr="00337464" w:rsidDel="007808AD">
            <w:rPr>
              <w:rFonts w:cs="Times New Roman"/>
              <w:sz w:val="24"/>
              <w:szCs w:val="24"/>
              <w:lang w:val="en-US"/>
              <w:rPrChange w:id="2241" w:author="Clark, Robert Emerson" w:date="2023-06-14T14:40:00Z">
                <w:rPr>
                  <w:rFonts w:cs="Times New Roman"/>
                  <w:lang w:val="en-US"/>
                </w:rPr>
              </w:rPrChange>
            </w:rPr>
          </w:r>
          <w:r w:rsidR="004A4F67" w:rsidRPr="00337464" w:rsidDel="007808AD">
            <w:rPr>
              <w:rFonts w:cs="Times New Roman"/>
              <w:sz w:val="24"/>
              <w:szCs w:val="24"/>
              <w:lang w:val="en-US"/>
              <w:rPrChange w:id="2242" w:author="Clark, Robert Emerson" w:date="2023-06-14T14:40:00Z">
                <w:rPr>
                  <w:rFonts w:cs="Times New Roman"/>
                  <w:lang w:val="en-US"/>
                </w:rPr>
              </w:rPrChange>
            </w:rPr>
            <w:fldChar w:fldCharType="end"/>
          </w:r>
          <w:r w:rsidR="008D5DA0" w:rsidRPr="00337464" w:rsidDel="007808AD">
            <w:rPr>
              <w:rFonts w:cs="Times New Roman"/>
              <w:sz w:val="24"/>
              <w:szCs w:val="24"/>
              <w:lang w:val="en-US"/>
              <w:rPrChange w:id="2243" w:author="Clark, Robert Emerson" w:date="2023-06-14T14:40:00Z">
                <w:rPr>
                  <w:rFonts w:cs="Times New Roman"/>
                  <w:lang w:val="en-US"/>
                </w:rPr>
              </w:rPrChange>
            </w:rPr>
          </w:r>
          <w:r w:rsidR="008D5DA0" w:rsidRPr="00337464" w:rsidDel="007808AD">
            <w:rPr>
              <w:rFonts w:cs="Times New Roman"/>
              <w:sz w:val="24"/>
              <w:szCs w:val="24"/>
              <w:lang w:val="en-US"/>
              <w:rPrChange w:id="2244" w:author="Clark, Robert Emerson" w:date="2023-06-14T14:40:00Z">
                <w:rPr>
                  <w:rFonts w:cs="Times New Roman"/>
                  <w:lang w:val="en-US"/>
                </w:rPr>
              </w:rPrChange>
            </w:rPr>
            <w:fldChar w:fldCharType="separate"/>
          </w:r>
          <w:r w:rsidR="00677B69" w:rsidRPr="00337464" w:rsidDel="007808AD">
            <w:rPr>
              <w:rFonts w:cs="Times New Roman"/>
              <w:noProof/>
              <w:sz w:val="24"/>
              <w:szCs w:val="24"/>
              <w:lang w:val="en-US"/>
              <w:rPrChange w:id="2245" w:author="Clark, Robert Emerson" w:date="2023-06-14T14:40:00Z">
                <w:rPr>
                  <w:rFonts w:cs="Times New Roman"/>
                  <w:noProof/>
                  <w:lang w:val="en-US"/>
                </w:rPr>
              </w:rPrChange>
            </w:rPr>
            <w:delText>(Eigenbrode et al., 2016, Davis et al., 2017, Wu et al., 2014)</w:delText>
          </w:r>
          <w:r w:rsidR="008D5DA0" w:rsidRPr="00337464" w:rsidDel="007808AD">
            <w:rPr>
              <w:rFonts w:cs="Times New Roman"/>
              <w:sz w:val="24"/>
              <w:szCs w:val="24"/>
              <w:lang w:val="en-US"/>
              <w:rPrChange w:id="2246" w:author="Clark, Robert Emerson" w:date="2023-06-14T14:40:00Z">
                <w:rPr>
                  <w:rFonts w:cs="Times New Roman"/>
                  <w:lang w:val="en-US"/>
                </w:rPr>
              </w:rPrChange>
            </w:rPr>
            <w:fldChar w:fldCharType="end"/>
          </w:r>
          <w:r w:rsidR="0086054E" w:rsidRPr="00337464" w:rsidDel="007808AD">
            <w:rPr>
              <w:rFonts w:cs="Times New Roman"/>
              <w:sz w:val="24"/>
              <w:szCs w:val="24"/>
              <w:lang w:val="en-US"/>
              <w:rPrChange w:id="2247" w:author="Clark, Robert Emerson" w:date="2023-06-14T14:40:00Z">
                <w:rPr>
                  <w:rFonts w:cs="Times New Roman"/>
                  <w:lang w:val="en-US"/>
                </w:rPr>
              </w:rPrChange>
            </w:rPr>
            <w:delText>.</w:delText>
          </w:r>
          <w:r w:rsidR="009C54C1" w:rsidRPr="00337464" w:rsidDel="007808AD">
            <w:rPr>
              <w:rFonts w:cs="Times New Roman"/>
              <w:sz w:val="24"/>
              <w:szCs w:val="24"/>
              <w:lang w:val="en-US"/>
              <w:rPrChange w:id="2248" w:author="Clark, Robert Emerson" w:date="2023-06-14T14:40:00Z">
                <w:rPr>
                  <w:rFonts w:cs="Times New Roman"/>
                  <w:lang w:val="en-US"/>
                </w:rPr>
              </w:rPrChange>
            </w:rPr>
            <w:delText xml:space="preserve"> </w:delText>
          </w:r>
        </w:del>
      </w:moveFrom>
      <w:moveFromRangeEnd w:id="2222"/>
      <w:del w:id="2249" w:author="Clark, Robert Emerson" w:date="2023-06-14T14:39:00Z">
        <w:r w:rsidR="009C54C1" w:rsidRPr="00337464" w:rsidDel="007808AD">
          <w:rPr>
            <w:rFonts w:cs="Times New Roman"/>
            <w:sz w:val="24"/>
            <w:szCs w:val="24"/>
            <w:lang w:val="en-US"/>
            <w:rPrChange w:id="2250" w:author="Clark, Robert Emerson" w:date="2023-06-14T14:40:00Z">
              <w:rPr>
                <w:rFonts w:cs="Times New Roman"/>
                <w:lang w:val="en-US"/>
              </w:rPr>
            </w:rPrChange>
          </w:rPr>
          <w:delText xml:space="preserve">On the one hand, </w:delText>
        </w:r>
        <w:r w:rsidR="00DA5A4C" w:rsidRPr="00337464" w:rsidDel="007808AD">
          <w:rPr>
            <w:rFonts w:cs="Times New Roman"/>
            <w:sz w:val="24"/>
            <w:szCs w:val="24"/>
            <w:lang w:val="en-US"/>
            <w:rPrChange w:id="2251" w:author="Clark, Robert Emerson" w:date="2023-06-14T14:40:00Z">
              <w:rPr>
                <w:rFonts w:cs="Times New Roman"/>
                <w:lang w:val="en-US"/>
              </w:rPr>
            </w:rPrChange>
          </w:rPr>
          <w:delText xml:space="preserve">host specialization </w:delText>
        </w:r>
        <w:r w:rsidR="005D31BF" w:rsidRPr="00337464" w:rsidDel="007808AD">
          <w:rPr>
            <w:rFonts w:cs="Times New Roman"/>
            <w:sz w:val="24"/>
            <w:szCs w:val="24"/>
            <w:lang w:val="en-US"/>
            <w:rPrChange w:id="2252" w:author="Clark, Robert Emerson" w:date="2023-06-14T14:40:00Z">
              <w:rPr>
                <w:rFonts w:cs="Times New Roman"/>
                <w:lang w:val="en-US"/>
              </w:rPr>
            </w:rPrChange>
          </w:rPr>
          <w:delText xml:space="preserve">implies performance trade-offs </w:delText>
        </w:r>
        <w:r w:rsidR="000C197E" w:rsidRPr="00337464" w:rsidDel="007808AD">
          <w:rPr>
            <w:rFonts w:cs="Times New Roman"/>
            <w:sz w:val="24"/>
            <w:szCs w:val="24"/>
            <w:lang w:val="en-US"/>
            <w:rPrChange w:id="2253" w:author="Clark, Robert Emerson" w:date="2023-06-14T14:40:00Z">
              <w:rPr>
                <w:rFonts w:cs="Times New Roman"/>
                <w:lang w:val="en-US"/>
              </w:rPr>
            </w:rPrChange>
          </w:rPr>
          <w:delText xml:space="preserve">that often </w:delText>
        </w:r>
        <w:r w:rsidR="002E6F2E" w:rsidRPr="00337464" w:rsidDel="007808AD">
          <w:rPr>
            <w:rFonts w:cs="Times New Roman"/>
            <w:sz w:val="24"/>
            <w:szCs w:val="24"/>
            <w:lang w:val="en-US"/>
            <w:rPrChange w:id="2254" w:author="Clark, Robert Emerson" w:date="2023-06-14T14:40:00Z">
              <w:rPr>
                <w:rFonts w:cs="Times New Roman"/>
                <w:lang w:val="en-US"/>
              </w:rPr>
            </w:rPrChange>
          </w:rPr>
          <w:delText>match</w:delText>
        </w:r>
        <w:r w:rsidR="000C197E" w:rsidRPr="00337464" w:rsidDel="007808AD">
          <w:rPr>
            <w:rFonts w:cs="Times New Roman"/>
            <w:sz w:val="24"/>
            <w:szCs w:val="24"/>
            <w:lang w:val="en-US"/>
            <w:rPrChange w:id="2255" w:author="Clark, Robert Emerson" w:date="2023-06-14T14:40:00Z">
              <w:rPr>
                <w:rFonts w:cs="Times New Roman"/>
                <w:lang w:val="en-US"/>
              </w:rPr>
            </w:rPrChange>
          </w:rPr>
          <w:delText xml:space="preserve"> host</w:delText>
        </w:r>
      </w:del>
      <w:ins w:id="2256" w:author="Robert Clark" w:date="2023-06-14T12:42:00Z">
        <w:del w:id="2257" w:author="Clark, Robert Emerson" w:date="2023-06-14T14:39:00Z">
          <w:r w:rsidR="00510C1D" w:rsidRPr="00337464" w:rsidDel="007808AD">
            <w:rPr>
              <w:rFonts w:cs="Times New Roman"/>
              <w:sz w:val="24"/>
              <w:szCs w:val="24"/>
              <w:lang w:val="en-US"/>
              <w:rPrChange w:id="2258" w:author="Clark, Robert Emerson" w:date="2023-06-14T14:40:00Z">
                <w:rPr>
                  <w:rFonts w:cs="Times New Roman"/>
                  <w:lang w:val="en-US"/>
                </w:rPr>
              </w:rPrChange>
            </w:rPr>
            <w:delText>-</w:delText>
          </w:r>
        </w:del>
      </w:ins>
      <w:del w:id="2259" w:author="Clark, Robert Emerson" w:date="2023-06-14T14:39:00Z">
        <w:r w:rsidR="000C197E" w:rsidRPr="00337464" w:rsidDel="007808AD">
          <w:rPr>
            <w:rFonts w:cs="Times New Roman"/>
            <w:sz w:val="24"/>
            <w:szCs w:val="24"/>
            <w:lang w:val="en-US"/>
            <w:rPrChange w:id="2260" w:author="Clark, Robert Emerson" w:date="2023-06-14T14:40:00Z">
              <w:rPr>
                <w:rFonts w:cs="Times New Roman"/>
                <w:lang w:val="en-US"/>
              </w:rPr>
            </w:rPrChange>
          </w:rPr>
          <w:delText xml:space="preserve">plant </w:delText>
        </w:r>
        <w:r w:rsidR="0021190F" w:rsidRPr="00337464" w:rsidDel="007808AD">
          <w:rPr>
            <w:rFonts w:cs="Times New Roman"/>
            <w:sz w:val="24"/>
            <w:szCs w:val="24"/>
            <w:lang w:val="en-US"/>
            <w:rPrChange w:id="2261" w:author="Clark, Robert Emerson" w:date="2023-06-14T14:40:00Z">
              <w:rPr>
                <w:rFonts w:cs="Times New Roman"/>
                <w:lang w:val="en-US"/>
              </w:rPr>
            </w:rPrChange>
          </w:rPr>
          <w:delText>preference and</w:delText>
        </w:r>
        <w:r w:rsidR="005F7713" w:rsidRPr="00337464" w:rsidDel="007808AD">
          <w:rPr>
            <w:rFonts w:cs="Times New Roman"/>
            <w:sz w:val="24"/>
            <w:szCs w:val="24"/>
            <w:lang w:val="en-US"/>
            <w:rPrChange w:id="2262" w:author="Clark, Robert Emerson" w:date="2023-06-14T14:40:00Z">
              <w:rPr>
                <w:rFonts w:cs="Times New Roman"/>
                <w:lang w:val="en-US"/>
              </w:rPr>
            </w:rPrChange>
          </w:rPr>
          <w:delText xml:space="preserve"> </w:delText>
        </w:r>
        <w:r w:rsidR="00D743E0" w:rsidRPr="00337464" w:rsidDel="007808AD">
          <w:rPr>
            <w:rFonts w:cs="Times New Roman"/>
            <w:sz w:val="24"/>
            <w:szCs w:val="24"/>
            <w:lang w:val="en-US"/>
            <w:rPrChange w:id="2263" w:author="Clark, Robert Emerson" w:date="2023-06-14T14:40:00Z">
              <w:rPr>
                <w:rFonts w:cs="Times New Roman"/>
                <w:lang w:val="en-US"/>
              </w:rPr>
            </w:rPrChange>
          </w:rPr>
          <w:delText xml:space="preserve">reduces the diversity of </w:delText>
        </w:r>
        <w:r w:rsidR="00A04D28" w:rsidRPr="00337464" w:rsidDel="007808AD">
          <w:rPr>
            <w:rFonts w:cs="Times New Roman"/>
            <w:sz w:val="24"/>
            <w:szCs w:val="24"/>
            <w:lang w:val="en-US"/>
            <w:rPrChange w:id="2264" w:author="Clark, Robert Emerson" w:date="2023-06-14T14:40:00Z">
              <w:rPr>
                <w:rFonts w:cs="Times New Roman"/>
                <w:lang w:val="en-US"/>
              </w:rPr>
            </w:rPrChange>
          </w:rPr>
          <w:delText xml:space="preserve">plants that insect herbivores </w:delText>
        </w:r>
        <w:r w:rsidR="001773F4" w:rsidRPr="00337464" w:rsidDel="007808AD">
          <w:rPr>
            <w:rFonts w:cs="Times New Roman"/>
            <w:sz w:val="24"/>
            <w:szCs w:val="24"/>
            <w:lang w:val="en-US"/>
            <w:rPrChange w:id="2265" w:author="Clark, Robert Emerson" w:date="2023-06-14T14:40:00Z">
              <w:rPr>
                <w:rFonts w:cs="Times New Roman"/>
                <w:lang w:val="en-US"/>
              </w:rPr>
            </w:rPrChange>
          </w:rPr>
          <w:delText>can effectively exploit</w:delText>
        </w:r>
        <w:r w:rsidR="00B57B7E" w:rsidRPr="00337464" w:rsidDel="007808AD">
          <w:rPr>
            <w:rFonts w:cs="Times New Roman"/>
            <w:sz w:val="24"/>
            <w:szCs w:val="24"/>
            <w:lang w:val="en-US"/>
            <w:rPrChange w:id="2266" w:author="Clark, Robert Emerson" w:date="2023-06-14T14:40:00Z">
              <w:rPr>
                <w:rFonts w:cs="Times New Roman"/>
                <w:lang w:val="en-US"/>
              </w:rPr>
            </w:rPrChange>
          </w:rPr>
          <w:delText xml:space="preserve"> </w:delText>
        </w:r>
        <w:r w:rsidR="004145F9" w:rsidRPr="00337464" w:rsidDel="007808AD">
          <w:rPr>
            <w:rFonts w:cs="Times New Roman"/>
            <w:sz w:val="24"/>
            <w:szCs w:val="24"/>
            <w:lang w:val="en-US"/>
            <w:rPrChange w:id="2267" w:author="Clark, Robert Emerson" w:date="2023-06-14T14:40:00Z">
              <w:rPr>
                <w:rFonts w:cs="Times New Roman"/>
                <w:lang w:val="en-US"/>
              </w:rPr>
            </w:rPrChange>
          </w:rPr>
          <w:fldChar w:fldCharType="begin"/>
        </w:r>
        <w:r w:rsidR="004A4F67" w:rsidRPr="00337464" w:rsidDel="007808AD">
          <w:rPr>
            <w:rFonts w:cs="Times New Roman"/>
            <w:sz w:val="24"/>
            <w:szCs w:val="24"/>
            <w:lang w:val="en-US"/>
            <w:rPrChange w:id="2268" w:author="Clark, Robert Emerson" w:date="2023-06-14T14:40:00Z">
              <w:rPr>
                <w:rFonts w:cs="Times New Roman"/>
                <w:lang w:val="en-US"/>
              </w:rPr>
            </w:rPrChange>
          </w:rPr>
          <w:delInstrText xml:space="preserve"> ADDIN EN.CITE &lt;EndNote&gt;&lt;Cite&gt;&lt;Author&gt;Berlocher&lt;/Author&gt;&lt;Year&gt;2002&lt;/Year&gt;&lt;RecNum&gt;2021&lt;/RecNum&gt;&lt;DisplayText&gt;(Berlocher and Feder, 2002)&lt;/DisplayText&gt;&lt;record&gt;&lt;rec-number&gt;2021&lt;/rec-number&gt;&lt;foreign-keys&gt;&lt;key app="EN" db-id="vv5z5rzf7tsernexazoxwp5hrep9zftffrwv" timestamp="1684209784" guid="a784d17c-7fcd-4b34-a801-d5f2ba86c486"&gt;2021&lt;/key&gt;&lt;/foreign-keys&gt;&lt;ref-type name="Journal Article"&gt;17&lt;/ref-type&gt;&lt;contributors&gt;&lt;authors&gt;&lt;author&gt;Stewart H. Berlocher&lt;/author&gt;&lt;author&gt;Jeffrey L. Feder&lt;/author&gt;&lt;/authors&gt;&lt;/contributors&gt;&lt;titles&gt;&lt;title&gt;Sympatric Speciation in Phytophagous Insects: Moving Beyond Controversy?&lt;/title&gt;&lt;secondary-title&gt;Annual Review of Entomology&lt;/secondary-title&gt;&lt;/titles&gt;&lt;periodical&gt;&lt;full-title&gt;Annual Review of Entomology&lt;/full-title&gt;&lt;/periodical&gt;&lt;pages&gt;773-815&lt;/pages&gt;&lt;volume&gt;47&lt;/volume&gt;&lt;number&gt;1&lt;/number&gt;&lt;keywords&gt;&lt;keyword&gt;host race,speciation,evolution,insect-plant interactions&lt;/keyword&gt;&lt;/keywords&gt;&lt;dates&gt;&lt;year&gt;2002&lt;/year&gt;&lt;/dates&gt;&lt;accession-num&gt;11729091&lt;/accession-num&gt;&lt;urls&gt;&lt;related-urls&gt;&lt;url&gt;https://www.annualreviews.org/doi/abs/10.1146/annurev.ento.47.091201.145312&lt;/url&gt;&lt;/related-urls&gt;&lt;/urls&gt;&lt;electronic-resource-num&gt;10.1146/annurev.ento.47.091201.145312&lt;/electronic-resource-num&gt;&lt;/record&gt;&lt;/Cite&gt;&lt;/EndNote&gt;</w:delInstrText>
        </w:r>
        <w:r w:rsidR="004145F9" w:rsidRPr="00337464" w:rsidDel="007808AD">
          <w:rPr>
            <w:rFonts w:cs="Times New Roman"/>
            <w:sz w:val="24"/>
            <w:szCs w:val="24"/>
            <w:lang w:val="en-US"/>
            <w:rPrChange w:id="2269" w:author="Clark, Robert Emerson" w:date="2023-06-14T14:40:00Z">
              <w:rPr>
                <w:rFonts w:cs="Times New Roman"/>
                <w:lang w:val="en-US"/>
              </w:rPr>
            </w:rPrChange>
          </w:rPr>
          <w:fldChar w:fldCharType="separate"/>
        </w:r>
        <w:r w:rsidR="004145F9" w:rsidRPr="00337464" w:rsidDel="007808AD">
          <w:rPr>
            <w:rFonts w:cs="Times New Roman"/>
            <w:noProof/>
            <w:sz w:val="24"/>
            <w:szCs w:val="24"/>
            <w:lang w:val="en-US"/>
            <w:rPrChange w:id="2270" w:author="Clark, Robert Emerson" w:date="2023-06-14T14:40:00Z">
              <w:rPr>
                <w:rFonts w:cs="Times New Roman"/>
                <w:noProof/>
                <w:lang w:val="en-US"/>
              </w:rPr>
            </w:rPrChange>
          </w:rPr>
          <w:delText>(Berlocher and Feder, 2002)</w:delText>
        </w:r>
        <w:r w:rsidR="004145F9" w:rsidRPr="00337464" w:rsidDel="007808AD">
          <w:rPr>
            <w:rFonts w:cs="Times New Roman"/>
            <w:sz w:val="24"/>
            <w:szCs w:val="24"/>
            <w:lang w:val="en-US"/>
            <w:rPrChange w:id="2271" w:author="Clark, Robert Emerson" w:date="2023-06-14T14:40:00Z">
              <w:rPr>
                <w:rFonts w:cs="Times New Roman"/>
                <w:lang w:val="en-US"/>
              </w:rPr>
            </w:rPrChange>
          </w:rPr>
          <w:fldChar w:fldCharType="end"/>
        </w:r>
        <w:r w:rsidR="001773F4" w:rsidRPr="00337464" w:rsidDel="007808AD">
          <w:rPr>
            <w:rFonts w:cs="Times New Roman"/>
            <w:sz w:val="24"/>
            <w:szCs w:val="24"/>
            <w:lang w:val="en-US"/>
            <w:rPrChange w:id="2272" w:author="Clark, Robert Emerson" w:date="2023-06-14T14:40:00Z">
              <w:rPr>
                <w:rFonts w:cs="Times New Roman"/>
                <w:lang w:val="en-US"/>
              </w:rPr>
            </w:rPrChange>
          </w:rPr>
          <w:delText>.</w:delText>
        </w:r>
        <w:r w:rsidR="00502244" w:rsidRPr="00337464" w:rsidDel="007808AD">
          <w:rPr>
            <w:rFonts w:cs="Times New Roman"/>
            <w:sz w:val="24"/>
            <w:szCs w:val="24"/>
            <w:lang w:val="en-US"/>
            <w:rPrChange w:id="2273" w:author="Clark, Robert Emerson" w:date="2023-06-14T14:40:00Z">
              <w:rPr>
                <w:rFonts w:cs="Times New Roman"/>
                <w:lang w:val="en-US"/>
              </w:rPr>
            </w:rPrChange>
          </w:rPr>
          <w:delText xml:space="preserve"> </w:delText>
        </w:r>
      </w:del>
      <w:del w:id="2274" w:author="Clark, Robert Emerson" w:date="2023-06-14T14:37:00Z">
        <w:r w:rsidR="00502244" w:rsidRPr="00337464" w:rsidDel="007808AD">
          <w:rPr>
            <w:rFonts w:cs="Times New Roman"/>
            <w:sz w:val="24"/>
            <w:szCs w:val="24"/>
            <w:lang w:val="en-US"/>
            <w:rPrChange w:id="2275" w:author="Clark, Robert Emerson" w:date="2023-06-14T14:40:00Z">
              <w:rPr>
                <w:rFonts w:cs="Times New Roman"/>
                <w:lang w:val="en-US"/>
              </w:rPr>
            </w:rPrChange>
          </w:rPr>
          <w:delText xml:space="preserve">But </w:delText>
        </w:r>
      </w:del>
      <w:ins w:id="2276" w:author="Eigenbrode, Sanford (sanforde@uidaho.edu)" w:date="2023-06-05T06:40:00Z">
        <w:del w:id="2277" w:author="Clark, Robert Emerson" w:date="2023-06-14T14:37:00Z">
          <w:r w:rsidR="00886D95" w:rsidRPr="00337464" w:rsidDel="007808AD">
            <w:rPr>
              <w:rFonts w:cs="Times New Roman"/>
              <w:sz w:val="24"/>
              <w:szCs w:val="24"/>
              <w:lang w:val="en-US"/>
              <w:rPrChange w:id="2278" w:author="Clark, Robert Emerson" w:date="2023-06-14T14:40:00Z">
                <w:rPr>
                  <w:rFonts w:cs="Times New Roman"/>
                  <w:lang w:val="en-US"/>
                </w:rPr>
              </w:rPrChange>
            </w:rPr>
            <w:delText xml:space="preserve">vector-borne </w:delText>
          </w:r>
        </w:del>
      </w:ins>
      <w:del w:id="2279" w:author="Clark, Robert Emerson" w:date="2023-06-14T14:37:00Z">
        <w:r w:rsidR="0033151B" w:rsidRPr="00337464" w:rsidDel="007808AD">
          <w:rPr>
            <w:rFonts w:cs="Times New Roman"/>
            <w:sz w:val="24"/>
            <w:szCs w:val="24"/>
            <w:lang w:val="en-US"/>
            <w:rPrChange w:id="2280" w:author="Clark, Robert Emerson" w:date="2023-06-14T14:40:00Z">
              <w:rPr>
                <w:rFonts w:cs="Times New Roman"/>
                <w:lang w:val="en-US"/>
              </w:rPr>
            </w:rPrChange>
          </w:rPr>
          <w:delText xml:space="preserve">plant </w:delText>
        </w:r>
        <w:r w:rsidR="00544A12" w:rsidRPr="00337464" w:rsidDel="007808AD">
          <w:rPr>
            <w:rFonts w:cs="Times New Roman"/>
            <w:sz w:val="24"/>
            <w:szCs w:val="24"/>
            <w:lang w:val="en-US"/>
            <w:rPrChange w:id="2281" w:author="Clark, Robert Emerson" w:date="2023-06-14T14:40:00Z">
              <w:rPr>
                <w:rFonts w:cs="Times New Roman"/>
                <w:lang w:val="en-US"/>
              </w:rPr>
            </w:rPrChange>
          </w:rPr>
          <w:delText>viruses</w:delText>
        </w:r>
        <w:r w:rsidR="0033151B" w:rsidRPr="00337464" w:rsidDel="007808AD">
          <w:rPr>
            <w:rFonts w:cs="Times New Roman"/>
            <w:sz w:val="24"/>
            <w:szCs w:val="24"/>
            <w:lang w:val="en-US"/>
            <w:rPrChange w:id="2282" w:author="Clark, Robert Emerson" w:date="2023-06-14T14:40:00Z">
              <w:rPr>
                <w:rFonts w:cs="Times New Roman"/>
                <w:lang w:val="en-US"/>
              </w:rPr>
            </w:rPrChange>
          </w:rPr>
          <w:delText xml:space="preserve"> that rely on</w:delText>
        </w:r>
        <w:r w:rsidR="00870E80" w:rsidRPr="00337464" w:rsidDel="007808AD">
          <w:rPr>
            <w:rFonts w:cs="Times New Roman"/>
            <w:sz w:val="24"/>
            <w:szCs w:val="24"/>
            <w:lang w:val="en-US"/>
            <w:rPrChange w:id="2283" w:author="Clark, Robert Emerson" w:date="2023-06-14T14:40:00Z">
              <w:rPr>
                <w:rFonts w:cs="Times New Roman"/>
                <w:lang w:val="en-US"/>
              </w:rPr>
            </w:rPrChange>
          </w:rPr>
          <w:delText xml:space="preserve"> and manipulate</w:delText>
        </w:r>
        <w:r w:rsidR="0033151B" w:rsidRPr="00337464" w:rsidDel="007808AD">
          <w:rPr>
            <w:rFonts w:cs="Times New Roman"/>
            <w:sz w:val="24"/>
            <w:szCs w:val="24"/>
            <w:lang w:val="en-US"/>
            <w:rPrChange w:id="2284" w:author="Clark, Robert Emerson" w:date="2023-06-14T14:40:00Z">
              <w:rPr>
                <w:rFonts w:cs="Times New Roman"/>
                <w:lang w:val="en-US"/>
              </w:rPr>
            </w:rPrChange>
          </w:rPr>
          <w:delText xml:space="preserve"> </w:delText>
        </w:r>
        <w:r w:rsidR="00544A12" w:rsidRPr="00337464" w:rsidDel="007808AD">
          <w:rPr>
            <w:rFonts w:cs="Times New Roman"/>
            <w:sz w:val="24"/>
            <w:szCs w:val="24"/>
            <w:lang w:val="en-US"/>
            <w:rPrChange w:id="2285" w:author="Clark, Robert Emerson" w:date="2023-06-14T14:40:00Z">
              <w:rPr>
                <w:rFonts w:cs="Times New Roman"/>
                <w:lang w:val="en-US"/>
              </w:rPr>
            </w:rPrChange>
          </w:rPr>
          <w:delText>insect</w:delText>
        </w:r>
        <w:r w:rsidR="0033151B" w:rsidRPr="00337464" w:rsidDel="007808AD">
          <w:rPr>
            <w:rFonts w:cs="Times New Roman"/>
            <w:sz w:val="24"/>
            <w:szCs w:val="24"/>
            <w:lang w:val="en-US"/>
            <w:rPrChange w:id="2286" w:author="Clark, Robert Emerson" w:date="2023-06-14T14:40:00Z">
              <w:rPr>
                <w:rFonts w:cs="Times New Roman"/>
                <w:lang w:val="en-US"/>
              </w:rPr>
            </w:rPrChange>
          </w:rPr>
          <w:delText xml:space="preserve"> vectors for </w:delText>
        </w:r>
        <w:r w:rsidR="00544A12" w:rsidRPr="00337464" w:rsidDel="007808AD">
          <w:rPr>
            <w:rFonts w:cs="Times New Roman"/>
            <w:sz w:val="24"/>
            <w:szCs w:val="24"/>
            <w:lang w:val="en-US"/>
            <w:rPrChange w:id="2287" w:author="Clark, Robert Emerson" w:date="2023-06-14T14:40:00Z">
              <w:rPr>
                <w:rFonts w:cs="Times New Roman"/>
                <w:lang w:val="en-US"/>
              </w:rPr>
            </w:rPrChange>
          </w:rPr>
          <w:delText>horizontal transmission</w:delText>
        </w:r>
        <w:r w:rsidR="00203EF4" w:rsidRPr="00337464" w:rsidDel="007808AD">
          <w:rPr>
            <w:rFonts w:cs="Times New Roman"/>
            <w:sz w:val="24"/>
            <w:szCs w:val="24"/>
            <w:lang w:val="en-US"/>
            <w:rPrChange w:id="2288" w:author="Clark, Robert Emerson" w:date="2023-06-14T14:40:00Z">
              <w:rPr>
                <w:rFonts w:cs="Times New Roman"/>
                <w:lang w:val="en-US"/>
              </w:rPr>
            </w:rPrChange>
          </w:rPr>
          <w:delText xml:space="preserve"> </w:delText>
        </w:r>
      </w:del>
      <w:ins w:id="2289" w:author="Eigenbrode, Sanford (sanforde@uidaho.edu)" w:date="2023-06-05T06:40:00Z">
        <w:del w:id="2290" w:author="Clark, Robert Emerson" w:date="2023-06-14T14:37:00Z">
          <w:r w:rsidR="00886D95" w:rsidRPr="00337464" w:rsidDel="007808AD">
            <w:rPr>
              <w:rFonts w:cs="Times New Roman"/>
              <w:sz w:val="24"/>
              <w:szCs w:val="24"/>
              <w:lang w:val="en-US"/>
              <w:rPrChange w:id="2291" w:author="Clark, Robert Emerson" w:date="2023-06-14T14:40:00Z">
                <w:rPr>
                  <w:rFonts w:cs="Times New Roman"/>
                  <w:lang w:val="en-US"/>
                </w:rPr>
              </w:rPrChange>
            </w:rPr>
            <w:delText xml:space="preserve">among </w:delText>
          </w:r>
        </w:del>
      </w:ins>
      <w:del w:id="2292" w:author="Clark, Robert Emerson" w:date="2023-06-14T14:37:00Z">
        <w:r w:rsidR="00203EF4" w:rsidRPr="00337464" w:rsidDel="007808AD">
          <w:rPr>
            <w:rFonts w:cs="Times New Roman"/>
            <w:sz w:val="24"/>
            <w:szCs w:val="24"/>
            <w:lang w:val="en-US"/>
            <w:rPrChange w:id="2293" w:author="Clark, Robert Emerson" w:date="2023-06-14T14:40:00Z">
              <w:rPr>
                <w:rFonts w:cs="Times New Roman"/>
                <w:lang w:val="en-US"/>
              </w:rPr>
            </w:rPrChange>
          </w:rPr>
          <w:delText xml:space="preserve">require alternate </w:delText>
        </w:r>
        <w:r w:rsidR="00A4010E" w:rsidRPr="00337464" w:rsidDel="007808AD">
          <w:rPr>
            <w:rFonts w:cs="Times New Roman"/>
            <w:sz w:val="24"/>
            <w:szCs w:val="24"/>
            <w:lang w:val="en-US"/>
            <w:rPrChange w:id="2294" w:author="Clark, Robert Emerson" w:date="2023-06-14T14:40:00Z">
              <w:rPr>
                <w:rFonts w:cs="Times New Roman"/>
                <w:lang w:val="en-US"/>
              </w:rPr>
            </w:rPrChange>
          </w:rPr>
          <w:delText>hosts to persist in the environment</w:delText>
        </w:r>
      </w:del>
      <w:ins w:id="2295" w:author="Eigenbrode, Sanford (sanforde@uidaho.edu)" w:date="2023-06-05T06:41:00Z">
        <w:del w:id="2296" w:author="Clark, Robert Emerson" w:date="2023-06-14T14:37:00Z">
          <w:r w:rsidR="00886D95" w:rsidRPr="00337464" w:rsidDel="007808AD">
            <w:rPr>
              <w:rFonts w:cs="Times New Roman"/>
              <w:sz w:val="24"/>
              <w:szCs w:val="24"/>
              <w:lang w:val="en-US"/>
              <w:rPrChange w:id="2297" w:author="Clark, Robert Emerson" w:date="2023-06-14T14:40:00Z">
                <w:rPr>
                  <w:rFonts w:cs="Times New Roman"/>
                  <w:lang w:val="en-US"/>
                </w:rPr>
              </w:rPrChange>
            </w:rPr>
            <w:delText xml:space="preserve"> hosts</w:delText>
          </w:r>
        </w:del>
      </w:ins>
      <w:del w:id="2298" w:author="Clark, Robert Emerson" w:date="2023-06-14T14:37:00Z">
        <w:r w:rsidR="00A4010E" w:rsidRPr="00337464" w:rsidDel="007808AD">
          <w:rPr>
            <w:rFonts w:cs="Times New Roman"/>
            <w:sz w:val="24"/>
            <w:szCs w:val="24"/>
            <w:lang w:val="en-US"/>
            <w:rPrChange w:id="2299" w:author="Clark, Robert Emerson" w:date="2023-06-14T14:40:00Z">
              <w:rPr>
                <w:rFonts w:cs="Times New Roman"/>
                <w:lang w:val="en-US"/>
              </w:rPr>
            </w:rPrChange>
          </w:rPr>
          <w:delText xml:space="preserve">, especially </w:delText>
        </w:r>
        <w:r w:rsidR="00C553CB" w:rsidRPr="00337464" w:rsidDel="007808AD">
          <w:rPr>
            <w:rFonts w:cs="Times New Roman"/>
            <w:sz w:val="24"/>
            <w:szCs w:val="24"/>
            <w:lang w:val="en-US"/>
            <w:rPrChange w:id="2300" w:author="Clark, Robert Emerson" w:date="2023-06-14T14:40:00Z">
              <w:rPr>
                <w:rFonts w:cs="Times New Roman"/>
                <w:lang w:val="en-US"/>
              </w:rPr>
            </w:rPrChange>
          </w:rPr>
          <w:delText xml:space="preserve">when hosts </w:delText>
        </w:r>
        <w:r w:rsidR="008D6393" w:rsidRPr="00337464" w:rsidDel="007808AD">
          <w:rPr>
            <w:rFonts w:cs="Times New Roman"/>
            <w:sz w:val="24"/>
            <w:szCs w:val="24"/>
            <w:lang w:val="en-US"/>
            <w:rPrChange w:id="2301" w:author="Clark, Robert Emerson" w:date="2023-06-14T14:40:00Z">
              <w:rPr>
                <w:rFonts w:cs="Times New Roman"/>
                <w:lang w:val="en-US"/>
              </w:rPr>
            </w:rPrChange>
          </w:rPr>
          <w:delText>a</w:delText>
        </w:r>
        <w:r w:rsidR="001468C1" w:rsidRPr="00337464" w:rsidDel="007808AD">
          <w:rPr>
            <w:rFonts w:cs="Times New Roman"/>
            <w:sz w:val="24"/>
            <w:szCs w:val="24"/>
            <w:lang w:val="en-US"/>
            <w:rPrChange w:id="2302" w:author="Clark, Robert Emerson" w:date="2023-06-14T14:40:00Z">
              <w:rPr>
                <w:rFonts w:cs="Times New Roman"/>
                <w:lang w:val="en-US"/>
              </w:rPr>
            </w:rPrChange>
          </w:rPr>
          <w:delText>re</w:delText>
        </w:r>
        <w:r w:rsidR="008D6393" w:rsidRPr="00337464" w:rsidDel="007808AD">
          <w:rPr>
            <w:rFonts w:cs="Times New Roman"/>
            <w:sz w:val="24"/>
            <w:szCs w:val="24"/>
            <w:lang w:val="en-US"/>
            <w:rPrChange w:id="2303" w:author="Clark, Robert Emerson" w:date="2023-06-14T14:40:00Z">
              <w:rPr>
                <w:rFonts w:cs="Times New Roman"/>
                <w:lang w:val="en-US"/>
              </w:rPr>
            </w:rPrChange>
          </w:rPr>
          <w:delText xml:space="preserve"> annual or transient</w:delText>
        </w:r>
        <w:r w:rsidR="003B11C6" w:rsidRPr="00337464" w:rsidDel="007808AD">
          <w:rPr>
            <w:rFonts w:cs="Times New Roman"/>
            <w:sz w:val="24"/>
            <w:szCs w:val="24"/>
            <w:lang w:val="en-US"/>
            <w:rPrChange w:id="2304" w:author="Clark, Robert Emerson" w:date="2023-06-14T14:40:00Z">
              <w:rPr>
                <w:rFonts w:cs="Times New Roman"/>
                <w:lang w:val="en-US"/>
              </w:rPr>
            </w:rPrChange>
          </w:rPr>
          <w:delText xml:space="preserve"> </w:delText>
        </w:r>
        <w:r w:rsidR="003B11C6" w:rsidRPr="00337464" w:rsidDel="007808AD">
          <w:rPr>
            <w:rFonts w:cs="Times New Roman"/>
            <w:sz w:val="24"/>
            <w:szCs w:val="24"/>
            <w:lang w:val="en-US"/>
            <w:rPrChange w:id="2305" w:author="Clark, Robert Emerson" w:date="2023-06-14T14:40:00Z">
              <w:rPr>
                <w:rFonts w:cs="Times New Roman"/>
                <w:lang w:val="en-US"/>
              </w:rPr>
            </w:rPrChange>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004A4F67" w:rsidRPr="00337464" w:rsidDel="007808AD">
          <w:rPr>
            <w:rFonts w:cs="Times New Roman"/>
            <w:sz w:val="24"/>
            <w:szCs w:val="24"/>
            <w:lang w:val="en-US"/>
            <w:rPrChange w:id="2306" w:author="Clark, Robert Emerson" w:date="2023-06-14T14:40:00Z">
              <w:rPr>
                <w:rFonts w:cs="Times New Roman"/>
                <w:lang w:val="en-US"/>
              </w:rPr>
            </w:rPrChange>
          </w:rPr>
          <w:delInstrText xml:space="preserve"> ADDIN EN.CITE </w:delInstrText>
        </w:r>
        <w:r w:rsidR="004A4F67" w:rsidRPr="00337464" w:rsidDel="007808AD">
          <w:rPr>
            <w:rFonts w:cs="Times New Roman"/>
            <w:sz w:val="24"/>
            <w:szCs w:val="24"/>
            <w:lang w:val="en-US"/>
            <w:rPrChange w:id="2307" w:author="Clark, Robert Emerson" w:date="2023-06-14T14:40:00Z">
              <w:rPr>
                <w:rFonts w:cs="Times New Roman"/>
                <w:lang w:val="en-US"/>
              </w:rPr>
            </w:rPrChange>
          </w:rPr>
          <w:fldChar w:fldCharType="begin">
            <w:fldData xml:space="preserve">PEVuZE5vdGU+PENpdGU+PEF1dGhvcj5FbGVuYTwvQXV0aG9yPjxZZWFyPjIwMDk8L1llYXI+PFJl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</w:fldData>
          </w:fldChar>
        </w:r>
        <w:r w:rsidR="004A4F67" w:rsidRPr="00337464" w:rsidDel="007808AD">
          <w:rPr>
            <w:rFonts w:cs="Times New Roman"/>
            <w:sz w:val="24"/>
            <w:szCs w:val="24"/>
            <w:lang w:val="en-US"/>
            <w:rPrChange w:id="2308" w:author="Clark, Robert Emerson" w:date="2023-06-14T14:40:00Z">
              <w:rPr>
                <w:rFonts w:cs="Times New Roman"/>
                <w:lang w:val="en-US"/>
              </w:rPr>
            </w:rPrChange>
          </w:rPr>
          <w:delInstrText xml:space="preserve"> ADDIN EN.CITE.DATA </w:delInstrText>
        </w:r>
        <w:r w:rsidR="004A4F67" w:rsidRPr="00337464" w:rsidDel="007808AD">
          <w:rPr>
            <w:rFonts w:cs="Times New Roman"/>
            <w:sz w:val="24"/>
            <w:szCs w:val="24"/>
            <w:lang w:val="en-US"/>
            <w:rPrChange w:id="2309" w:author="Clark, Robert Emerson" w:date="2023-06-14T14:40:00Z">
              <w:rPr>
                <w:rFonts w:cs="Times New Roman"/>
                <w:lang w:val="en-US"/>
              </w:rPr>
            </w:rPrChange>
          </w:rPr>
        </w:r>
        <w:r w:rsidR="004A4F67" w:rsidRPr="00337464" w:rsidDel="007808AD">
          <w:rPr>
            <w:rFonts w:cs="Times New Roman"/>
            <w:sz w:val="24"/>
            <w:szCs w:val="24"/>
            <w:lang w:val="en-US"/>
            <w:rPrChange w:id="2310" w:author="Clark, Robert Emerson" w:date="2023-06-14T14:40:00Z">
              <w:rPr>
                <w:rFonts w:cs="Times New Roman"/>
                <w:lang w:val="en-US"/>
              </w:rPr>
            </w:rPrChange>
          </w:rPr>
          <w:fldChar w:fldCharType="end"/>
        </w:r>
        <w:r w:rsidR="003B11C6" w:rsidRPr="00337464" w:rsidDel="007808AD">
          <w:rPr>
            <w:rFonts w:cs="Times New Roman"/>
            <w:sz w:val="24"/>
            <w:szCs w:val="24"/>
            <w:lang w:val="en-US"/>
            <w:rPrChange w:id="2311" w:author="Clark, Robert Emerson" w:date="2023-06-14T14:40:00Z">
              <w:rPr>
                <w:rFonts w:cs="Times New Roman"/>
                <w:lang w:val="en-US"/>
              </w:rPr>
            </w:rPrChange>
          </w:rPr>
        </w:r>
        <w:r w:rsidR="003B11C6" w:rsidRPr="00337464" w:rsidDel="007808AD">
          <w:rPr>
            <w:rFonts w:cs="Times New Roman"/>
            <w:sz w:val="24"/>
            <w:szCs w:val="24"/>
            <w:lang w:val="en-US"/>
            <w:rPrChange w:id="2312" w:author="Clark, Robert Emerson" w:date="2023-06-14T14:40:00Z">
              <w:rPr>
                <w:rFonts w:cs="Times New Roman"/>
                <w:lang w:val="en-US"/>
              </w:rPr>
            </w:rPrChange>
          </w:rPr>
          <w:fldChar w:fldCharType="separate"/>
        </w:r>
        <w:r w:rsidR="00693292" w:rsidRPr="00337464" w:rsidDel="007808AD">
          <w:rPr>
            <w:rFonts w:cs="Times New Roman"/>
            <w:noProof/>
            <w:sz w:val="24"/>
            <w:szCs w:val="24"/>
            <w:lang w:val="en-US"/>
            <w:rPrChange w:id="2313" w:author="Clark, Robert Emerson" w:date="2023-06-14T14:40:00Z">
              <w:rPr>
                <w:rFonts w:cs="Times New Roman"/>
                <w:noProof/>
                <w:lang w:val="en-US"/>
              </w:rPr>
            </w:rPrChange>
          </w:rPr>
          <w:delText>(Elena et al., 2009, Wilke et al., 2006)</w:delText>
        </w:r>
        <w:r w:rsidR="003B11C6" w:rsidRPr="00337464" w:rsidDel="007808AD">
          <w:rPr>
            <w:rFonts w:cs="Times New Roman"/>
            <w:sz w:val="24"/>
            <w:szCs w:val="24"/>
            <w:lang w:val="en-US"/>
            <w:rPrChange w:id="2314" w:author="Clark, Robert Emerson" w:date="2023-06-14T14:40:00Z">
              <w:rPr>
                <w:rFonts w:cs="Times New Roman"/>
                <w:lang w:val="en-US"/>
              </w:rPr>
            </w:rPrChange>
          </w:rPr>
          <w:fldChar w:fldCharType="end"/>
        </w:r>
      </w:del>
      <w:ins w:id="2315" w:author="Eigenbrode, Sanford (sanforde@uidaho.edu)" w:date="2023-06-05T06:39:00Z">
        <w:del w:id="2316" w:author="Clark, Robert Emerson" w:date="2023-06-14T14:37:00Z">
          <w:r w:rsidR="00886D95" w:rsidRPr="00337464" w:rsidDel="007808AD">
            <w:rPr>
              <w:rFonts w:cs="Times New Roman"/>
              <w:sz w:val="24"/>
              <w:szCs w:val="24"/>
              <w:lang w:val="en-US"/>
              <w:rPrChange w:id="2317" w:author="Clark, Robert Emerson" w:date="2023-06-14T14:40:00Z">
                <w:rPr>
                  <w:rFonts w:cs="Times New Roman"/>
                  <w:lang w:val="en-US"/>
                </w:rPr>
              </w:rPrChange>
            </w:rPr>
            <w:delText xml:space="preserve"> </w:delText>
          </w:r>
        </w:del>
      </w:ins>
      <w:ins w:id="2318" w:author="Eigenbrode, Sanford (sanforde@uidaho.edu)" w:date="2023-06-05T06:41:00Z">
        <w:del w:id="2319" w:author="Clark, Robert Emerson" w:date="2023-06-14T14:37:00Z">
          <w:r w:rsidR="00886D95" w:rsidRPr="00337464" w:rsidDel="007808AD">
            <w:rPr>
              <w:rFonts w:cs="Times New Roman"/>
              <w:sz w:val="24"/>
              <w:szCs w:val="24"/>
              <w:lang w:val="en-US"/>
              <w:rPrChange w:id="2320" w:author="Clark, Robert Emerson" w:date="2023-06-14T14:40:00Z">
                <w:rPr>
                  <w:rFonts w:cs="Times New Roman"/>
                  <w:lang w:val="en-US"/>
                </w:rPr>
              </w:rPrChange>
            </w:rPr>
            <w:delText xml:space="preserve">may manipulate vectors to </w:delText>
          </w:r>
        </w:del>
      </w:ins>
      <w:ins w:id="2321" w:author="Eigenbrode, Sanford (sanforde@uidaho.edu)" w:date="2023-06-05T06:39:00Z">
        <w:del w:id="2322" w:author="Clark, Robert Emerson" w:date="2023-06-14T14:37:00Z">
          <w:r w:rsidR="00886D95" w:rsidRPr="00337464" w:rsidDel="007808AD">
            <w:rPr>
              <w:rFonts w:cs="Times New Roman"/>
              <w:sz w:val="24"/>
              <w:szCs w:val="24"/>
              <w:lang w:val="en-US"/>
              <w:rPrChange w:id="2323" w:author="Clark, Robert Emerson" w:date="2023-06-14T14:40:00Z">
                <w:rPr>
                  <w:rFonts w:cs="Times New Roman"/>
                  <w:lang w:val="en-US"/>
                </w:rPr>
              </w:rPrChange>
            </w:rPr>
            <w:delText>facilitate this horizontal transmission</w:delText>
          </w:r>
        </w:del>
      </w:ins>
      <w:del w:id="2324" w:author="Clark, Robert Emerson" w:date="2023-06-14T14:37:00Z">
        <w:r w:rsidR="008D6393" w:rsidRPr="00337464" w:rsidDel="007808AD">
          <w:rPr>
            <w:rFonts w:cs="Times New Roman"/>
            <w:sz w:val="24"/>
            <w:szCs w:val="24"/>
            <w:lang w:val="en-US"/>
            <w:rPrChange w:id="2325" w:author="Clark, Robert Emerson" w:date="2023-06-14T14:40:00Z">
              <w:rPr>
                <w:rFonts w:cs="Times New Roman"/>
                <w:lang w:val="en-US"/>
              </w:rPr>
            </w:rPrChange>
          </w:rPr>
          <w:delText>.</w:delText>
        </w:r>
        <w:r w:rsidR="008649FF" w:rsidRPr="00337464" w:rsidDel="007808AD">
          <w:rPr>
            <w:rFonts w:cs="Times New Roman"/>
            <w:sz w:val="24"/>
            <w:szCs w:val="24"/>
            <w:lang w:val="en-US"/>
            <w:rPrChange w:id="2326" w:author="Clark, Robert Emerson" w:date="2023-06-14T14:40:00Z">
              <w:rPr>
                <w:rFonts w:cs="Times New Roman"/>
                <w:lang w:val="en-US"/>
              </w:rPr>
            </w:rPrChange>
          </w:rPr>
          <w:delText xml:space="preserve"> </w:delText>
        </w:r>
      </w:del>
      <w:moveFromRangeStart w:id="2327" w:author="Clark, Robert Emerson" w:date="2023-06-14T14:38:00Z" w:name="move137645946"/>
      <w:commentRangeStart w:id="2328"/>
      <w:moveFrom w:id="2329" w:author="Clark, Robert Emerson" w:date="2023-06-14T14:38:00Z">
        <w:del w:id="2330" w:author="Clark, Robert Emerson" w:date="2023-06-14T14:39:00Z">
          <w:r w:rsidR="00635B3A" w:rsidRPr="00337464" w:rsidDel="007808AD">
            <w:rPr>
              <w:rFonts w:cs="Times New Roman"/>
              <w:sz w:val="24"/>
              <w:szCs w:val="24"/>
              <w:lang w:val="en-US"/>
              <w:rPrChange w:id="2331" w:author="Clark, Robert Emerson" w:date="2023-06-14T14:40:00Z">
                <w:rPr>
                  <w:rFonts w:cs="Times New Roman"/>
                  <w:lang w:val="en-US"/>
                </w:rPr>
              </w:rPrChange>
            </w:rPr>
            <w:delText xml:space="preserve">These results </w:delText>
          </w:r>
          <w:commentRangeEnd w:id="2328"/>
          <w:r w:rsidR="00886D95" w:rsidRPr="00337464" w:rsidDel="007808AD">
            <w:rPr>
              <w:rStyle w:val="CommentReference"/>
              <w:rFonts w:cs="Times New Roman"/>
              <w:sz w:val="24"/>
              <w:szCs w:val="24"/>
              <w:rPrChange w:id="2332" w:author="Clark, Robert Emerson" w:date="2023-06-14T14:40:00Z">
                <w:rPr>
                  <w:rStyle w:val="CommentReference"/>
                  <w:rFonts w:cs="Times New Roman"/>
                </w:rPr>
              </w:rPrChange>
            </w:rPr>
            <w:commentReference w:id="2328"/>
          </w:r>
          <w:commentRangeStart w:id="2333"/>
          <w:r w:rsidR="00635B3A" w:rsidRPr="00337464" w:rsidDel="007808AD">
            <w:rPr>
              <w:rFonts w:cs="Times New Roman"/>
              <w:sz w:val="24"/>
              <w:szCs w:val="24"/>
              <w:lang w:val="en-US"/>
              <w:rPrChange w:id="2334" w:author="Clark, Robert Emerson" w:date="2023-06-14T14:40:00Z">
                <w:rPr>
                  <w:rFonts w:cs="Times New Roman"/>
                  <w:lang w:val="en-US"/>
                </w:rPr>
              </w:rPrChange>
            </w:rPr>
            <w:delText>show that t</w:delText>
          </w:r>
          <w:r w:rsidR="008649FF" w:rsidRPr="00337464" w:rsidDel="007808AD">
            <w:rPr>
              <w:rFonts w:cs="Times New Roman"/>
              <w:sz w:val="24"/>
              <w:szCs w:val="24"/>
              <w:lang w:val="en-US"/>
              <w:rPrChange w:id="2335" w:author="Clark, Robert Emerson" w:date="2023-06-14T14:40:00Z">
                <w:rPr>
                  <w:rFonts w:cs="Times New Roman"/>
                  <w:lang w:val="en-US"/>
                </w:rPr>
              </w:rPrChange>
            </w:rPr>
            <w:delText xml:space="preserve">his </w:delText>
          </w:r>
          <w:r w:rsidR="005559E3" w:rsidRPr="00337464" w:rsidDel="007808AD">
            <w:rPr>
              <w:rFonts w:cs="Times New Roman"/>
              <w:sz w:val="24"/>
              <w:szCs w:val="24"/>
              <w:lang w:val="en-US"/>
              <w:rPrChange w:id="2336" w:author="Clark, Robert Emerson" w:date="2023-06-14T14:40:00Z">
                <w:rPr>
                  <w:rFonts w:cs="Times New Roman"/>
                  <w:lang w:val="en-US"/>
                </w:rPr>
              </w:rPrChange>
            </w:rPr>
            <w:delText xml:space="preserve">apparent evolutionary conflict </w:delText>
          </w:r>
          <w:r w:rsidR="001628AC" w:rsidRPr="00337464" w:rsidDel="007808AD">
            <w:rPr>
              <w:rFonts w:cs="Times New Roman"/>
              <w:sz w:val="24"/>
              <w:szCs w:val="24"/>
              <w:lang w:val="en-US"/>
              <w:rPrChange w:id="2337" w:author="Clark, Robert Emerson" w:date="2023-06-14T14:40:00Z">
                <w:rPr>
                  <w:rFonts w:cs="Times New Roman"/>
                  <w:lang w:val="en-US"/>
                </w:rPr>
              </w:rPrChange>
            </w:rPr>
            <w:delText>seems to be reduced</w:delText>
          </w:r>
          <w:r w:rsidR="00914AF2" w:rsidRPr="00337464" w:rsidDel="007808AD">
            <w:rPr>
              <w:rFonts w:cs="Times New Roman"/>
              <w:sz w:val="24"/>
              <w:szCs w:val="24"/>
              <w:lang w:val="en-US"/>
              <w:rPrChange w:id="2338" w:author="Clark, Robert Emerson" w:date="2023-06-14T14:40:00Z">
                <w:rPr>
                  <w:rFonts w:cs="Times New Roman"/>
                  <w:lang w:val="en-US"/>
                </w:rPr>
              </w:rPrChange>
            </w:rPr>
            <w:delText xml:space="preserve"> towards host specialization</w:delText>
          </w:r>
          <w:r w:rsidR="00E65A1D" w:rsidRPr="00337464" w:rsidDel="007808AD">
            <w:rPr>
              <w:rFonts w:cs="Times New Roman"/>
              <w:sz w:val="24"/>
              <w:szCs w:val="24"/>
              <w:lang w:val="en-US"/>
              <w:rPrChange w:id="2339" w:author="Clark, Robert Emerson" w:date="2023-06-14T14:40:00Z">
                <w:rPr>
                  <w:rFonts w:cs="Times New Roman"/>
                  <w:lang w:val="en-US"/>
                </w:rPr>
              </w:rPrChange>
            </w:rPr>
            <w:delText xml:space="preserve"> </w:delText>
          </w:r>
          <w:r w:rsidR="009448DE" w:rsidRPr="00337464" w:rsidDel="007808AD">
            <w:rPr>
              <w:rFonts w:cs="Times New Roman"/>
              <w:sz w:val="24"/>
              <w:szCs w:val="24"/>
              <w:lang w:val="en-US"/>
              <w:rPrChange w:id="2340" w:author="Clark, Robert Emerson" w:date="2023-06-14T14:40:00Z">
                <w:rPr>
                  <w:rFonts w:cs="Times New Roman"/>
                  <w:lang w:val="en-US"/>
                </w:rPr>
              </w:rPrChange>
            </w:rPr>
            <w:delText>(</w:delText>
          </w:r>
          <w:r w:rsidR="004D1A90" w:rsidRPr="00337464" w:rsidDel="007808AD">
            <w:rPr>
              <w:rFonts w:cs="Times New Roman"/>
              <w:sz w:val="24"/>
              <w:szCs w:val="24"/>
              <w:lang w:val="en-US"/>
              <w:rPrChange w:id="2341" w:author="Clark, Robert Emerson" w:date="2023-06-14T14:40:00Z">
                <w:rPr>
                  <w:rFonts w:cs="Times New Roman"/>
                  <w:lang w:val="en-US"/>
                </w:rPr>
              </w:rPrChange>
            </w:rPr>
            <w:delText>in detriment of vector manipulation</w:delText>
          </w:r>
          <w:r w:rsidR="009448DE" w:rsidRPr="00337464" w:rsidDel="007808AD">
            <w:rPr>
              <w:rFonts w:cs="Times New Roman"/>
              <w:sz w:val="24"/>
              <w:szCs w:val="24"/>
              <w:lang w:val="en-US"/>
              <w:rPrChange w:id="2342" w:author="Clark, Robert Emerson" w:date="2023-06-14T14:40:00Z">
                <w:rPr>
                  <w:rFonts w:cs="Times New Roman"/>
                  <w:lang w:val="en-US"/>
                </w:rPr>
              </w:rPrChange>
            </w:rPr>
            <w:delText xml:space="preserve">) </w:delText>
          </w:r>
          <w:r w:rsidR="00E65A1D" w:rsidRPr="00337464" w:rsidDel="007808AD">
            <w:rPr>
              <w:rFonts w:cs="Times New Roman"/>
              <w:sz w:val="24"/>
              <w:szCs w:val="24"/>
              <w:lang w:val="en-US"/>
              <w:rPrChange w:id="2343" w:author="Clark, Robert Emerson" w:date="2023-06-14T14:40:00Z">
                <w:rPr>
                  <w:rFonts w:cs="Times New Roman"/>
                  <w:lang w:val="en-US"/>
                </w:rPr>
              </w:rPrChange>
            </w:rPr>
            <w:delText>presumably</w:delText>
          </w:r>
          <w:r w:rsidR="001628AC" w:rsidRPr="00337464" w:rsidDel="007808AD">
            <w:rPr>
              <w:rFonts w:cs="Times New Roman"/>
              <w:sz w:val="24"/>
              <w:szCs w:val="24"/>
              <w:lang w:val="en-US"/>
              <w:rPrChange w:id="2344" w:author="Clark, Robert Emerson" w:date="2023-06-14T14:40:00Z">
                <w:rPr>
                  <w:rFonts w:cs="Times New Roman"/>
                  <w:lang w:val="en-US"/>
                </w:rPr>
              </w:rPrChange>
            </w:rPr>
            <w:delText xml:space="preserve"> </w:delText>
          </w:r>
          <w:r w:rsidR="00E65A1D" w:rsidRPr="00337464" w:rsidDel="007808AD">
            <w:rPr>
              <w:rFonts w:cs="Times New Roman"/>
              <w:sz w:val="24"/>
              <w:szCs w:val="24"/>
              <w:lang w:val="en-US"/>
              <w:rPrChange w:id="2345" w:author="Clark, Robert Emerson" w:date="2023-06-14T14:40:00Z">
                <w:rPr>
                  <w:rFonts w:cs="Times New Roman"/>
                  <w:lang w:val="en-US"/>
                </w:rPr>
              </w:rPrChange>
            </w:rPr>
            <w:delText>due to</w:delText>
          </w:r>
          <w:r w:rsidR="001628AC" w:rsidRPr="00337464" w:rsidDel="007808AD">
            <w:rPr>
              <w:rFonts w:cs="Times New Roman"/>
              <w:sz w:val="24"/>
              <w:szCs w:val="24"/>
              <w:lang w:val="en-US"/>
              <w:rPrChange w:id="2346" w:author="Clark, Robert Emerson" w:date="2023-06-14T14:40:00Z">
                <w:rPr>
                  <w:rFonts w:cs="Times New Roman"/>
                  <w:lang w:val="en-US"/>
                </w:rPr>
              </w:rPrChange>
            </w:rPr>
            <w:delText xml:space="preserve"> the</w:delText>
          </w:r>
          <w:r w:rsidR="0095684E" w:rsidRPr="00337464" w:rsidDel="007808AD">
            <w:rPr>
              <w:rFonts w:cs="Times New Roman"/>
              <w:sz w:val="24"/>
              <w:szCs w:val="24"/>
              <w:lang w:val="en-US"/>
              <w:rPrChange w:id="2347" w:author="Clark, Robert Emerson" w:date="2023-06-14T14:40:00Z">
                <w:rPr>
                  <w:rFonts w:cs="Times New Roman"/>
                  <w:lang w:val="en-US"/>
                </w:rPr>
              </w:rPrChange>
            </w:rPr>
            <w:delText xml:space="preserve"> difficulty of</w:delText>
          </w:r>
          <w:r w:rsidR="00E052A2" w:rsidRPr="00337464" w:rsidDel="007808AD">
            <w:rPr>
              <w:rFonts w:cs="Times New Roman"/>
              <w:sz w:val="24"/>
              <w:szCs w:val="24"/>
              <w:lang w:val="en-US"/>
              <w:rPrChange w:id="2348" w:author="Clark, Robert Emerson" w:date="2023-06-14T14:40:00Z">
                <w:rPr>
                  <w:rFonts w:cs="Times New Roman"/>
                  <w:lang w:val="en-US"/>
                </w:rPr>
              </w:rPrChange>
            </w:rPr>
            <w:delText xml:space="preserve"> altering the</w:delText>
          </w:r>
          <w:r w:rsidR="001628AC" w:rsidRPr="00337464" w:rsidDel="007808AD">
            <w:rPr>
              <w:rFonts w:cs="Times New Roman"/>
              <w:sz w:val="24"/>
              <w:szCs w:val="24"/>
              <w:lang w:val="en-US"/>
              <w:rPrChange w:id="2349" w:author="Clark, Robert Emerson" w:date="2023-06-14T14:40:00Z">
                <w:rPr>
                  <w:rFonts w:cs="Times New Roman"/>
                  <w:lang w:val="en-US"/>
                </w:rPr>
              </w:rPrChange>
            </w:rPr>
            <w:delText xml:space="preserve"> </w:delText>
          </w:r>
          <w:r w:rsidR="004C5586" w:rsidRPr="00337464" w:rsidDel="007808AD">
            <w:rPr>
              <w:rFonts w:cs="Times New Roman"/>
              <w:sz w:val="24"/>
              <w:szCs w:val="24"/>
              <w:lang w:val="en-US"/>
              <w:rPrChange w:id="2350" w:author="Clark, Robert Emerson" w:date="2023-06-14T14:40:00Z">
                <w:rPr>
                  <w:rFonts w:cs="Times New Roman"/>
                  <w:lang w:val="en-US"/>
                </w:rPr>
              </w:rPrChange>
            </w:rPr>
            <w:delText>complex</w:delText>
          </w:r>
          <w:r w:rsidR="00307366" w:rsidRPr="00337464" w:rsidDel="007808AD">
            <w:rPr>
              <w:rFonts w:cs="Times New Roman"/>
              <w:sz w:val="24"/>
              <w:szCs w:val="24"/>
              <w:lang w:val="en-US"/>
              <w:rPrChange w:id="2351" w:author="Clark, Robert Emerson" w:date="2023-06-14T14:40:00Z">
                <w:rPr>
                  <w:rFonts w:cs="Times New Roman"/>
                  <w:lang w:val="en-US"/>
                </w:rPr>
              </w:rPrChange>
            </w:rPr>
            <w:delText xml:space="preserve"> network of </w:delText>
          </w:r>
          <w:r w:rsidR="00CF5E5E" w:rsidRPr="00337464" w:rsidDel="007808AD">
            <w:rPr>
              <w:rFonts w:cs="Times New Roman"/>
              <w:sz w:val="24"/>
              <w:szCs w:val="24"/>
              <w:lang w:val="en-US"/>
              <w:rPrChange w:id="2352" w:author="Clark, Robert Emerson" w:date="2023-06-14T14:40:00Z">
                <w:rPr>
                  <w:rFonts w:cs="Times New Roman"/>
                  <w:lang w:val="en-US"/>
                </w:rPr>
              </w:rPrChange>
            </w:rPr>
            <w:delText xml:space="preserve">genetic </w:delText>
          </w:r>
          <w:r w:rsidR="00743D9E" w:rsidRPr="00337464" w:rsidDel="007808AD">
            <w:rPr>
              <w:rFonts w:cs="Times New Roman"/>
              <w:sz w:val="24"/>
              <w:szCs w:val="24"/>
              <w:lang w:val="en-US"/>
              <w:rPrChange w:id="2353" w:author="Clark, Robert Emerson" w:date="2023-06-14T14:40:00Z">
                <w:rPr>
                  <w:rFonts w:cs="Times New Roman"/>
                  <w:lang w:val="en-US"/>
                </w:rPr>
              </w:rPrChange>
            </w:rPr>
            <w:delText xml:space="preserve">correlations between </w:delText>
          </w:r>
          <w:r w:rsidR="009516DF" w:rsidRPr="00337464" w:rsidDel="007808AD">
            <w:rPr>
              <w:rFonts w:cs="Times New Roman"/>
              <w:sz w:val="24"/>
              <w:szCs w:val="24"/>
              <w:lang w:val="en-US"/>
              <w:rPrChange w:id="2354" w:author="Clark, Robert Emerson" w:date="2023-06-14T14:40:00Z">
                <w:rPr>
                  <w:rFonts w:cs="Times New Roman"/>
                  <w:lang w:val="en-US"/>
                </w:rPr>
              </w:rPrChange>
            </w:rPr>
            <w:delText xml:space="preserve">pea aphid’s </w:delText>
          </w:r>
          <w:r w:rsidR="00DC2885" w:rsidRPr="00337464" w:rsidDel="007808AD">
            <w:rPr>
              <w:rFonts w:cs="Times New Roman"/>
              <w:sz w:val="24"/>
              <w:szCs w:val="24"/>
              <w:lang w:val="en-US"/>
              <w:rPrChange w:id="2355" w:author="Clark, Robert Emerson" w:date="2023-06-14T14:40:00Z">
                <w:rPr>
                  <w:rFonts w:cs="Times New Roman"/>
                  <w:lang w:val="en-US"/>
                </w:rPr>
              </w:rPrChange>
            </w:rPr>
            <w:delText>host performance and preference</w:delText>
          </w:r>
          <w:r w:rsidR="00F132D6" w:rsidRPr="00337464" w:rsidDel="007808AD">
            <w:rPr>
              <w:rFonts w:cs="Times New Roman"/>
              <w:sz w:val="24"/>
              <w:szCs w:val="24"/>
              <w:lang w:val="en-US"/>
              <w:rPrChange w:id="2356" w:author="Clark, Robert Emerson" w:date="2023-06-14T14:40:00Z">
                <w:rPr>
                  <w:rFonts w:cs="Times New Roman"/>
                  <w:lang w:val="en-US"/>
                </w:rPr>
              </w:rPrChange>
            </w:rPr>
            <w:delText xml:space="preserve"> and</w:delText>
          </w:r>
          <w:r w:rsidR="001641CE" w:rsidRPr="00337464" w:rsidDel="007808AD">
            <w:rPr>
              <w:rFonts w:cs="Times New Roman"/>
              <w:sz w:val="24"/>
              <w:szCs w:val="24"/>
              <w:lang w:val="en-US"/>
              <w:rPrChange w:id="2357" w:author="Clark, Robert Emerson" w:date="2023-06-14T14:40:00Z">
                <w:rPr>
                  <w:rFonts w:cs="Times New Roman"/>
                  <w:lang w:val="en-US"/>
                </w:rPr>
              </w:rPrChange>
            </w:rPr>
            <w:delText xml:space="preserve"> </w:delText>
          </w:r>
          <w:r w:rsidR="004B6E06" w:rsidRPr="00337464" w:rsidDel="007808AD">
            <w:rPr>
              <w:rFonts w:cs="Times New Roman"/>
              <w:sz w:val="24"/>
              <w:szCs w:val="24"/>
              <w:lang w:val="en-US"/>
              <w:rPrChange w:id="2358" w:author="Clark, Robert Emerson" w:date="2023-06-14T14:40:00Z">
                <w:rPr>
                  <w:rFonts w:cs="Times New Roman"/>
                  <w:lang w:val="en-US"/>
                </w:rPr>
              </w:rPrChange>
            </w:rPr>
            <w:delText>reproductive isolation</w:delText>
          </w:r>
          <w:r w:rsidR="00AA5959" w:rsidRPr="00337464" w:rsidDel="007808AD">
            <w:rPr>
              <w:rFonts w:cs="Times New Roman"/>
              <w:sz w:val="24"/>
              <w:szCs w:val="24"/>
              <w:lang w:val="en-US"/>
              <w:rPrChange w:id="2359" w:author="Clark, Robert Emerson" w:date="2023-06-14T14:40:00Z">
                <w:rPr>
                  <w:rFonts w:cs="Times New Roman"/>
                  <w:lang w:val="en-US"/>
                </w:rPr>
              </w:rPrChange>
            </w:rPr>
            <w:delText xml:space="preserve"> </w:delText>
          </w:r>
          <w:r w:rsidR="00AA5959" w:rsidRPr="00337464" w:rsidDel="007808AD">
            <w:rPr>
              <w:rFonts w:cs="Times New Roman"/>
              <w:sz w:val="24"/>
              <w:szCs w:val="24"/>
              <w:lang w:val="en-US"/>
              <w:rPrChange w:id="2360"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004A4F67" w:rsidRPr="00337464" w:rsidDel="007808AD">
            <w:rPr>
              <w:rFonts w:cs="Times New Roman"/>
              <w:sz w:val="24"/>
              <w:szCs w:val="24"/>
              <w:lang w:val="en-US"/>
              <w:rPrChange w:id="2361" w:author="Clark, Robert Emerson" w:date="2023-06-14T14:40:00Z">
                <w:rPr>
                  <w:rFonts w:cs="Times New Roman"/>
                  <w:lang w:val="en-US"/>
                </w:rPr>
              </w:rPrChange>
            </w:rPr>
            <w:delInstrText xml:space="preserve"> ADDIN EN.CITE </w:delInstrText>
          </w:r>
          <w:r w:rsidR="004A4F67" w:rsidRPr="00337464" w:rsidDel="007808AD">
            <w:rPr>
              <w:rFonts w:cs="Times New Roman"/>
              <w:sz w:val="24"/>
              <w:szCs w:val="24"/>
              <w:lang w:val="en-US"/>
              <w:rPrChange w:id="2362"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dW0+MTk5MjwvUmVjTnVtPjxEaXNwbGF5VGV4dD4oVmlhIGV0IGFsLiwgMjAwMCwgSGF3dGhvcm5l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</w:fldData>
            </w:fldChar>
          </w:r>
          <w:r w:rsidR="004A4F67" w:rsidRPr="00337464" w:rsidDel="007808AD">
            <w:rPr>
              <w:rFonts w:cs="Times New Roman"/>
              <w:sz w:val="24"/>
              <w:szCs w:val="24"/>
              <w:lang w:val="en-US"/>
              <w:rPrChange w:id="2363" w:author="Clark, Robert Emerson" w:date="2023-06-14T14:40:00Z">
                <w:rPr>
                  <w:rFonts w:cs="Times New Roman"/>
                  <w:lang w:val="en-US"/>
                </w:rPr>
              </w:rPrChange>
            </w:rPr>
            <w:delInstrText xml:space="preserve"> ADDIN EN.CITE.DATA </w:delInstrText>
          </w:r>
          <w:r w:rsidR="004A4F67" w:rsidRPr="00337464" w:rsidDel="007808AD">
            <w:rPr>
              <w:rFonts w:cs="Times New Roman"/>
              <w:sz w:val="24"/>
              <w:szCs w:val="24"/>
              <w:lang w:val="en-US"/>
              <w:rPrChange w:id="2364" w:author="Clark, Robert Emerson" w:date="2023-06-14T14:40:00Z">
                <w:rPr>
                  <w:rFonts w:cs="Times New Roman"/>
                  <w:lang w:val="en-US"/>
                </w:rPr>
              </w:rPrChange>
            </w:rPr>
          </w:r>
          <w:r w:rsidR="004A4F67" w:rsidRPr="00337464" w:rsidDel="007808AD">
            <w:rPr>
              <w:rFonts w:cs="Times New Roman"/>
              <w:sz w:val="24"/>
              <w:szCs w:val="24"/>
              <w:lang w:val="en-US"/>
              <w:rPrChange w:id="2365" w:author="Clark, Robert Emerson" w:date="2023-06-14T14:40:00Z">
                <w:rPr>
                  <w:rFonts w:cs="Times New Roman"/>
                  <w:lang w:val="en-US"/>
                </w:rPr>
              </w:rPrChange>
            </w:rPr>
            <w:fldChar w:fldCharType="end"/>
          </w:r>
          <w:r w:rsidR="00AA5959" w:rsidRPr="00337464" w:rsidDel="007808AD">
            <w:rPr>
              <w:rFonts w:cs="Times New Roman"/>
              <w:sz w:val="24"/>
              <w:szCs w:val="24"/>
              <w:lang w:val="en-US"/>
              <w:rPrChange w:id="2366" w:author="Clark, Robert Emerson" w:date="2023-06-14T14:40:00Z">
                <w:rPr>
                  <w:rFonts w:cs="Times New Roman"/>
                  <w:lang w:val="en-US"/>
                </w:rPr>
              </w:rPrChange>
            </w:rPr>
          </w:r>
          <w:r w:rsidR="00AA5959" w:rsidRPr="00337464" w:rsidDel="007808AD">
            <w:rPr>
              <w:rFonts w:cs="Times New Roman"/>
              <w:sz w:val="24"/>
              <w:szCs w:val="24"/>
              <w:lang w:val="en-US"/>
              <w:rPrChange w:id="2367" w:author="Clark, Robert Emerson" w:date="2023-06-14T14:40:00Z">
                <w:rPr>
                  <w:rFonts w:cs="Times New Roman"/>
                  <w:lang w:val="en-US"/>
                </w:rPr>
              </w:rPrChange>
            </w:rPr>
            <w:fldChar w:fldCharType="separate"/>
          </w:r>
          <w:r w:rsidR="000B2E9C" w:rsidRPr="00337464" w:rsidDel="007808AD">
            <w:rPr>
              <w:rFonts w:cs="Times New Roman"/>
              <w:noProof/>
              <w:sz w:val="24"/>
              <w:szCs w:val="24"/>
              <w:lang w:val="en-US"/>
              <w:rPrChange w:id="2368" w:author="Clark, Robert Emerson" w:date="2023-06-14T14:40:00Z">
                <w:rPr>
                  <w:rFonts w:cs="Times New Roman"/>
                  <w:noProof/>
                  <w:lang w:val="en-US"/>
                </w:rPr>
              </w:rPrChange>
            </w:rPr>
            <w:delText>(Via et al., 2000, Hawthorne and Via, 2001, Queller and Strassmann, 2018)</w:delText>
          </w:r>
          <w:r w:rsidR="00AA5959" w:rsidRPr="00337464" w:rsidDel="007808AD">
            <w:rPr>
              <w:rFonts w:cs="Times New Roman"/>
              <w:sz w:val="24"/>
              <w:szCs w:val="24"/>
              <w:lang w:val="en-US"/>
              <w:rPrChange w:id="2369" w:author="Clark, Robert Emerson" w:date="2023-06-14T14:40:00Z">
                <w:rPr>
                  <w:rFonts w:cs="Times New Roman"/>
                  <w:lang w:val="en-US"/>
                </w:rPr>
              </w:rPrChange>
            </w:rPr>
            <w:fldChar w:fldCharType="end"/>
          </w:r>
          <w:r w:rsidR="00DC2885" w:rsidRPr="00337464" w:rsidDel="007808AD">
            <w:rPr>
              <w:rFonts w:cs="Times New Roman"/>
              <w:sz w:val="24"/>
              <w:szCs w:val="24"/>
              <w:lang w:val="en-US"/>
              <w:rPrChange w:id="2370" w:author="Clark, Robert Emerson" w:date="2023-06-14T14:40:00Z">
                <w:rPr>
                  <w:rFonts w:cs="Times New Roman"/>
                  <w:lang w:val="en-US"/>
                </w:rPr>
              </w:rPrChange>
            </w:rPr>
            <w:delText>.</w:delText>
          </w:r>
          <w:commentRangeEnd w:id="2333"/>
          <w:r w:rsidR="00886D95" w:rsidRPr="00337464" w:rsidDel="007808AD">
            <w:rPr>
              <w:rStyle w:val="CommentReference"/>
              <w:rFonts w:cs="Times New Roman"/>
              <w:sz w:val="24"/>
              <w:szCs w:val="24"/>
              <w:rPrChange w:id="2371" w:author="Clark, Robert Emerson" w:date="2023-06-14T14:40:00Z">
                <w:rPr>
                  <w:rStyle w:val="CommentReference"/>
                  <w:rFonts w:cs="Times New Roman"/>
                </w:rPr>
              </w:rPrChange>
            </w:rPr>
            <w:commentReference w:id="2333"/>
          </w:r>
        </w:del>
      </w:moveFrom>
      <w:moveFromRangeEnd w:id="2327"/>
    </w:p>
    <w:p w14:paraId="0124FC29" w14:textId="716179B5" w:rsidR="000B4C8B" w:rsidRPr="00337464" w:rsidDel="007808AD" w:rsidRDefault="00715C3A" w:rsidP="005314CB">
      <w:pPr>
        <w:spacing w:line="480" w:lineRule="auto"/>
        <w:rPr>
          <w:del w:id="2372" w:author="Clark, Robert Emerson" w:date="2023-06-14T14:39:00Z"/>
          <w:rFonts w:cs="Times New Roman"/>
          <w:sz w:val="24"/>
          <w:szCs w:val="24"/>
          <w:lang w:val="en-US"/>
          <w:rPrChange w:id="2373" w:author="Clark, Robert Emerson" w:date="2023-06-14T14:40:00Z">
            <w:rPr>
              <w:del w:id="2374" w:author="Clark, Robert Emerson" w:date="2023-06-14T14:39:00Z"/>
              <w:rFonts w:cs="Times New Roman"/>
              <w:lang w:val="en-US"/>
            </w:rPr>
          </w:rPrChange>
        </w:rPr>
      </w:pPr>
      <w:del w:id="2375" w:author="Clark, Robert Emerson" w:date="2023-06-14T14:39:00Z">
        <w:r w:rsidRPr="00337464" w:rsidDel="007808AD">
          <w:rPr>
            <w:rFonts w:cs="Times New Roman"/>
            <w:sz w:val="24"/>
            <w:szCs w:val="24"/>
            <w:lang w:val="en-US"/>
            <w:rPrChange w:id="2376" w:author="Clark, Robert Emerson" w:date="2023-06-14T14:40:00Z">
              <w:rPr>
                <w:rFonts w:cs="Times New Roman"/>
                <w:lang w:val="en-US"/>
              </w:rPr>
            </w:rPrChange>
          </w:rPr>
          <w:lastRenderedPageBreak/>
          <w:delText xml:space="preserve">We found that </w:delText>
        </w:r>
        <w:r w:rsidR="00191F5B" w:rsidRPr="00337464" w:rsidDel="007808AD">
          <w:rPr>
            <w:rFonts w:cs="Times New Roman"/>
            <w:sz w:val="24"/>
            <w:szCs w:val="24"/>
            <w:lang w:val="en-US"/>
            <w:rPrChange w:id="2377" w:author="Clark, Robert Emerson" w:date="2023-06-14T14:40:00Z">
              <w:rPr>
                <w:rFonts w:cs="Times New Roman"/>
                <w:lang w:val="en-US"/>
              </w:rPr>
            </w:rPrChange>
          </w:rPr>
          <w:delText xml:space="preserve">pea aphid performance </w:delText>
        </w:r>
        <w:r w:rsidR="003522E1" w:rsidRPr="00337464" w:rsidDel="007808AD">
          <w:rPr>
            <w:rFonts w:cs="Times New Roman"/>
            <w:sz w:val="24"/>
            <w:szCs w:val="24"/>
            <w:lang w:val="en-US"/>
            <w:rPrChange w:id="2378" w:author="Clark, Robert Emerson" w:date="2023-06-14T14:40:00Z">
              <w:rPr>
                <w:rFonts w:cs="Times New Roman"/>
                <w:lang w:val="en-US"/>
              </w:rPr>
            </w:rPrChange>
          </w:rPr>
          <w:delText>largely</w:delText>
        </w:r>
        <w:r w:rsidR="004F1B7B" w:rsidRPr="00337464" w:rsidDel="007808AD">
          <w:rPr>
            <w:rFonts w:cs="Times New Roman"/>
            <w:sz w:val="24"/>
            <w:szCs w:val="24"/>
            <w:lang w:val="en-US"/>
            <w:rPrChange w:id="2379" w:author="Clark, Robert Emerson" w:date="2023-06-14T14:40:00Z">
              <w:rPr>
                <w:rFonts w:cs="Times New Roman"/>
                <w:lang w:val="en-US"/>
              </w:rPr>
            </w:rPrChange>
          </w:rPr>
          <w:delText xml:space="preserve"> </w:delText>
        </w:r>
        <w:r w:rsidR="00C75BFF" w:rsidRPr="00337464" w:rsidDel="007808AD">
          <w:rPr>
            <w:rFonts w:cs="Times New Roman"/>
            <w:sz w:val="24"/>
            <w:szCs w:val="24"/>
            <w:lang w:val="en-US"/>
            <w:rPrChange w:id="2380" w:author="Clark, Robert Emerson" w:date="2023-06-14T14:40:00Z">
              <w:rPr>
                <w:rFonts w:cs="Times New Roman"/>
                <w:lang w:val="en-US"/>
              </w:rPr>
            </w:rPrChange>
          </w:rPr>
          <w:delText>matched</w:delText>
        </w:r>
        <w:r w:rsidR="00191F5B" w:rsidRPr="00337464" w:rsidDel="007808AD">
          <w:rPr>
            <w:rFonts w:cs="Times New Roman"/>
            <w:sz w:val="24"/>
            <w:szCs w:val="24"/>
            <w:lang w:val="en-US"/>
            <w:rPrChange w:id="2381" w:author="Clark, Robert Emerson" w:date="2023-06-14T14:40:00Z">
              <w:rPr>
                <w:rFonts w:cs="Times New Roman"/>
                <w:lang w:val="en-US"/>
              </w:rPr>
            </w:rPrChange>
          </w:rPr>
          <w:delText xml:space="preserve"> </w:delText>
        </w:r>
        <w:r w:rsidR="00C75BFF" w:rsidRPr="00337464" w:rsidDel="007808AD">
          <w:rPr>
            <w:rFonts w:cs="Times New Roman"/>
            <w:sz w:val="24"/>
            <w:szCs w:val="24"/>
            <w:lang w:val="en-US"/>
            <w:rPrChange w:id="2382" w:author="Clark, Robert Emerson" w:date="2023-06-14T14:40:00Z">
              <w:rPr>
                <w:rFonts w:cs="Times New Roman"/>
                <w:lang w:val="en-US"/>
              </w:rPr>
            </w:rPrChange>
          </w:rPr>
          <w:delText>host preference and v</w:delText>
        </w:r>
        <w:r w:rsidR="00F34F5C" w:rsidRPr="00337464" w:rsidDel="007808AD">
          <w:rPr>
            <w:rFonts w:cs="Times New Roman"/>
            <w:sz w:val="24"/>
            <w:szCs w:val="24"/>
            <w:lang w:val="en-US"/>
            <w:rPrChange w:id="2383" w:author="Clark, Robert Emerson" w:date="2023-06-14T14:40:00Z">
              <w:rPr>
                <w:rFonts w:cs="Times New Roman"/>
                <w:lang w:val="en-US"/>
              </w:rPr>
            </w:rPrChange>
          </w:rPr>
          <w:delText>aried</w:delText>
        </w:r>
        <w:r w:rsidR="00C75BFF" w:rsidRPr="00337464" w:rsidDel="007808AD">
          <w:rPr>
            <w:rFonts w:cs="Times New Roman"/>
            <w:sz w:val="24"/>
            <w:szCs w:val="24"/>
            <w:lang w:val="en-US"/>
            <w:rPrChange w:id="2384" w:author="Clark, Robert Emerson" w:date="2023-06-14T14:40:00Z">
              <w:rPr>
                <w:rFonts w:cs="Times New Roman"/>
                <w:lang w:val="en-US"/>
              </w:rPr>
            </w:rPrChange>
          </w:rPr>
          <w:delText xml:space="preserve"> as expected </w:delText>
        </w:r>
        <w:r w:rsidR="00F34F5C" w:rsidRPr="00337464" w:rsidDel="007808AD">
          <w:rPr>
            <w:rFonts w:cs="Times New Roman"/>
            <w:sz w:val="24"/>
            <w:szCs w:val="24"/>
            <w:lang w:val="en-US"/>
            <w:rPrChange w:id="2385" w:author="Clark, Robert Emerson" w:date="2023-06-14T14:40:00Z">
              <w:rPr>
                <w:rFonts w:cs="Times New Roman"/>
                <w:lang w:val="en-US"/>
              </w:rPr>
            </w:rPrChange>
          </w:rPr>
          <w:delText>as a function of hostplant</w:delText>
        </w:r>
        <w:r w:rsidR="00F030BA" w:rsidRPr="00337464" w:rsidDel="007808AD">
          <w:rPr>
            <w:rFonts w:cs="Times New Roman"/>
            <w:sz w:val="24"/>
            <w:szCs w:val="24"/>
            <w:lang w:val="en-US"/>
            <w:rPrChange w:id="2386" w:author="Clark, Robert Emerson" w:date="2023-06-14T14:40:00Z">
              <w:rPr>
                <w:rFonts w:cs="Times New Roman"/>
                <w:lang w:val="en-US"/>
              </w:rPr>
            </w:rPrChange>
          </w:rPr>
          <w:delText>, with some exceptions</w:delText>
        </w:r>
        <w:r w:rsidR="00F34F5C" w:rsidRPr="00337464" w:rsidDel="007808AD">
          <w:rPr>
            <w:rFonts w:cs="Times New Roman"/>
            <w:sz w:val="24"/>
            <w:szCs w:val="24"/>
            <w:lang w:val="en-US"/>
            <w:rPrChange w:id="2387" w:author="Clark, Robert Emerson" w:date="2023-06-14T14:40:00Z">
              <w:rPr>
                <w:rFonts w:cs="Times New Roman"/>
                <w:lang w:val="en-US"/>
              </w:rPr>
            </w:rPrChange>
          </w:rPr>
          <w:delText>.</w:delText>
        </w:r>
        <w:r w:rsidR="003F516F" w:rsidRPr="00337464" w:rsidDel="007808AD">
          <w:rPr>
            <w:rFonts w:cs="Times New Roman"/>
            <w:sz w:val="24"/>
            <w:szCs w:val="24"/>
            <w:lang w:val="en-US"/>
            <w:rPrChange w:id="2388" w:author="Clark, Robert Emerson" w:date="2023-06-14T14:40:00Z">
              <w:rPr>
                <w:rFonts w:cs="Times New Roman"/>
                <w:lang w:val="en-US"/>
              </w:rPr>
            </w:rPrChange>
          </w:rPr>
          <w:delText xml:space="preserve"> </w:delText>
        </w:r>
        <w:r w:rsidR="00233573" w:rsidRPr="00337464" w:rsidDel="007808AD">
          <w:rPr>
            <w:rFonts w:cs="Times New Roman"/>
            <w:sz w:val="24"/>
            <w:szCs w:val="24"/>
            <w:lang w:val="en-US"/>
            <w:rPrChange w:id="2389" w:author="Clark, Robert Emerson" w:date="2023-06-14T14:40:00Z">
              <w:rPr>
                <w:rFonts w:cs="Times New Roman"/>
                <w:lang w:val="en-US"/>
              </w:rPr>
            </w:rPrChange>
          </w:rPr>
          <w:delText xml:space="preserve">Pea aphid biotypes grouped as “pea” </w:delText>
        </w:r>
        <w:r w:rsidR="006D4D01" w:rsidRPr="00337464" w:rsidDel="007808AD">
          <w:rPr>
            <w:rFonts w:cs="Times New Roman"/>
            <w:sz w:val="24"/>
            <w:szCs w:val="24"/>
            <w:lang w:val="en-US"/>
            <w:rPrChange w:id="2390" w:author="Clark, Robert Emerson" w:date="2023-06-14T14:40:00Z">
              <w:rPr>
                <w:rFonts w:cs="Times New Roman"/>
                <w:lang w:val="en-US"/>
              </w:rPr>
            </w:rPrChange>
          </w:rPr>
          <w:delText>performed better on pea and hairy vetch plants</w:delText>
        </w:r>
        <w:r w:rsidR="000A1249" w:rsidRPr="00337464" w:rsidDel="007808AD">
          <w:rPr>
            <w:rFonts w:cs="Times New Roman"/>
            <w:sz w:val="24"/>
            <w:szCs w:val="24"/>
            <w:lang w:val="en-US"/>
            <w:rPrChange w:id="2391" w:author="Clark, Robert Emerson" w:date="2023-06-14T14:40:00Z">
              <w:rPr>
                <w:rFonts w:cs="Times New Roman"/>
                <w:lang w:val="en-US"/>
              </w:rPr>
            </w:rPrChange>
          </w:rPr>
          <w:delText>, which</w:delText>
        </w:r>
        <w:r w:rsidR="00CC60B1" w:rsidRPr="00337464" w:rsidDel="007808AD">
          <w:rPr>
            <w:rFonts w:cs="Times New Roman"/>
            <w:sz w:val="24"/>
            <w:szCs w:val="24"/>
            <w:lang w:val="en-US"/>
            <w:rPrChange w:id="2392" w:author="Clark, Robert Emerson" w:date="2023-06-14T14:40:00Z">
              <w:rPr>
                <w:rFonts w:cs="Times New Roman"/>
                <w:lang w:val="en-US"/>
              </w:rPr>
            </w:rPrChange>
          </w:rPr>
          <w:delText xml:space="preserve"> match</w:delText>
        </w:r>
        <w:r w:rsidR="00DA1B8F" w:rsidRPr="00337464" w:rsidDel="007808AD">
          <w:rPr>
            <w:rFonts w:cs="Times New Roman"/>
            <w:sz w:val="24"/>
            <w:szCs w:val="24"/>
            <w:lang w:val="en-US"/>
            <w:rPrChange w:id="2393" w:author="Clark, Robert Emerson" w:date="2023-06-14T14:40:00Z">
              <w:rPr>
                <w:rFonts w:cs="Times New Roman"/>
                <w:lang w:val="en-US"/>
              </w:rPr>
            </w:rPrChange>
          </w:rPr>
          <w:delText>es</w:delText>
        </w:r>
        <w:r w:rsidR="00CC60B1" w:rsidRPr="00337464" w:rsidDel="007808AD">
          <w:rPr>
            <w:rFonts w:cs="Times New Roman"/>
            <w:sz w:val="24"/>
            <w:szCs w:val="24"/>
            <w:lang w:val="en-US"/>
            <w:rPrChange w:id="2394" w:author="Clark, Robert Emerson" w:date="2023-06-14T14:40:00Z">
              <w:rPr>
                <w:rFonts w:cs="Times New Roman"/>
                <w:lang w:val="en-US"/>
              </w:rPr>
            </w:rPrChange>
          </w:rPr>
          <w:delText xml:space="preserve"> the results of previous work in the </w:delText>
        </w:r>
        <w:r w:rsidR="001328C9" w:rsidRPr="00337464" w:rsidDel="007808AD">
          <w:rPr>
            <w:rFonts w:cs="Times New Roman"/>
            <w:sz w:val="24"/>
            <w:szCs w:val="24"/>
            <w:lang w:val="en-US"/>
            <w:rPrChange w:id="2395" w:author="Clark, Robert Emerson" w:date="2023-06-14T14:40:00Z">
              <w:rPr>
                <w:rFonts w:cs="Times New Roman"/>
                <w:lang w:val="en-US"/>
              </w:rPr>
            </w:rPrChange>
          </w:rPr>
          <w:delText>Palouse region</w:delText>
        </w:r>
        <w:r w:rsidR="00FD04FA" w:rsidRPr="00337464" w:rsidDel="007808AD">
          <w:rPr>
            <w:rFonts w:cs="Times New Roman"/>
            <w:sz w:val="24"/>
            <w:szCs w:val="24"/>
            <w:lang w:val="en-US"/>
            <w:rPrChange w:id="2396" w:author="Clark, Robert Emerson" w:date="2023-06-14T14:40:00Z">
              <w:rPr>
                <w:rFonts w:cs="Times New Roman"/>
                <w:lang w:val="en-US"/>
              </w:rPr>
            </w:rPrChange>
          </w:rPr>
          <w:delText xml:space="preserve"> (PNW</w:delText>
        </w:r>
        <w:commentRangeStart w:id="2397"/>
        <w:commentRangeStart w:id="2398"/>
        <w:r w:rsidR="00FD04FA" w:rsidRPr="00337464" w:rsidDel="007808AD">
          <w:rPr>
            <w:rFonts w:cs="Times New Roman"/>
            <w:sz w:val="24"/>
            <w:szCs w:val="24"/>
            <w:lang w:val="en-US"/>
            <w:rPrChange w:id="2399" w:author="Clark, Robert Emerson" w:date="2023-06-14T14:40:00Z">
              <w:rPr>
                <w:rFonts w:cs="Times New Roman"/>
                <w:lang w:val="en-US"/>
              </w:rPr>
            </w:rPrChange>
          </w:rPr>
          <w:delText>)</w:delText>
        </w:r>
        <w:r w:rsidR="001328C9" w:rsidRPr="00337464" w:rsidDel="007808AD">
          <w:rPr>
            <w:rFonts w:cs="Times New Roman"/>
            <w:sz w:val="24"/>
            <w:szCs w:val="24"/>
            <w:lang w:val="en-US"/>
            <w:rPrChange w:id="2400" w:author="Clark, Robert Emerson" w:date="2023-06-14T14:40:00Z">
              <w:rPr>
                <w:rFonts w:cs="Times New Roman"/>
                <w:lang w:val="en-US"/>
              </w:rPr>
            </w:rPrChange>
          </w:rPr>
          <w:delText xml:space="preserve"> </w:delText>
        </w:r>
        <w:r w:rsidR="004C0381" w:rsidRPr="00337464" w:rsidDel="007808AD">
          <w:rPr>
            <w:rFonts w:cs="Times New Roman"/>
            <w:sz w:val="24"/>
            <w:szCs w:val="24"/>
            <w:lang w:val="en-US"/>
            <w:rPrChange w:id="2401" w:author="Clark, Robert Emerson" w:date="2023-06-14T14:40:00Z">
              <w:rPr>
                <w:rFonts w:cs="Times New Roman"/>
                <w:lang w:val="en-US"/>
              </w:rPr>
            </w:rPrChange>
          </w:rPr>
          <w:fldChar w:fldCharType="begin"/>
        </w:r>
        <w:r w:rsidR="004A4F67" w:rsidRPr="00337464" w:rsidDel="007808AD">
          <w:rPr>
            <w:rFonts w:cs="Times New Roman"/>
            <w:sz w:val="24"/>
            <w:szCs w:val="24"/>
            <w:lang w:val="en-US"/>
            <w:rPrChange w:id="2402" w:author="Clark, Robert Emerson" w:date="2023-06-14T14:40:00Z">
              <w:rPr>
                <w:rFonts w:cs="Times New Roman"/>
                <w:lang w:val="en-US"/>
              </w:rPr>
            </w:rPrChange>
          </w:rPr>
          <w:del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delInstrText>
        </w:r>
        <w:r w:rsidR="004C0381" w:rsidRPr="00337464" w:rsidDel="007808AD">
          <w:rPr>
            <w:rFonts w:cs="Times New Roman"/>
            <w:sz w:val="24"/>
            <w:szCs w:val="24"/>
            <w:lang w:val="en-US"/>
            <w:rPrChange w:id="2403" w:author="Clark, Robert Emerson" w:date="2023-06-14T14:40:00Z">
              <w:rPr>
                <w:rFonts w:cs="Times New Roman"/>
                <w:lang w:val="en-US"/>
              </w:rPr>
            </w:rPrChange>
          </w:rPr>
          <w:fldChar w:fldCharType="separate"/>
        </w:r>
        <w:r w:rsidR="004C0381" w:rsidRPr="00337464" w:rsidDel="007808AD">
          <w:rPr>
            <w:rFonts w:cs="Times New Roman"/>
            <w:noProof/>
            <w:sz w:val="24"/>
            <w:szCs w:val="24"/>
            <w:lang w:val="en-US"/>
            <w:rPrChange w:id="2404" w:author="Clark, Robert Emerson" w:date="2023-06-14T14:40:00Z">
              <w:rPr>
                <w:rFonts w:cs="Times New Roman"/>
                <w:noProof/>
                <w:lang w:val="en-US"/>
              </w:rPr>
            </w:rPrChange>
          </w:rPr>
          <w:delText>(Clark et al., 2023)</w:delText>
        </w:r>
        <w:r w:rsidR="004C0381" w:rsidRPr="00337464" w:rsidDel="007808AD">
          <w:rPr>
            <w:rFonts w:cs="Times New Roman"/>
            <w:sz w:val="24"/>
            <w:szCs w:val="24"/>
            <w:lang w:val="en-US"/>
            <w:rPrChange w:id="2405" w:author="Clark, Robert Emerson" w:date="2023-06-14T14:40:00Z">
              <w:rPr>
                <w:rFonts w:cs="Times New Roman"/>
                <w:lang w:val="en-US"/>
              </w:rPr>
            </w:rPrChange>
          </w:rPr>
          <w:fldChar w:fldCharType="end"/>
        </w:r>
        <w:r w:rsidR="004C0381" w:rsidRPr="00337464" w:rsidDel="007808AD">
          <w:rPr>
            <w:rFonts w:cs="Times New Roman"/>
            <w:sz w:val="24"/>
            <w:szCs w:val="24"/>
            <w:lang w:val="en-US"/>
            <w:rPrChange w:id="2406" w:author="Clark, Robert Emerson" w:date="2023-06-14T14:40:00Z">
              <w:rPr>
                <w:rFonts w:cs="Times New Roman"/>
                <w:lang w:val="en-US"/>
              </w:rPr>
            </w:rPrChange>
          </w:rPr>
          <w:delText>.</w:delText>
        </w:r>
        <w:r w:rsidR="006A7CA3" w:rsidRPr="00337464" w:rsidDel="007808AD">
          <w:rPr>
            <w:rFonts w:cs="Times New Roman"/>
            <w:sz w:val="24"/>
            <w:szCs w:val="24"/>
            <w:lang w:val="en-US"/>
            <w:rPrChange w:id="2407" w:author="Clark, Robert Emerson" w:date="2023-06-14T14:40:00Z">
              <w:rPr>
                <w:rFonts w:cs="Times New Roman"/>
                <w:lang w:val="en-US"/>
              </w:rPr>
            </w:rPrChange>
          </w:rPr>
          <w:delText xml:space="preserve"> </w:delText>
        </w:r>
        <w:commentRangeEnd w:id="2397"/>
        <w:r w:rsidR="00886D95" w:rsidRPr="00337464" w:rsidDel="007808AD">
          <w:rPr>
            <w:rStyle w:val="CommentReference"/>
            <w:rFonts w:cs="Times New Roman"/>
            <w:sz w:val="24"/>
            <w:szCs w:val="24"/>
            <w:rPrChange w:id="2408" w:author="Clark, Robert Emerson" w:date="2023-06-14T14:40:00Z">
              <w:rPr>
                <w:rStyle w:val="CommentReference"/>
                <w:rFonts w:cs="Times New Roman"/>
              </w:rPr>
            </w:rPrChange>
          </w:rPr>
          <w:commentReference w:id="2397"/>
        </w:r>
        <w:commentRangeEnd w:id="2398"/>
        <w:r w:rsidR="00510C1D" w:rsidRPr="00337464" w:rsidDel="007808AD">
          <w:rPr>
            <w:rStyle w:val="CommentReference"/>
            <w:rFonts w:cs="Times New Roman"/>
            <w:sz w:val="24"/>
            <w:szCs w:val="24"/>
            <w:rPrChange w:id="2409" w:author="Clark, Robert Emerson" w:date="2023-06-14T14:40:00Z">
              <w:rPr>
                <w:rStyle w:val="CommentReference"/>
                <w:rFonts w:cs="Times New Roman"/>
              </w:rPr>
            </w:rPrChange>
          </w:rPr>
          <w:commentReference w:id="2398"/>
        </w:r>
        <w:r w:rsidR="006A7CA3" w:rsidRPr="00337464" w:rsidDel="007808AD">
          <w:rPr>
            <w:rFonts w:cs="Times New Roman"/>
            <w:sz w:val="24"/>
            <w:szCs w:val="24"/>
            <w:lang w:val="en-US"/>
            <w:rPrChange w:id="2410" w:author="Clark, Robert Emerson" w:date="2023-06-14T14:40:00Z">
              <w:rPr>
                <w:rFonts w:cs="Times New Roman"/>
                <w:lang w:val="en-US"/>
              </w:rPr>
            </w:rPrChange>
          </w:rPr>
          <w:delText xml:space="preserve">However, </w:delText>
        </w:r>
        <w:r w:rsidR="00D21F55" w:rsidRPr="00337464" w:rsidDel="007808AD">
          <w:rPr>
            <w:rFonts w:cs="Times New Roman"/>
            <w:sz w:val="24"/>
            <w:szCs w:val="24"/>
            <w:lang w:val="en-US"/>
            <w:rPrChange w:id="2411" w:author="Clark, Robert Emerson" w:date="2023-06-14T14:40:00Z">
              <w:rPr>
                <w:rFonts w:cs="Times New Roman"/>
                <w:lang w:val="en-US"/>
              </w:rPr>
            </w:rPrChange>
          </w:rPr>
          <w:delText>the</w:delText>
        </w:r>
        <w:r w:rsidR="004E452C" w:rsidRPr="00337464" w:rsidDel="007808AD">
          <w:rPr>
            <w:rFonts w:cs="Times New Roman"/>
            <w:sz w:val="24"/>
            <w:szCs w:val="24"/>
            <w:lang w:val="en-US"/>
            <w:rPrChange w:id="2412" w:author="Clark, Robert Emerson" w:date="2023-06-14T14:40:00Z">
              <w:rPr>
                <w:rFonts w:cs="Times New Roman"/>
                <w:lang w:val="en-US"/>
              </w:rPr>
            </w:rPrChange>
          </w:rPr>
          <w:delText>ir</w:delText>
        </w:r>
        <w:r w:rsidR="00A936F1" w:rsidRPr="00337464" w:rsidDel="007808AD">
          <w:rPr>
            <w:rFonts w:cs="Times New Roman"/>
            <w:sz w:val="24"/>
            <w:szCs w:val="24"/>
            <w:lang w:val="en-US"/>
            <w:rPrChange w:id="2413" w:author="Clark, Robert Emerson" w:date="2023-06-14T14:40:00Z">
              <w:rPr>
                <w:rFonts w:cs="Times New Roman"/>
                <w:lang w:val="en-US"/>
              </w:rPr>
            </w:rPrChange>
          </w:rPr>
          <w:delText xml:space="preserve"> increased</w:delText>
        </w:r>
        <w:r w:rsidR="004E452C" w:rsidRPr="00337464" w:rsidDel="007808AD">
          <w:rPr>
            <w:rFonts w:cs="Times New Roman"/>
            <w:sz w:val="24"/>
            <w:szCs w:val="24"/>
            <w:lang w:val="en-US"/>
            <w:rPrChange w:id="2414" w:author="Clark, Robert Emerson" w:date="2023-06-14T14:40:00Z">
              <w:rPr>
                <w:rFonts w:cs="Times New Roman"/>
                <w:lang w:val="en-US"/>
              </w:rPr>
            </w:rPrChange>
          </w:rPr>
          <w:delText xml:space="preserve"> performance</w:delText>
        </w:r>
        <w:r w:rsidR="00A936F1" w:rsidRPr="00337464" w:rsidDel="007808AD">
          <w:rPr>
            <w:rFonts w:cs="Times New Roman"/>
            <w:sz w:val="24"/>
            <w:szCs w:val="24"/>
            <w:lang w:val="en-US"/>
            <w:rPrChange w:id="2415" w:author="Clark, Robert Emerson" w:date="2023-06-14T14:40:00Z">
              <w:rPr>
                <w:rFonts w:cs="Times New Roman"/>
                <w:lang w:val="en-US"/>
              </w:rPr>
            </w:rPrChange>
          </w:rPr>
          <w:delText xml:space="preserve"> in pea plan</w:delText>
        </w:r>
        <w:r w:rsidR="00067EFF" w:rsidRPr="00337464" w:rsidDel="007808AD">
          <w:rPr>
            <w:rFonts w:cs="Times New Roman"/>
            <w:sz w:val="24"/>
            <w:szCs w:val="24"/>
            <w:lang w:val="en-US"/>
            <w:rPrChange w:id="2416" w:author="Clark, Robert Emerson" w:date="2023-06-14T14:40:00Z">
              <w:rPr>
                <w:rFonts w:cs="Times New Roman"/>
                <w:lang w:val="en-US"/>
              </w:rPr>
            </w:rPrChange>
          </w:rPr>
          <w:delText>t</w:delText>
        </w:r>
        <w:r w:rsidR="00A936F1" w:rsidRPr="00337464" w:rsidDel="007808AD">
          <w:rPr>
            <w:rFonts w:cs="Times New Roman"/>
            <w:sz w:val="24"/>
            <w:szCs w:val="24"/>
            <w:lang w:val="en-US"/>
            <w:rPrChange w:id="2417" w:author="Clark, Robert Emerson" w:date="2023-06-14T14:40:00Z">
              <w:rPr>
                <w:rFonts w:cs="Times New Roman"/>
                <w:lang w:val="en-US"/>
              </w:rPr>
            </w:rPrChange>
          </w:rPr>
          <w:delText>s did not match their preference</w:delText>
        </w:r>
        <w:r w:rsidR="00FD0088" w:rsidRPr="00337464" w:rsidDel="007808AD">
          <w:rPr>
            <w:rFonts w:cs="Times New Roman"/>
            <w:sz w:val="24"/>
            <w:szCs w:val="24"/>
            <w:lang w:val="en-US"/>
            <w:rPrChange w:id="2418" w:author="Clark, Robert Emerson" w:date="2023-06-14T14:40:00Z">
              <w:rPr>
                <w:rFonts w:cs="Times New Roman"/>
                <w:lang w:val="en-US"/>
              </w:rPr>
            </w:rPrChange>
          </w:rPr>
          <w:delText xml:space="preserve"> for this plant</w:delText>
        </w:r>
        <w:r w:rsidR="00064F4C" w:rsidRPr="00337464" w:rsidDel="007808AD">
          <w:rPr>
            <w:rFonts w:cs="Times New Roman"/>
            <w:sz w:val="24"/>
            <w:szCs w:val="24"/>
            <w:lang w:val="en-US"/>
            <w:rPrChange w:id="2419" w:author="Clark, Robert Emerson" w:date="2023-06-14T14:40:00Z">
              <w:rPr>
                <w:rFonts w:cs="Times New Roman"/>
                <w:lang w:val="en-US"/>
              </w:rPr>
            </w:rPrChange>
          </w:rPr>
          <w:delText xml:space="preserve">, </w:delText>
        </w:r>
        <w:r w:rsidR="0013344D" w:rsidRPr="00337464" w:rsidDel="007808AD">
          <w:rPr>
            <w:rFonts w:cs="Times New Roman"/>
            <w:sz w:val="24"/>
            <w:szCs w:val="24"/>
            <w:lang w:val="en-US"/>
            <w:rPrChange w:id="2420" w:author="Clark, Robert Emerson" w:date="2023-06-14T14:40:00Z">
              <w:rPr>
                <w:rFonts w:cs="Times New Roman"/>
                <w:lang w:val="en-US"/>
              </w:rPr>
            </w:rPrChange>
          </w:rPr>
          <w:delText>but it did for</w:delText>
        </w:r>
        <w:r w:rsidR="00540898" w:rsidRPr="00337464" w:rsidDel="007808AD">
          <w:rPr>
            <w:rFonts w:cs="Times New Roman"/>
            <w:sz w:val="24"/>
            <w:szCs w:val="24"/>
            <w:lang w:val="en-US"/>
            <w:rPrChange w:id="2421" w:author="Clark, Robert Emerson" w:date="2023-06-14T14:40:00Z">
              <w:rPr>
                <w:rFonts w:cs="Times New Roman"/>
                <w:lang w:val="en-US"/>
              </w:rPr>
            </w:rPrChange>
          </w:rPr>
          <w:delText xml:space="preserve"> </w:delText>
        </w:r>
        <w:r w:rsidR="005A11E2" w:rsidRPr="00337464" w:rsidDel="007808AD">
          <w:rPr>
            <w:rFonts w:cs="Times New Roman"/>
            <w:sz w:val="24"/>
            <w:szCs w:val="24"/>
            <w:lang w:val="en-US"/>
            <w:rPrChange w:id="2422" w:author="Clark, Robert Emerson" w:date="2023-06-14T14:40:00Z">
              <w:rPr>
                <w:rFonts w:cs="Times New Roman"/>
                <w:lang w:val="en-US"/>
              </w:rPr>
            </w:rPrChange>
          </w:rPr>
          <w:delText>hairy vetch</w:delText>
        </w:r>
        <w:r w:rsidR="00C5651B" w:rsidRPr="00337464" w:rsidDel="007808AD">
          <w:rPr>
            <w:rFonts w:cs="Times New Roman"/>
            <w:sz w:val="24"/>
            <w:szCs w:val="24"/>
            <w:lang w:val="en-US"/>
            <w:rPrChange w:id="2423" w:author="Clark, Robert Emerson" w:date="2023-06-14T14:40:00Z">
              <w:rPr>
                <w:rFonts w:cs="Times New Roman"/>
                <w:lang w:val="en-US"/>
              </w:rPr>
            </w:rPrChange>
          </w:rPr>
          <w:delText xml:space="preserve">. </w:delText>
        </w:r>
        <w:commentRangeStart w:id="2424"/>
        <w:r w:rsidR="002E1F6C" w:rsidRPr="00337464" w:rsidDel="007808AD">
          <w:rPr>
            <w:rFonts w:cs="Times New Roman"/>
            <w:sz w:val="24"/>
            <w:szCs w:val="24"/>
            <w:lang w:val="en-US"/>
            <w:rPrChange w:id="2425" w:author="Clark, Robert Emerson" w:date="2023-06-14T14:40:00Z">
              <w:rPr>
                <w:rFonts w:cs="Times New Roman"/>
                <w:lang w:val="en-US"/>
              </w:rPr>
            </w:rPrChange>
          </w:rPr>
          <w:delText xml:space="preserve">This result </w:delText>
        </w:r>
        <w:r w:rsidR="003C0284" w:rsidRPr="00337464" w:rsidDel="007808AD">
          <w:rPr>
            <w:rFonts w:cs="Times New Roman"/>
            <w:sz w:val="24"/>
            <w:szCs w:val="24"/>
            <w:lang w:val="en-US"/>
            <w:rPrChange w:id="2426" w:author="Clark, Robert Emerson" w:date="2023-06-14T14:40:00Z">
              <w:rPr>
                <w:rFonts w:cs="Times New Roman"/>
                <w:lang w:val="en-US"/>
              </w:rPr>
            </w:rPrChange>
          </w:rPr>
          <w:delText xml:space="preserve">supports the hypothesis </w:delText>
        </w:r>
        <w:r w:rsidR="00EC7622" w:rsidRPr="00337464" w:rsidDel="007808AD">
          <w:rPr>
            <w:rFonts w:cs="Times New Roman"/>
            <w:sz w:val="24"/>
            <w:szCs w:val="24"/>
            <w:lang w:val="en-US"/>
            <w:rPrChange w:id="2427" w:author="Clark, Robert Emerson" w:date="2023-06-14T14:40:00Z">
              <w:rPr>
                <w:rFonts w:cs="Times New Roman"/>
                <w:lang w:val="en-US"/>
              </w:rPr>
            </w:rPrChange>
          </w:rPr>
          <w:delText>of “</w:delText>
        </w:r>
        <w:r w:rsidR="008006C9" w:rsidRPr="00337464" w:rsidDel="007808AD">
          <w:rPr>
            <w:rFonts w:cs="Times New Roman"/>
            <w:sz w:val="24"/>
            <w:szCs w:val="24"/>
            <w:lang w:val="en-US"/>
            <w:rPrChange w:id="2428" w:author="Clark, Robert Emerson" w:date="2023-06-14T14:40:00Z">
              <w:rPr>
                <w:rFonts w:cs="Times New Roman"/>
                <w:lang w:val="en-US"/>
              </w:rPr>
            </w:rPrChange>
          </w:rPr>
          <w:delText xml:space="preserve">fundatrix </w:delText>
        </w:r>
        <w:r w:rsidR="00EC7622" w:rsidRPr="00337464" w:rsidDel="007808AD">
          <w:rPr>
            <w:rFonts w:cs="Times New Roman"/>
            <w:sz w:val="24"/>
            <w:szCs w:val="24"/>
            <w:lang w:val="en-US"/>
            <w:rPrChange w:id="2429" w:author="Clark, Robert Emerson" w:date="2023-06-14T14:40:00Z">
              <w:rPr>
                <w:rFonts w:cs="Times New Roman"/>
                <w:lang w:val="en-US"/>
              </w:rPr>
            </w:rPrChange>
          </w:rPr>
          <w:delText>specialization</w:delText>
        </w:r>
        <w:r w:rsidR="008006C9" w:rsidRPr="00337464" w:rsidDel="007808AD">
          <w:rPr>
            <w:rFonts w:cs="Times New Roman"/>
            <w:sz w:val="24"/>
            <w:szCs w:val="24"/>
            <w:lang w:val="en-US"/>
            <w:rPrChange w:id="2430" w:author="Clark, Robert Emerson" w:date="2023-06-14T14:40:00Z">
              <w:rPr>
                <w:rFonts w:cs="Times New Roman"/>
                <w:lang w:val="en-US"/>
              </w:rPr>
            </w:rPrChange>
          </w:rPr>
          <w:delText>”</w:delText>
        </w:r>
        <w:r w:rsidR="00EC7622" w:rsidRPr="00337464" w:rsidDel="007808AD">
          <w:rPr>
            <w:rFonts w:cs="Times New Roman"/>
            <w:sz w:val="24"/>
            <w:szCs w:val="24"/>
            <w:lang w:val="en-US"/>
            <w:rPrChange w:id="2431" w:author="Clark, Robert Emerson" w:date="2023-06-14T14:40:00Z">
              <w:rPr>
                <w:rFonts w:cs="Times New Roman"/>
                <w:lang w:val="en-US"/>
              </w:rPr>
            </w:rPrChange>
          </w:rPr>
          <w:delText xml:space="preserve">, which states that </w:delText>
        </w:r>
        <w:r w:rsidR="004F0D1D" w:rsidRPr="00337464" w:rsidDel="007808AD">
          <w:rPr>
            <w:rFonts w:cs="Times New Roman"/>
            <w:sz w:val="24"/>
            <w:szCs w:val="24"/>
            <w:lang w:val="en-US"/>
            <w:rPrChange w:id="2432" w:author="Clark, Robert Emerson" w:date="2023-06-14T14:40:00Z">
              <w:rPr>
                <w:rFonts w:cs="Times New Roman"/>
                <w:lang w:val="en-US"/>
              </w:rPr>
            </w:rPrChange>
          </w:rPr>
          <w:delText xml:space="preserve">evolution of </w:delText>
        </w:r>
        <w:r w:rsidR="002118E5" w:rsidRPr="00337464" w:rsidDel="007808AD">
          <w:rPr>
            <w:rFonts w:cs="Times New Roman"/>
            <w:sz w:val="24"/>
            <w:szCs w:val="24"/>
            <w:lang w:val="en-US"/>
            <w:rPrChange w:id="2433" w:author="Clark, Robert Emerson" w:date="2023-06-14T14:40:00Z">
              <w:rPr>
                <w:rFonts w:cs="Times New Roman"/>
                <w:lang w:val="en-US"/>
              </w:rPr>
            </w:rPrChange>
          </w:rPr>
          <w:delText>aphids is constrained by the</w:delText>
        </w:r>
        <w:r w:rsidR="00FA4C82" w:rsidRPr="00337464" w:rsidDel="007808AD">
          <w:rPr>
            <w:rFonts w:cs="Times New Roman"/>
            <w:sz w:val="24"/>
            <w:szCs w:val="24"/>
            <w:lang w:val="en-US"/>
            <w:rPrChange w:id="2434" w:author="Clark, Robert Emerson" w:date="2023-06-14T14:40:00Z">
              <w:rPr>
                <w:rFonts w:cs="Times New Roman"/>
                <w:lang w:val="en-US"/>
              </w:rPr>
            </w:rPrChange>
          </w:rPr>
          <w:delText xml:space="preserve"> selecti</w:delText>
        </w:r>
        <w:r w:rsidR="00801C3D" w:rsidRPr="00337464" w:rsidDel="007808AD">
          <w:rPr>
            <w:rFonts w:cs="Times New Roman"/>
            <w:sz w:val="24"/>
            <w:szCs w:val="24"/>
            <w:lang w:val="en-US"/>
            <w:rPrChange w:id="2435" w:author="Clark, Robert Emerson" w:date="2023-06-14T14:40:00Z">
              <w:rPr>
                <w:rFonts w:cs="Times New Roman"/>
                <w:lang w:val="en-US"/>
              </w:rPr>
            </w:rPrChange>
          </w:rPr>
          <w:delText>ve</w:delText>
        </w:r>
        <w:r w:rsidR="00FA4C82" w:rsidRPr="00337464" w:rsidDel="007808AD">
          <w:rPr>
            <w:rFonts w:cs="Times New Roman"/>
            <w:sz w:val="24"/>
            <w:szCs w:val="24"/>
            <w:lang w:val="en-US"/>
            <w:rPrChange w:id="2436" w:author="Clark, Robert Emerson" w:date="2023-06-14T14:40:00Z">
              <w:rPr>
                <w:rFonts w:cs="Times New Roman"/>
                <w:lang w:val="en-US"/>
              </w:rPr>
            </w:rPrChange>
          </w:rPr>
          <w:delText xml:space="preserve"> pressures</w:delText>
        </w:r>
        <w:r w:rsidR="00813617" w:rsidRPr="00337464" w:rsidDel="007808AD">
          <w:rPr>
            <w:rFonts w:cs="Times New Roman"/>
            <w:sz w:val="24"/>
            <w:szCs w:val="24"/>
            <w:lang w:val="en-US"/>
            <w:rPrChange w:id="2437" w:author="Clark, Robert Emerson" w:date="2023-06-14T14:40:00Z">
              <w:rPr>
                <w:rFonts w:cs="Times New Roman"/>
                <w:lang w:val="en-US"/>
              </w:rPr>
            </w:rPrChange>
          </w:rPr>
          <w:delText xml:space="preserve"> exerted on the</w:delText>
        </w:r>
        <w:r w:rsidR="002118E5" w:rsidRPr="00337464" w:rsidDel="007808AD">
          <w:rPr>
            <w:rFonts w:cs="Times New Roman"/>
            <w:sz w:val="24"/>
            <w:szCs w:val="24"/>
            <w:lang w:val="en-US"/>
            <w:rPrChange w:id="2438" w:author="Clark, Robert Emerson" w:date="2023-06-14T14:40:00Z">
              <w:rPr>
                <w:rFonts w:cs="Times New Roman"/>
                <w:lang w:val="en-US"/>
              </w:rPr>
            </w:rPrChange>
          </w:rPr>
          <w:delText xml:space="preserve"> </w:delText>
        </w:r>
        <w:commentRangeStart w:id="2439"/>
        <w:r w:rsidR="002118E5" w:rsidRPr="00337464" w:rsidDel="007808AD">
          <w:rPr>
            <w:rFonts w:cs="Times New Roman"/>
            <w:sz w:val="24"/>
            <w:szCs w:val="24"/>
            <w:lang w:val="en-US"/>
            <w:rPrChange w:id="2440" w:author="Clark, Robert Emerson" w:date="2023-06-14T14:40:00Z">
              <w:rPr>
                <w:rFonts w:cs="Times New Roman"/>
                <w:lang w:val="en-US"/>
              </w:rPr>
            </w:rPrChange>
          </w:rPr>
          <w:delText>morph</w:delText>
        </w:r>
        <w:r w:rsidR="009526E7" w:rsidRPr="00337464" w:rsidDel="007808AD">
          <w:rPr>
            <w:rFonts w:cs="Times New Roman"/>
            <w:sz w:val="24"/>
            <w:szCs w:val="24"/>
            <w:lang w:val="en-US"/>
            <w:rPrChange w:id="2441" w:author="Clark, Robert Emerson" w:date="2023-06-14T14:40:00Z">
              <w:rPr>
                <w:rFonts w:cs="Times New Roman"/>
                <w:lang w:val="en-US"/>
              </w:rPr>
            </w:rPrChange>
          </w:rPr>
          <w:delText xml:space="preserve"> that hatches after the winter</w:delText>
        </w:r>
        <w:commentRangeEnd w:id="2439"/>
        <w:r w:rsidR="005A6602" w:rsidRPr="00337464" w:rsidDel="007808AD">
          <w:rPr>
            <w:rStyle w:val="CommentReference"/>
            <w:rFonts w:cs="Times New Roman"/>
            <w:sz w:val="24"/>
            <w:szCs w:val="24"/>
            <w:rPrChange w:id="2442" w:author="Clark, Robert Emerson" w:date="2023-06-14T14:40:00Z">
              <w:rPr>
                <w:rStyle w:val="CommentReference"/>
                <w:rFonts w:cs="Times New Roman"/>
              </w:rPr>
            </w:rPrChange>
          </w:rPr>
          <w:commentReference w:id="2439"/>
        </w:r>
        <w:r w:rsidR="00813617" w:rsidRPr="00337464" w:rsidDel="007808AD">
          <w:rPr>
            <w:rFonts w:cs="Times New Roman"/>
            <w:sz w:val="24"/>
            <w:szCs w:val="24"/>
            <w:lang w:val="en-US"/>
            <w:rPrChange w:id="2443" w:author="Clark, Robert Emerson" w:date="2023-06-14T14:40:00Z">
              <w:rPr>
                <w:rFonts w:cs="Times New Roman"/>
                <w:lang w:val="en-US"/>
              </w:rPr>
            </w:rPrChange>
          </w:rPr>
          <w:delText xml:space="preserve">. These morphs </w:delText>
        </w:r>
        <w:r w:rsidR="0039410B" w:rsidRPr="00337464" w:rsidDel="007808AD">
          <w:rPr>
            <w:rFonts w:cs="Times New Roman"/>
            <w:sz w:val="24"/>
            <w:szCs w:val="24"/>
            <w:lang w:val="en-US"/>
            <w:rPrChange w:id="2444" w:author="Clark, Robert Emerson" w:date="2023-06-14T14:40:00Z">
              <w:rPr>
                <w:rFonts w:cs="Times New Roman"/>
                <w:lang w:val="en-US"/>
              </w:rPr>
            </w:rPrChange>
          </w:rPr>
          <w:delText xml:space="preserve">are heavily adapted to prefer and perform </w:delText>
        </w:r>
        <w:r w:rsidR="00604168" w:rsidRPr="00337464" w:rsidDel="007808AD">
          <w:rPr>
            <w:rFonts w:cs="Times New Roman"/>
            <w:sz w:val="24"/>
            <w:szCs w:val="24"/>
            <w:lang w:val="en-US"/>
            <w:rPrChange w:id="2445" w:author="Clark, Robert Emerson" w:date="2023-06-14T14:40:00Z">
              <w:rPr>
                <w:rFonts w:cs="Times New Roman"/>
                <w:lang w:val="en-US"/>
              </w:rPr>
            </w:rPrChange>
          </w:rPr>
          <w:delText>better in</w:delText>
        </w:r>
        <w:r w:rsidR="0039410B" w:rsidRPr="00337464" w:rsidDel="007808AD">
          <w:rPr>
            <w:rFonts w:cs="Times New Roman"/>
            <w:sz w:val="24"/>
            <w:szCs w:val="24"/>
            <w:lang w:val="en-US"/>
            <w:rPrChange w:id="2446" w:author="Clark, Robert Emerson" w:date="2023-06-14T14:40:00Z">
              <w:rPr>
                <w:rFonts w:cs="Times New Roman"/>
                <w:lang w:val="en-US"/>
              </w:rPr>
            </w:rPrChange>
          </w:rPr>
          <w:delText xml:space="preserve"> </w:delText>
        </w:r>
        <w:r w:rsidR="00232099" w:rsidRPr="00337464" w:rsidDel="007808AD">
          <w:rPr>
            <w:rFonts w:cs="Times New Roman"/>
            <w:sz w:val="24"/>
            <w:szCs w:val="24"/>
            <w:lang w:val="en-US"/>
            <w:rPrChange w:id="2447" w:author="Clark, Robert Emerson" w:date="2023-06-14T14:40:00Z">
              <w:rPr>
                <w:rFonts w:cs="Times New Roman"/>
                <w:lang w:val="en-US"/>
              </w:rPr>
            </w:rPrChange>
          </w:rPr>
          <w:delText>host</w:delText>
        </w:r>
        <w:r w:rsidR="0039410B" w:rsidRPr="00337464" w:rsidDel="007808AD">
          <w:rPr>
            <w:rFonts w:cs="Times New Roman"/>
            <w:sz w:val="24"/>
            <w:szCs w:val="24"/>
            <w:lang w:val="en-US"/>
            <w:rPrChange w:id="2448" w:author="Clark, Robert Emerson" w:date="2023-06-14T14:40:00Z">
              <w:rPr>
                <w:rFonts w:cs="Times New Roman"/>
                <w:lang w:val="en-US"/>
              </w:rPr>
            </w:rPrChange>
          </w:rPr>
          <w:delText xml:space="preserve">plants that are available </w:delText>
        </w:r>
        <w:r w:rsidR="00232099" w:rsidRPr="00337464" w:rsidDel="007808AD">
          <w:rPr>
            <w:rFonts w:cs="Times New Roman"/>
            <w:sz w:val="24"/>
            <w:szCs w:val="24"/>
            <w:lang w:val="en-US"/>
            <w:rPrChange w:id="2449" w:author="Clark, Robert Emerson" w:date="2023-06-14T14:40:00Z">
              <w:rPr>
                <w:rFonts w:cs="Times New Roman"/>
                <w:lang w:val="en-US"/>
              </w:rPr>
            </w:rPrChange>
          </w:rPr>
          <w:delText>in early spring</w:delText>
        </w:r>
        <w:r w:rsidR="00C7554C" w:rsidRPr="00337464" w:rsidDel="007808AD">
          <w:rPr>
            <w:rFonts w:cs="Times New Roman"/>
            <w:sz w:val="24"/>
            <w:szCs w:val="24"/>
            <w:lang w:val="en-US"/>
            <w:rPrChange w:id="2450" w:author="Clark, Robert Emerson" w:date="2023-06-14T14:40:00Z">
              <w:rPr>
                <w:rFonts w:cs="Times New Roman"/>
                <w:lang w:val="en-US"/>
              </w:rPr>
            </w:rPrChange>
          </w:rPr>
          <w:delText xml:space="preserve"> </w:delText>
        </w:r>
        <w:r w:rsidR="00C7554C" w:rsidRPr="00337464" w:rsidDel="007808AD">
          <w:rPr>
            <w:rFonts w:cs="Times New Roman"/>
            <w:sz w:val="24"/>
            <w:szCs w:val="24"/>
            <w:lang w:val="en-US"/>
            <w:rPrChange w:id="2451" w:author="Clark, Robert Emerson" w:date="2023-06-14T14:40:00Z">
              <w:rPr>
                <w:rFonts w:cs="Times New Roman"/>
                <w:lang w:val="en-US"/>
              </w:rPr>
            </w:rPrChange>
          </w:rPr>
          <w:fldChar w:fldCharType="begin"/>
        </w:r>
        <w:r w:rsidR="004A4F67" w:rsidRPr="00337464" w:rsidDel="007808AD">
          <w:rPr>
            <w:rFonts w:cs="Times New Roman"/>
            <w:sz w:val="24"/>
            <w:szCs w:val="24"/>
            <w:lang w:val="en-US"/>
            <w:rPrChange w:id="2452" w:author="Clark, Robert Emerson" w:date="2023-06-14T14:40:00Z">
              <w:rPr>
                <w:rFonts w:cs="Times New Roman"/>
                <w:lang w:val="en-US"/>
              </w:rPr>
            </w:rPrChange>
          </w:rPr>
          <w:delInstrText xml:space="preserve"> ADDIN EN.CITE &lt;EndNote&gt;&lt;Cite&gt;&lt;Author&gt;Moran&lt;/Author&gt;&lt;Year&gt;1988&lt;/Year&gt;&lt;RecNum&gt;2035&lt;/RecNum&gt;&lt;DisplayText&gt;(Moran, 1988, Moran, 1994)&lt;/DisplayText&gt;&lt;record&gt;&lt;rec-number&gt;2035&lt;/rec-number&gt;&lt;foreign-keys&gt;&lt;key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Cite&gt;&lt;Author&gt;Moran&lt;/Author&gt;&lt;Year&gt;1994&lt;/Year&gt;&lt;RecNum&gt;2034&lt;/RecNum&gt;&lt;record&gt;&lt;rec-number&gt;2034&lt;/rec-number&gt;&lt;foreign-keys&gt;&lt;key app="EN" db-id="vv5z5rzf7tsernexazoxwp5hrep9zftffrwv" timestamp="1686451978" guid="46c596df-7f95-4264-bb10-4bd5acd6741a"&gt;2034&lt;/key&gt;&lt;/foreign-keys&gt;&lt;ref-type name="Journal Article"&gt;17&lt;/ref-type&gt;&lt;contributors&gt;&lt;authors&gt;&lt;author&gt;Nancy A. Moran&lt;/author&gt;&lt;/authors&gt;&lt;/contributors&gt;&lt;titles&gt;&lt;title&gt;Adaptation and constraint in the complex life cycles of animals&lt;/title&gt;&lt;secondary-title&gt;Annual Review of Ecology and Systematics&lt;/secondary-title&gt;&lt;/titles&gt;&lt;periodical&gt;&lt;full-title&gt;Annual Review of Ecology and Systematics&lt;/full-title&gt;&lt;/periodical&gt;&lt;pages&gt;573-600&lt;/pages&gt;&lt;volume&gt;25&lt;/volume&gt;&lt;number&gt;1&lt;/number&gt;&lt;dates&gt;&lt;year&gt;1994&lt;/year&gt;&lt;/dates&gt;&lt;urls&gt;&lt;related-urls&gt;&lt;url&gt;https://www.annualreviews.org/doi/abs/10.1146/annurev.es.25.110194.003041&lt;/url&gt;&lt;/related-urls&gt;&lt;/urls&gt;&lt;electronic-resource-num&gt;10.1146/annurev.es.25.110194.003041&lt;/electronic-resource-num&gt;&lt;/record&gt;&lt;/Cite&gt;&lt;/EndNote&gt;</w:delInstrText>
        </w:r>
        <w:r w:rsidR="00C7554C" w:rsidRPr="00337464" w:rsidDel="007808AD">
          <w:rPr>
            <w:rFonts w:cs="Times New Roman"/>
            <w:sz w:val="24"/>
            <w:szCs w:val="24"/>
            <w:lang w:val="en-US"/>
            <w:rPrChange w:id="2453" w:author="Clark, Robert Emerson" w:date="2023-06-14T14:40:00Z">
              <w:rPr>
                <w:rFonts w:cs="Times New Roman"/>
                <w:lang w:val="en-US"/>
              </w:rPr>
            </w:rPrChange>
          </w:rPr>
          <w:fldChar w:fldCharType="separate"/>
        </w:r>
        <w:r w:rsidR="009F4A7C" w:rsidRPr="00337464" w:rsidDel="007808AD">
          <w:rPr>
            <w:rFonts w:cs="Times New Roman"/>
            <w:noProof/>
            <w:sz w:val="24"/>
            <w:szCs w:val="24"/>
            <w:lang w:val="en-US"/>
            <w:rPrChange w:id="2454" w:author="Clark, Robert Emerson" w:date="2023-06-14T14:40:00Z">
              <w:rPr>
                <w:rFonts w:cs="Times New Roman"/>
                <w:noProof/>
                <w:lang w:val="en-US"/>
              </w:rPr>
            </w:rPrChange>
          </w:rPr>
          <w:delText>(Moran, 1988, Moran, 1994)</w:delText>
        </w:r>
        <w:r w:rsidR="00C7554C" w:rsidRPr="00337464" w:rsidDel="007808AD">
          <w:rPr>
            <w:rFonts w:cs="Times New Roman"/>
            <w:sz w:val="24"/>
            <w:szCs w:val="24"/>
            <w:lang w:val="en-US"/>
            <w:rPrChange w:id="2455" w:author="Clark, Robert Emerson" w:date="2023-06-14T14:40:00Z">
              <w:rPr>
                <w:rFonts w:cs="Times New Roman"/>
                <w:lang w:val="en-US"/>
              </w:rPr>
            </w:rPrChange>
          </w:rPr>
          <w:fldChar w:fldCharType="end"/>
        </w:r>
        <w:r w:rsidR="005302AF" w:rsidRPr="00337464" w:rsidDel="007808AD">
          <w:rPr>
            <w:rFonts w:cs="Times New Roman"/>
            <w:sz w:val="24"/>
            <w:szCs w:val="24"/>
            <w:lang w:val="en-US"/>
            <w:rPrChange w:id="2456" w:author="Clark, Robert Emerson" w:date="2023-06-14T14:40:00Z">
              <w:rPr>
                <w:rFonts w:cs="Times New Roman"/>
                <w:lang w:val="en-US"/>
              </w:rPr>
            </w:rPrChange>
          </w:rPr>
          <w:delText xml:space="preserve">. </w:delText>
        </w:r>
        <w:r w:rsidR="002871EB" w:rsidRPr="00337464" w:rsidDel="007808AD">
          <w:rPr>
            <w:rFonts w:cs="Times New Roman"/>
            <w:sz w:val="24"/>
            <w:szCs w:val="24"/>
            <w:lang w:val="en-US"/>
            <w:rPrChange w:id="2457" w:author="Clark, Robert Emerson" w:date="2023-06-14T14:40:00Z">
              <w:rPr>
                <w:rFonts w:cs="Times New Roman"/>
                <w:lang w:val="en-US"/>
              </w:rPr>
            </w:rPrChange>
          </w:rPr>
          <w:delText xml:space="preserve">Hairy vetch </w:delText>
        </w:r>
        <w:r w:rsidR="00902DFB" w:rsidRPr="00337464" w:rsidDel="007808AD">
          <w:rPr>
            <w:rFonts w:cs="Times New Roman"/>
            <w:sz w:val="24"/>
            <w:szCs w:val="24"/>
            <w:lang w:val="en-US"/>
            <w:rPrChange w:id="2458" w:author="Clark, Robert Emerson" w:date="2023-06-14T14:40:00Z">
              <w:rPr>
                <w:rFonts w:cs="Times New Roman"/>
                <w:lang w:val="en-US"/>
              </w:rPr>
            </w:rPrChange>
          </w:rPr>
          <w:delText>emerges early</w:delText>
        </w:r>
        <w:r w:rsidR="0037791D" w:rsidRPr="00337464" w:rsidDel="007808AD">
          <w:rPr>
            <w:rFonts w:cs="Times New Roman"/>
            <w:sz w:val="24"/>
            <w:szCs w:val="24"/>
            <w:lang w:val="en-US"/>
            <w:rPrChange w:id="2459" w:author="Clark, Robert Emerson" w:date="2023-06-14T14:40:00Z">
              <w:rPr>
                <w:rFonts w:cs="Times New Roman"/>
                <w:lang w:val="en-US"/>
              </w:rPr>
            </w:rPrChange>
          </w:rPr>
          <w:delText>,</w:delText>
        </w:r>
        <w:r w:rsidR="00822B30" w:rsidRPr="00337464" w:rsidDel="007808AD">
          <w:rPr>
            <w:rFonts w:cs="Times New Roman"/>
            <w:sz w:val="24"/>
            <w:szCs w:val="24"/>
            <w:lang w:val="en-US"/>
            <w:rPrChange w:id="2460" w:author="Clark, Robert Emerson" w:date="2023-06-14T14:40:00Z">
              <w:rPr>
                <w:rFonts w:cs="Times New Roman"/>
                <w:lang w:val="en-US"/>
              </w:rPr>
            </w:rPrChange>
          </w:rPr>
          <w:delText xml:space="preserve"> is widely dispersed across the Palouse region</w:delText>
        </w:r>
        <w:r w:rsidR="00493F15" w:rsidRPr="00337464" w:rsidDel="007808AD">
          <w:rPr>
            <w:rFonts w:cs="Times New Roman"/>
            <w:sz w:val="24"/>
            <w:szCs w:val="24"/>
            <w:lang w:val="en-US"/>
            <w:rPrChange w:id="2461" w:author="Clark, Robert Emerson" w:date="2023-06-14T14:40:00Z">
              <w:rPr>
                <w:rFonts w:cs="Times New Roman"/>
                <w:lang w:val="en-US"/>
              </w:rPr>
            </w:rPrChange>
          </w:rPr>
          <w:delText xml:space="preserve">, and has been proposed as a </w:delText>
        </w:r>
        <w:r w:rsidR="00181331" w:rsidRPr="00337464" w:rsidDel="007808AD">
          <w:rPr>
            <w:rFonts w:cs="Times New Roman"/>
            <w:sz w:val="24"/>
            <w:szCs w:val="24"/>
            <w:lang w:val="en-US"/>
            <w:rPrChange w:id="2462" w:author="Clark, Robert Emerson" w:date="2023-06-14T14:40:00Z">
              <w:rPr>
                <w:rFonts w:cs="Times New Roman"/>
                <w:lang w:val="en-US"/>
              </w:rPr>
            </w:rPrChange>
          </w:rPr>
          <w:delText>“</w:delText>
        </w:r>
        <w:r w:rsidR="00493F15" w:rsidRPr="00337464" w:rsidDel="007808AD">
          <w:rPr>
            <w:rFonts w:cs="Times New Roman"/>
            <w:sz w:val="24"/>
            <w:szCs w:val="24"/>
            <w:lang w:val="en-US"/>
            <w:rPrChange w:id="2463" w:author="Clark, Robert Emerson" w:date="2023-06-14T14:40:00Z">
              <w:rPr>
                <w:rFonts w:cs="Times New Roman"/>
                <w:lang w:val="en-US"/>
              </w:rPr>
            </w:rPrChange>
          </w:rPr>
          <w:delText>stopover</w:delText>
        </w:r>
        <w:r w:rsidR="00181331" w:rsidRPr="00337464" w:rsidDel="007808AD">
          <w:rPr>
            <w:rFonts w:cs="Times New Roman"/>
            <w:sz w:val="24"/>
            <w:szCs w:val="24"/>
            <w:lang w:val="en-US"/>
            <w:rPrChange w:id="2464" w:author="Clark, Robert Emerson" w:date="2023-06-14T14:40:00Z">
              <w:rPr>
                <w:rFonts w:cs="Times New Roman"/>
                <w:lang w:val="en-US"/>
              </w:rPr>
            </w:rPrChange>
          </w:rPr>
          <w:delText>”</w:delText>
        </w:r>
        <w:r w:rsidR="00493F15" w:rsidRPr="00337464" w:rsidDel="007808AD">
          <w:rPr>
            <w:rFonts w:cs="Times New Roman"/>
            <w:sz w:val="24"/>
            <w:szCs w:val="24"/>
            <w:lang w:val="en-US"/>
            <w:rPrChange w:id="2465" w:author="Clark, Robert Emerson" w:date="2023-06-14T14:40:00Z">
              <w:rPr>
                <w:rFonts w:cs="Times New Roman"/>
                <w:lang w:val="en-US"/>
              </w:rPr>
            </w:rPrChange>
          </w:rPr>
          <w:delText xml:space="preserve"> host </w:delText>
        </w:r>
        <w:r w:rsidR="0037791D" w:rsidRPr="00337464" w:rsidDel="007808AD">
          <w:rPr>
            <w:rFonts w:cs="Times New Roman"/>
            <w:sz w:val="24"/>
            <w:szCs w:val="24"/>
            <w:lang w:val="en-US"/>
            <w:rPrChange w:id="2466" w:author="Clark, Robert Emerson" w:date="2023-06-14T14:40:00Z">
              <w:rPr>
                <w:rFonts w:cs="Times New Roman"/>
                <w:lang w:val="en-US"/>
              </w:rPr>
            </w:rPrChange>
          </w:rPr>
          <w:delText>for aphid alates</w:delText>
        </w:r>
        <w:r w:rsidR="00F119D0" w:rsidRPr="00337464" w:rsidDel="007808AD">
          <w:rPr>
            <w:rFonts w:cs="Times New Roman"/>
            <w:sz w:val="24"/>
            <w:szCs w:val="24"/>
            <w:lang w:val="en-US"/>
            <w:rPrChange w:id="2467" w:author="Clark, Robert Emerson" w:date="2023-06-14T14:40:00Z">
              <w:rPr>
                <w:rFonts w:cs="Times New Roman"/>
                <w:lang w:val="en-US"/>
              </w:rPr>
            </w:rPrChange>
          </w:rPr>
          <w:delText xml:space="preserve"> before they build up </w:delText>
        </w:r>
        <w:r w:rsidR="00F74DA7" w:rsidRPr="00337464" w:rsidDel="007808AD">
          <w:rPr>
            <w:rFonts w:cs="Times New Roman"/>
            <w:sz w:val="24"/>
            <w:szCs w:val="24"/>
            <w:lang w:val="en-US"/>
            <w:rPrChange w:id="2468" w:author="Clark, Robert Emerson" w:date="2023-06-14T14:40:00Z">
              <w:rPr>
                <w:rFonts w:cs="Times New Roman"/>
                <w:lang w:val="en-US"/>
              </w:rPr>
            </w:rPrChange>
          </w:rPr>
          <w:delText>dense populations that will eventually infest pea crops</w:delText>
        </w:r>
        <w:r w:rsidR="0037791D" w:rsidRPr="00337464" w:rsidDel="007808AD">
          <w:rPr>
            <w:rFonts w:cs="Times New Roman"/>
            <w:sz w:val="24"/>
            <w:szCs w:val="24"/>
            <w:lang w:val="en-US"/>
            <w:rPrChange w:id="2469" w:author="Clark, Robert Emerson" w:date="2023-06-14T14:40:00Z">
              <w:rPr>
                <w:rFonts w:cs="Times New Roman"/>
                <w:lang w:val="en-US"/>
              </w:rPr>
            </w:rPrChange>
          </w:rPr>
          <w:delText xml:space="preserve"> </w:delText>
        </w:r>
        <w:r w:rsidR="0037791D" w:rsidRPr="00337464" w:rsidDel="007808AD">
          <w:rPr>
            <w:rFonts w:cs="Times New Roman"/>
            <w:sz w:val="24"/>
            <w:szCs w:val="24"/>
            <w:lang w:val="en-US"/>
            <w:rPrChange w:id="2470" w:author="Clark, Robert Emerson" w:date="2023-06-14T14:40:00Z">
              <w:rPr>
                <w:rFonts w:cs="Times New Roman"/>
                <w:lang w:val="en-US"/>
              </w:rPr>
            </w:rPrChange>
          </w:rPr>
          <w:fldChar w:fldCharType="begin"/>
        </w:r>
        <w:r w:rsidR="004A4F67" w:rsidRPr="00337464" w:rsidDel="007808AD">
          <w:rPr>
            <w:rFonts w:cs="Times New Roman"/>
            <w:sz w:val="24"/>
            <w:szCs w:val="24"/>
            <w:lang w:val="en-US"/>
            <w:rPrChange w:id="2471" w:author="Clark, Robert Emerson" w:date="2023-06-14T14:40:00Z">
              <w:rPr>
                <w:rFonts w:cs="Times New Roman"/>
                <w:lang w:val="en-US"/>
              </w:rPr>
            </w:rPrChange>
          </w:rPr>
          <w:delInstrText xml:space="preserve"> ADDIN EN.CITE &lt;EndNote&gt;&lt;Cite&gt;&lt;Author&gt;Clark&lt;/Author&gt;&lt;Year&gt;2023&lt;/Year&gt;&lt;RecNum&gt;2001&lt;/RecNum&gt;&lt;DisplayText&gt;(Clark et al., 2023)&lt;/DisplayText&gt;&lt;record&gt;&lt;rec-number&gt;2001&lt;/rec-number&gt;&lt;foreign-keys&gt;&lt;key app="EN" db-id="vv5z5rzf7tsernexazoxwp5hrep9zftffrwv" timestamp="1679524167" guid="7f0b282a-77cf-44d9-9936-61cc410b7053"&gt;2001&lt;/key&gt;&lt;/foreign-keys&gt;&lt;ref-type name="Journal Article"&gt;17&lt;/ref-type&gt;&lt;contributors&gt;&lt;authors&gt;&lt;author&gt;Clark, Robert E.&lt;/author&gt;&lt;author&gt;Basu, Saumik&lt;/author&gt;&lt;author&gt;Eigenbrode, Sanford D.&lt;/author&gt;&lt;author&gt;Oeller, Liesl C.&lt;/author&gt;&lt;author&gt;Crowder, David W.&lt;/author&gt;&lt;/authors&gt;&lt;/contributors&gt;&lt;titles&gt;&lt;title&gt;Risk assessment for non-crop hosts of pea enation mosaic virus and the aphid vector Acyrthosiphon pisum&lt;/title&gt;&lt;secondary-title&gt;Agricultural and Forest Entomology&lt;/secondary-title&gt;&lt;/titles&gt;&lt;periodical&gt;&lt;full-title&gt;Agricultural and Forest Entomology&lt;/full-title&gt;&lt;/periodical&gt;&lt;pages&gt;1-8&lt;/pages&gt;&lt;volume&gt;n/a&lt;/volume&gt;&lt;dates&gt;&lt;year&gt;2023&lt;/year&gt;&lt;/dates&gt;&lt;isbn&gt;1461-9555&lt;/isbn&gt;&lt;urls&gt;&lt;related-urls&gt;&lt;url&gt;https://resjournals.onlinelibrary.wiley.com/doi/abs/10.1111/afe.12564&lt;/url&gt;&lt;/related-urls&gt;&lt;/urls&gt;&lt;electronic-resource-num&gt;https://doi.org/10.1111/afe.12564&lt;/electronic-resource-num&gt;&lt;/record&gt;&lt;/Cite&gt;&lt;/EndNote&gt;</w:delInstrText>
        </w:r>
        <w:r w:rsidR="0037791D" w:rsidRPr="00337464" w:rsidDel="007808AD">
          <w:rPr>
            <w:rFonts w:cs="Times New Roman"/>
            <w:sz w:val="24"/>
            <w:szCs w:val="24"/>
            <w:lang w:val="en-US"/>
            <w:rPrChange w:id="2472" w:author="Clark, Robert Emerson" w:date="2023-06-14T14:40:00Z">
              <w:rPr>
                <w:rFonts w:cs="Times New Roman"/>
                <w:lang w:val="en-US"/>
              </w:rPr>
            </w:rPrChange>
          </w:rPr>
          <w:fldChar w:fldCharType="separate"/>
        </w:r>
        <w:r w:rsidR="0037791D" w:rsidRPr="00337464" w:rsidDel="007808AD">
          <w:rPr>
            <w:rFonts w:cs="Times New Roman"/>
            <w:noProof/>
            <w:sz w:val="24"/>
            <w:szCs w:val="24"/>
            <w:lang w:val="en-US"/>
            <w:rPrChange w:id="2473" w:author="Clark, Robert Emerson" w:date="2023-06-14T14:40:00Z">
              <w:rPr>
                <w:rFonts w:cs="Times New Roman"/>
                <w:noProof/>
                <w:lang w:val="en-US"/>
              </w:rPr>
            </w:rPrChange>
          </w:rPr>
          <w:delText>(Clark et al., 2023)</w:delText>
        </w:r>
        <w:r w:rsidR="0037791D" w:rsidRPr="00337464" w:rsidDel="007808AD">
          <w:rPr>
            <w:rFonts w:cs="Times New Roman"/>
            <w:sz w:val="24"/>
            <w:szCs w:val="24"/>
            <w:lang w:val="en-US"/>
            <w:rPrChange w:id="2474" w:author="Clark, Robert Emerson" w:date="2023-06-14T14:40:00Z">
              <w:rPr>
                <w:rFonts w:cs="Times New Roman"/>
                <w:lang w:val="en-US"/>
              </w:rPr>
            </w:rPrChange>
          </w:rPr>
          <w:fldChar w:fldCharType="end"/>
        </w:r>
        <w:r w:rsidR="0037791D" w:rsidRPr="00337464" w:rsidDel="007808AD">
          <w:rPr>
            <w:rFonts w:cs="Times New Roman"/>
            <w:sz w:val="24"/>
            <w:szCs w:val="24"/>
            <w:lang w:val="en-US"/>
            <w:rPrChange w:id="2475" w:author="Clark, Robert Emerson" w:date="2023-06-14T14:40:00Z">
              <w:rPr>
                <w:rFonts w:cs="Times New Roman"/>
                <w:lang w:val="en-US"/>
              </w:rPr>
            </w:rPrChange>
          </w:rPr>
          <w:delText>.</w:delText>
        </w:r>
        <w:r w:rsidR="005302AF" w:rsidRPr="00337464" w:rsidDel="007808AD">
          <w:rPr>
            <w:rFonts w:cs="Times New Roman"/>
            <w:sz w:val="24"/>
            <w:szCs w:val="24"/>
            <w:lang w:val="en-US"/>
            <w:rPrChange w:id="2476" w:author="Clark, Robert Emerson" w:date="2023-06-14T14:40:00Z">
              <w:rPr>
                <w:rFonts w:cs="Times New Roman"/>
                <w:lang w:val="en-US"/>
              </w:rPr>
            </w:rPrChange>
          </w:rPr>
          <w:delText xml:space="preserve"> </w:delText>
        </w:r>
        <w:r w:rsidR="00763F75" w:rsidRPr="00337464" w:rsidDel="007808AD">
          <w:rPr>
            <w:rFonts w:cs="Times New Roman"/>
            <w:sz w:val="24"/>
            <w:szCs w:val="24"/>
            <w:lang w:val="en-US"/>
            <w:rPrChange w:id="2477" w:author="Clark, Robert Emerson" w:date="2023-06-14T14:40:00Z">
              <w:rPr>
                <w:rFonts w:cs="Times New Roman"/>
                <w:lang w:val="en-US"/>
              </w:rPr>
            </w:rPrChange>
          </w:rPr>
          <w:delText>Thus, we suggest that pea plants are</w:delText>
        </w:r>
        <w:r w:rsidR="003C5160" w:rsidRPr="00337464" w:rsidDel="007808AD">
          <w:rPr>
            <w:rFonts w:cs="Times New Roman"/>
            <w:sz w:val="24"/>
            <w:szCs w:val="24"/>
            <w:lang w:val="en-US"/>
            <w:rPrChange w:id="2478" w:author="Clark, Robert Emerson" w:date="2023-06-14T14:40:00Z">
              <w:rPr>
                <w:rFonts w:cs="Times New Roman"/>
                <w:lang w:val="en-US"/>
              </w:rPr>
            </w:rPrChange>
          </w:rPr>
          <w:delText xml:space="preserve"> alternate host</w:delText>
        </w:r>
        <w:r w:rsidR="00E17F7E" w:rsidRPr="00337464" w:rsidDel="007808AD">
          <w:rPr>
            <w:rFonts w:cs="Times New Roman"/>
            <w:sz w:val="24"/>
            <w:szCs w:val="24"/>
            <w:lang w:val="en-US"/>
            <w:rPrChange w:id="2479" w:author="Clark, Robert Emerson" w:date="2023-06-14T14:40:00Z">
              <w:rPr>
                <w:rFonts w:cs="Times New Roman"/>
                <w:lang w:val="en-US"/>
              </w:rPr>
            </w:rPrChange>
          </w:rPr>
          <w:delText>s</w:delText>
        </w:r>
        <w:r w:rsidR="003C5160" w:rsidRPr="00337464" w:rsidDel="007808AD">
          <w:rPr>
            <w:rFonts w:cs="Times New Roman"/>
            <w:sz w:val="24"/>
            <w:szCs w:val="24"/>
            <w:lang w:val="en-US"/>
            <w:rPrChange w:id="2480" w:author="Clark, Robert Emerson" w:date="2023-06-14T14:40:00Z">
              <w:rPr>
                <w:rFonts w:cs="Times New Roman"/>
                <w:lang w:val="en-US"/>
              </w:rPr>
            </w:rPrChange>
          </w:rPr>
          <w:delText xml:space="preserve"> for </w:delText>
        </w:r>
        <w:r w:rsidR="00CF2931" w:rsidRPr="00337464" w:rsidDel="007808AD">
          <w:rPr>
            <w:rFonts w:cs="Times New Roman"/>
            <w:sz w:val="24"/>
            <w:szCs w:val="24"/>
            <w:lang w:val="en-US"/>
            <w:rPrChange w:id="2481" w:author="Clark, Robert Emerson" w:date="2023-06-14T14:40:00Z">
              <w:rPr>
                <w:rFonts w:cs="Times New Roman"/>
                <w:lang w:val="en-US"/>
              </w:rPr>
            </w:rPrChange>
          </w:rPr>
          <w:delText xml:space="preserve">“pea” </w:delText>
        </w:r>
        <w:r w:rsidR="003C5160" w:rsidRPr="00337464" w:rsidDel="007808AD">
          <w:rPr>
            <w:rFonts w:cs="Times New Roman"/>
            <w:sz w:val="24"/>
            <w:szCs w:val="24"/>
            <w:lang w:val="en-US"/>
            <w:rPrChange w:id="2482" w:author="Clark, Robert Emerson" w:date="2023-06-14T14:40:00Z">
              <w:rPr>
                <w:rFonts w:cs="Times New Roman"/>
                <w:lang w:val="en-US"/>
              </w:rPr>
            </w:rPrChange>
          </w:rPr>
          <w:delText>pea aphids</w:delText>
        </w:r>
        <w:r w:rsidR="00CF2931" w:rsidRPr="00337464" w:rsidDel="007808AD">
          <w:rPr>
            <w:rFonts w:cs="Times New Roman"/>
            <w:sz w:val="24"/>
            <w:szCs w:val="24"/>
            <w:lang w:val="en-US"/>
            <w:rPrChange w:id="2483" w:author="Clark, Robert Emerson" w:date="2023-06-14T14:40:00Z">
              <w:rPr>
                <w:rFonts w:cs="Times New Roman"/>
                <w:lang w:val="en-US"/>
              </w:rPr>
            </w:rPrChange>
          </w:rPr>
          <w:delText xml:space="preserve">, which </w:delText>
        </w:r>
        <w:r w:rsidR="00A66413" w:rsidRPr="00337464" w:rsidDel="007808AD">
          <w:rPr>
            <w:rFonts w:cs="Times New Roman"/>
            <w:sz w:val="24"/>
            <w:szCs w:val="24"/>
            <w:lang w:val="en-US"/>
            <w:rPrChange w:id="2484" w:author="Clark, Robert Emerson" w:date="2023-06-14T14:40:00Z">
              <w:rPr>
                <w:rFonts w:cs="Times New Roman"/>
                <w:lang w:val="en-US"/>
              </w:rPr>
            </w:rPrChange>
          </w:rPr>
          <w:delText>are adapted to</w:delText>
        </w:r>
        <w:r w:rsidR="00EC771B" w:rsidRPr="00337464" w:rsidDel="007808AD">
          <w:rPr>
            <w:rFonts w:cs="Times New Roman"/>
            <w:sz w:val="24"/>
            <w:szCs w:val="24"/>
            <w:lang w:val="en-US"/>
            <w:rPrChange w:id="2485" w:author="Clark, Robert Emerson" w:date="2023-06-14T14:40:00Z">
              <w:rPr>
                <w:rFonts w:cs="Times New Roman"/>
                <w:lang w:val="en-US"/>
              </w:rPr>
            </w:rPrChange>
          </w:rPr>
          <w:delText xml:space="preserve"> prefer and perform</w:delText>
        </w:r>
        <w:r w:rsidR="00DB4EB0" w:rsidRPr="00337464" w:rsidDel="007808AD">
          <w:rPr>
            <w:rFonts w:cs="Times New Roman"/>
            <w:sz w:val="24"/>
            <w:szCs w:val="24"/>
            <w:lang w:val="en-US"/>
            <w:rPrChange w:id="2486" w:author="Clark, Robert Emerson" w:date="2023-06-14T14:40:00Z">
              <w:rPr>
                <w:rFonts w:cs="Times New Roman"/>
                <w:lang w:val="en-US"/>
              </w:rPr>
            </w:rPrChange>
          </w:rPr>
          <w:delText xml:space="preserve"> best</w:delText>
        </w:r>
        <w:r w:rsidR="00EC771B" w:rsidRPr="00337464" w:rsidDel="007808AD">
          <w:rPr>
            <w:rFonts w:cs="Times New Roman"/>
            <w:sz w:val="24"/>
            <w:szCs w:val="24"/>
            <w:lang w:val="en-US"/>
            <w:rPrChange w:id="2487" w:author="Clark, Robert Emerson" w:date="2023-06-14T14:40:00Z">
              <w:rPr>
                <w:rFonts w:cs="Times New Roman"/>
                <w:lang w:val="en-US"/>
              </w:rPr>
            </w:rPrChange>
          </w:rPr>
          <w:delText xml:space="preserve"> in hairy vetch, </w:delText>
        </w:r>
        <w:r w:rsidR="00B55C63" w:rsidRPr="00337464" w:rsidDel="007808AD">
          <w:rPr>
            <w:rFonts w:cs="Times New Roman"/>
            <w:sz w:val="24"/>
            <w:szCs w:val="24"/>
            <w:lang w:val="en-US"/>
            <w:rPrChange w:id="2488" w:author="Clark, Robert Emerson" w:date="2023-06-14T14:40:00Z">
              <w:rPr>
                <w:rFonts w:cs="Times New Roman"/>
                <w:lang w:val="en-US"/>
              </w:rPr>
            </w:rPrChange>
          </w:rPr>
          <w:delText>the plant that fundatrix</w:delText>
        </w:r>
        <w:r w:rsidR="00E17F7E" w:rsidRPr="00337464" w:rsidDel="007808AD">
          <w:rPr>
            <w:rFonts w:cs="Times New Roman"/>
            <w:sz w:val="24"/>
            <w:szCs w:val="24"/>
            <w:lang w:val="en-US"/>
            <w:rPrChange w:id="2489" w:author="Clark, Robert Emerson" w:date="2023-06-14T14:40:00Z">
              <w:rPr>
                <w:rFonts w:cs="Times New Roman"/>
                <w:lang w:val="en-US"/>
              </w:rPr>
            </w:rPrChange>
          </w:rPr>
          <w:delText xml:space="preserve"> individuals</w:delText>
        </w:r>
        <w:r w:rsidR="00B55C63" w:rsidRPr="00337464" w:rsidDel="007808AD">
          <w:rPr>
            <w:rFonts w:cs="Times New Roman"/>
            <w:sz w:val="24"/>
            <w:szCs w:val="24"/>
            <w:lang w:val="en-US"/>
            <w:rPrChange w:id="2490" w:author="Clark, Robert Emerson" w:date="2023-06-14T14:40:00Z">
              <w:rPr>
                <w:rFonts w:cs="Times New Roman"/>
                <w:lang w:val="en-US"/>
              </w:rPr>
            </w:rPrChange>
          </w:rPr>
          <w:delText xml:space="preserve"> </w:delText>
        </w:r>
        <w:r w:rsidR="00BA6D81" w:rsidRPr="00337464" w:rsidDel="007808AD">
          <w:rPr>
            <w:rFonts w:cs="Times New Roman"/>
            <w:sz w:val="24"/>
            <w:szCs w:val="24"/>
            <w:lang w:val="en-US"/>
            <w:rPrChange w:id="2491" w:author="Clark, Robert Emerson" w:date="2023-06-14T14:40:00Z">
              <w:rPr>
                <w:rFonts w:cs="Times New Roman"/>
                <w:lang w:val="en-US"/>
              </w:rPr>
            </w:rPrChange>
          </w:rPr>
          <w:delText xml:space="preserve">encounter </w:delText>
        </w:r>
        <w:r w:rsidR="00380CF7" w:rsidRPr="00337464" w:rsidDel="007808AD">
          <w:rPr>
            <w:rFonts w:cs="Times New Roman"/>
            <w:sz w:val="24"/>
            <w:szCs w:val="24"/>
            <w:lang w:val="en-US"/>
            <w:rPrChange w:id="2492" w:author="Clark, Robert Emerson" w:date="2023-06-14T14:40:00Z">
              <w:rPr>
                <w:rFonts w:cs="Times New Roman"/>
                <w:lang w:val="en-US"/>
              </w:rPr>
            </w:rPrChange>
          </w:rPr>
          <w:delText>when they hatch</w:delText>
        </w:r>
        <w:r w:rsidR="00C45063" w:rsidRPr="00337464" w:rsidDel="007808AD">
          <w:rPr>
            <w:rFonts w:cs="Times New Roman"/>
            <w:sz w:val="24"/>
            <w:szCs w:val="24"/>
            <w:lang w:val="en-US"/>
            <w:rPrChange w:id="2493" w:author="Clark, Robert Emerson" w:date="2023-06-14T14:40:00Z">
              <w:rPr>
                <w:rFonts w:cs="Times New Roman"/>
                <w:lang w:val="en-US"/>
              </w:rPr>
            </w:rPrChange>
          </w:rPr>
          <w:delText xml:space="preserve"> after the winter.</w:delText>
        </w:r>
        <w:r w:rsidR="00CD35B2" w:rsidRPr="00337464" w:rsidDel="007808AD">
          <w:rPr>
            <w:rFonts w:cs="Times New Roman"/>
            <w:sz w:val="24"/>
            <w:szCs w:val="24"/>
            <w:lang w:val="en-US"/>
            <w:rPrChange w:id="2494" w:author="Clark, Robert Emerson" w:date="2023-06-14T14:40:00Z">
              <w:rPr>
                <w:rFonts w:cs="Times New Roman"/>
                <w:lang w:val="en-US"/>
              </w:rPr>
            </w:rPrChange>
          </w:rPr>
          <w:delText xml:space="preserve"> Subsequent morphs may have to switch to pea plants </w:delText>
        </w:r>
        <w:r w:rsidR="0094318B" w:rsidRPr="00337464" w:rsidDel="007808AD">
          <w:rPr>
            <w:rFonts w:cs="Times New Roman"/>
            <w:sz w:val="24"/>
            <w:szCs w:val="24"/>
            <w:lang w:val="en-US"/>
            <w:rPrChange w:id="2495" w:author="Clark, Robert Emerson" w:date="2023-06-14T14:40:00Z">
              <w:rPr>
                <w:rFonts w:cs="Times New Roman"/>
                <w:lang w:val="en-US"/>
              </w:rPr>
            </w:rPrChange>
          </w:rPr>
          <w:delText>as</w:delText>
        </w:r>
        <w:r w:rsidR="00CD35B2" w:rsidRPr="00337464" w:rsidDel="007808AD">
          <w:rPr>
            <w:rFonts w:cs="Times New Roman"/>
            <w:sz w:val="24"/>
            <w:szCs w:val="24"/>
            <w:lang w:val="en-US"/>
            <w:rPrChange w:id="2496" w:author="Clark, Robert Emerson" w:date="2023-06-14T14:40:00Z">
              <w:rPr>
                <w:rFonts w:cs="Times New Roman"/>
                <w:lang w:val="en-US"/>
              </w:rPr>
            </w:rPrChange>
          </w:rPr>
          <w:delText xml:space="preserve"> </w:delText>
        </w:r>
        <w:r w:rsidR="00253378" w:rsidRPr="00337464" w:rsidDel="007808AD">
          <w:rPr>
            <w:rFonts w:cs="Times New Roman"/>
            <w:sz w:val="24"/>
            <w:szCs w:val="24"/>
            <w:lang w:val="en-US"/>
            <w:rPrChange w:id="2497" w:author="Clark, Robert Emerson" w:date="2023-06-14T14:40:00Z">
              <w:rPr>
                <w:rFonts w:cs="Times New Roman"/>
                <w:lang w:val="en-US"/>
              </w:rPr>
            </w:rPrChange>
          </w:rPr>
          <w:delText>hairy vetch</w:delText>
        </w:r>
        <w:r w:rsidR="00914048" w:rsidRPr="00337464" w:rsidDel="007808AD">
          <w:rPr>
            <w:rFonts w:cs="Times New Roman"/>
            <w:sz w:val="24"/>
            <w:szCs w:val="24"/>
            <w:lang w:val="en-US"/>
            <w:rPrChange w:id="2498" w:author="Clark, Robert Emerson" w:date="2023-06-14T14:40:00Z">
              <w:rPr>
                <w:rFonts w:cs="Times New Roman"/>
                <w:lang w:val="en-US"/>
              </w:rPr>
            </w:rPrChange>
          </w:rPr>
          <w:delText xml:space="preserve"> populations </w:delText>
        </w:r>
        <w:r w:rsidR="00C1307A" w:rsidRPr="00337464" w:rsidDel="007808AD">
          <w:rPr>
            <w:rFonts w:cs="Times New Roman"/>
            <w:sz w:val="24"/>
            <w:szCs w:val="24"/>
            <w:lang w:val="en-US"/>
            <w:rPrChange w:id="2499" w:author="Clark, Robert Emerson" w:date="2023-06-14T14:40:00Z">
              <w:rPr>
                <w:rFonts w:cs="Times New Roman"/>
                <w:lang w:val="en-US"/>
              </w:rPr>
            </w:rPrChange>
          </w:rPr>
          <w:delText>senesce</w:delText>
        </w:r>
        <w:r w:rsidR="00427966" w:rsidRPr="00337464" w:rsidDel="007808AD">
          <w:rPr>
            <w:rFonts w:cs="Times New Roman"/>
            <w:sz w:val="24"/>
            <w:szCs w:val="24"/>
            <w:lang w:val="en-US"/>
            <w:rPrChange w:id="2500" w:author="Clark, Robert Emerson" w:date="2023-06-14T14:40:00Z">
              <w:rPr>
                <w:rFonts w:cs="Times New Roman"/>
                <w:lang w:val="en-US"/>
              </w:rPr>
            </w:rPrChange>
          </w:rPr>
          <w:delText xml:space="preserve"> and</w:delText>
        </w:r>
        <w:r w:rsidR="00253378" w:rsidRPr="00337464" w:rsidDel="007808AD">
          <w:rPr>
            <w:rFonts w:cs="Times New Roman"/>
            <w:sz w:val="24"/>
            <w:szCs w:val="24"/>
            <w:lang w:val="en-US"/>
            <w:rPrChange w:id="2501" w:author="Clark, Robert Emerson" w:date="2023-06-14T14:40:00Z">
              <w:rPr>
                <w:rFonts w:cs="Times New Roman"/>
                <w:lang w:val="en-US"/>
              </w:rPr>
            </w:rPrChange>
          </w:rPr>
          <w:delText xml:space="preserve"> become scarce.</w:delText>
        </w:r>
        <w:r w:rsidR="00C45063" w:rsidRPr="00337464" w:rsidDel="007808AD">
          <w:rPr>
            <w:rFonts w:cs="Times New Roman"/>
            <w:sz w:val="24"/>
            <w:szCs w:val="24"/>
            <w:lang w:val="en-US"/>
            <w:rPrChange w:id="2502" w:author="Clark, Robert Emerson" w:date="2023-06-14T14:40:00Z">
              <w:rPr>
                <w:rFonts w:cs="Times New Roman"/>
                <w:lang w:val="en-US"/>
              </w:rPr>
            </w:rPrChange>
          </w:rPr>
          <w:delText xml:space="preserve"> </w:delText>
        </w:r>
        <w:r w:rsidR="00A62C0F" w:rsidRPr="00337464" w:rsidDel="007808AD">
          <w:rPr>
            <w:rFonts w:cs="Times New Roman"/>
            <w:sz w:val="24"/>
            <w:szCs w:val="24"/>
            <w:lang w:val="en-US"/>
            <w:rPrChange w:id="2503" w:author="Clark, Robert Emerson" w:date="2023-06-14T14:40:00Z">
              <w:rPr>
                <w:rFonts w:cs="Times New Roman"/>
                <w:lang w:val="en-US"/>
              </w:rPr>
            </w:rPrChange>
          </w:rPr>
          <w:delText xml:space="preserve">Pea aphid biotypes grouped as “alfalfa” </w:delText>
        </w:r>
        <w:r w:rsidR="00381FB6" w:rsidRPr="00337464" w:rsidDel="007808AD">
          <w:rPr>
            <w:rFonts w:cs="Times New Roman"/>
            <w:sz w:val="24"/>
            <w:szCs w:val="24"/>
            <w:lang w:val="en-US"/>
            <w:rPrChange w:id="2504" w:author="Clark, Robert Emerson" w:date="2023-06-14T14:40:00Z">
              <w:rPr>
                <w:rFonts w:cs="Times New Roman"/>
                <w:lang w:val="en-US"/>
              </w:rPr>
            </w:rPrChange>
          </w:rPr>
          <w:delText xml:space="preserve">do not need a “stopover” host because alfalfa </w:delText>
        </w:r>
        <w:r w:rsidR="0000778F" w:rsidRPr="00337464" w:rsidDel="007808AD">
          <w:rPr>
            <w:rFonts w:cs="Times New Roman"/>
            <w:sz w:val="24"/>
            <w:szCs w:val="24"/>
            <w:lang w:val="en-US"/>
            <w:rPrChange w:id="2505" w:author="Clark, Robert Emerson" w:date="2023-06-14T14:40:00Z">
              <w:rPr>
                <w:rFonts w:cs="Times New Roman"/>
                <w:lang w:val="en-US"/>
              </w:rPr>
            </w:rPrChange>
          </w:rPr>
          <w:delText xml:space="preserve">is a </w:delText>
        </w:r>
        <w:r w:rsidR="00B175CA" w:rsidRPr="00337464" w:rsidDel="007808AD">
          <w:rPr>
            <w:rFonts w:cs="Times New Roman"/>
            <w:sz w:val="24"/>
            <w:szCs w:val="24"/>
            <w:lang w:val="en-US"/>
            <w:rPrChange w:id="2506" w:author="Clark, Robert Emerson" w:date="2023-06-14T14:40:00Z">
              <w:rPr>
                <w:rFonts w:cs="Times New Roman"/>
                <w:lang w:val="en-US"/>
              </w:rPr>
            </w:rPrChange>
          </w:rPr>
          <w:delText>winter-hardy</w:delText>
        </w:r>
        <w:r w:rsidR="0000778F" w:rsidRPr="00337464" w:rsidDel="007808AD">
          <w:rPr>
            <w:rFonts w:cs="Times New Roman"/>
            <w:sz w:val="24"/>
            <w:szCs w:val="24"/>
            <w:lang w:val="en-US"/>
            <w:rPrChange w:id="2507" w:author="Clark, Robert Emerson" w:date="2023-06-14T14:40:00Z">
              <w:rPr>
                <w:rFonts w:cs="Times New Roman"/>
                <w:lang w:val="en-US"/>
              </w:rPr>
            </w:rPrChange>
          </w:rPr>
          <w:delText xml:space="preserve"> plant</w:delText>
        </w:r>
        <w:r w:rsidR="00545F0C" w:rsidRPr="00337464" w:rsidDel="007808AD">
          <w:rPr>
            <w:rFonts w:cs="Times New Roman"/>
            <w:sz w:val="24"/>
            <w:szCs w:val="24"/>
            <w:lang w:val="en-US"/>
            <w:rPrChange w:id="2508" w:author="Clark, Robert Emerson" w:date="2023-06-14T14:40:00Z">
              <w:rPr>
                <w:rFonts w:cs="Times New Roman"/>
                <w:lang w:val="en-US"/>
              </w:rPr>
            </w:rPrChange>
          </w:rPr>
          <w:delText xml:space="preserve">, which </w:delText>
        </w:r>
        <w:r w:rsidR="00705E9D" w:rsidRPr="00337464" w:rsidDel="007808AD">
          <w:rPr>
            <w:rFonts w:cs="Times New Roman"/>
            <w:sz w:val="24"/>
            <w:szCs w:val="24"/>
            <w:lang w:val="en-US"/>
            <w:rPrChange w:id="2509" w:author="Clark, Robert Emerson" w:date="2023-06-14T14:40:00Z">
              <w:rPr>
                <w:rFonts w:cs="Times New Roman"/>
                <w:lang w:val="en-US"/>
              </w:rPr>
            </w:rPrChange>
          </w:rPr>
          <w:delText>grows</w:delText>
        </w:r>
        <w:r w:rsidR="00B93A43" w:rsidRPr="00337464" w:rsidDel="007808AD">
          <w:rPr>
            <w:rFonts w:cs="Times New Roman"/>
            <w:sz w:val="24"/>
            <w:szCs w:val="24"/>
            <w:lang w:val="en-US"/>
            <w:rPrChange w:id="2510" w:author="Clark, Robert Emerson" w:date="2023-06-14T14:40:00Z">
              <w:rPr>
                <w:rFonts w:cs="Times New Roman"/>
                <w:lang w:val="en-US"/>
              </w:rPr>
            </w:rPrChange>
          </w:rPr>
          <w:delText xml:space="preserve"> in</w:delText>
        </w:r>
        <w:r w:rsidR="00705E9D" w:rsidRPr="00337464" w:rsidDel="007808AD">
          <w:rPr>
            <w:rFonts w:cs="Times New Roman"/>
            <w:sz w:val="24"/>
            <w:szCs w:val="24"/>
            <w:lang w:val="en-US"/>
            <w:rPrChange w:id="2511" w:author="Clark, Robert Emerson" w:date="2023-06-14T14:40:00Z">
              <w:rPr>
                <w:rFonts w:cs="Times New Roman"/>
                <w:lang w:val="en-US"/>
              </w:rPr>
            </w:rPrChange>
          </w:rPr>
          <w:delText xml:space="preserve"> both crop and non-crop areas</w:delText>
        </w:r>
        <w:r w:rsidR="00D926C7" w:rsidRPr="00337464" w:rsidDel="007808AD">
          <w:rPr>
            <w:rFonts w:cs="Times New Roman"/>
            <w:sz w:val="24"/>
            <w:szCs w:val="24"/>
            <w:lang w:val="en-US"/>
            <w:rPrChange w:id="2512" w:author="Clark, Robert Emerson" w:date="2023-06-14T14:40:00Z">
              <w:rPr>
                <w:rFonts w:cs="Times New Roman"/>
                <w:lang w:val="en-US"/>
              </w:rPr>
            </w:rPrChange>
          </w:rPr>
          <w:delText xml:space="preserve"> and is </w:delText>
        </w:r>
        <w:r w:rsidR="00002F43" w:rsidRPr="00337464" w:rsidDel="007808AD">
          <w:rPr>
            <w:rFonts w:cs="Times New Roman"/>
            <w:sz w:val="24"/>
            <w:szCs w:val="24"/>
            <w:lang w:val="en-US"/>
            <w:rPrChange w:id="2513" w:author="Clark, Robert Emerson" w:date="2023-06-14T14:40:00Z">
              <w:rPr>
                <w:rFonts w:cs="Times New Roman"/>
                <w:lang w:val="en-US"/>
              </w:rPr>
            </w:rPrChange>
          </w:rPr>
          <w:delText xml:space="preserve">fairly </w:delText>
        </w:r>
        <w:r w:rsidR="00D926C7" w:rsidRPr="00337464" w:rsidDel="007808AD">
          <w:rPr>
            <w:rFonts w:cs="Times New Roman"/>
            <w:sz w:val="24"/>
            <w:szCs w:val="24"/>
            <w:lang w:val="en-US"/>
            <w:rPrChange w:id="2514" w:author="Clark, Robert Emerson" w:date="2023-06-14T14:40:00Z">
              <w:rPr>
                <w:rFonts w:cs="Times New Roman"/>
                <w:lang w:val="en-US"/>
              </w:rPr>
            </w:rPrChange>
          </w:rPr>
          <w:delText>available through the growing season</w:delText>
        </w:r>
        <w:commentRangeEnd w:id="2424"/>
        <w:r w:rsidR="005A6602" w:rsidRPr="00337464" w:rsidDel="007808AD">
          <w:rPr>
            <w:rStyle w:val="CommentReference"/>
            <w:rFonts w:cs="Times New Roman"/>
            <w:sz w:val="24"/>
            <w:szCs w:val="24"/>
            <w:rPrChange w:id="2515" w:author="Clark, Robert Emerson" w:date="2023-06-14T14:40:00Z">
              <w:rPr>
                <w:rStyle w:val="CommentReference"/>
                <w:rFonts w:cs="Times New Roman"/>
              </w:rPr>
            </w:rPrChange>
          </w:rPr>
          <w:commentReference w:id="2424"/>
        </w:r>
        <w:r w:rsidR="00D926C7" w:rsidRPr="00337464" w:rsidDel="007808AD">
          <w:rPr>
            <w:rFonts w:cs="Times New Roman"/>
            <w:sz w:val="24"/>
            <w:szCs w:val="24"/>
            <w:lang w:val="en-US"/>
            <w:rPrChange w:id="2516" w:author="Clark, Robert Emerson" w:date="2023-06-14T14:40:00Z">
              <w:rPr>
                <w:rFonts w:cs="Times New Roman"/>
                <w:lang w:val="en-US"/>
              </w:rPr>
            </w:rPrChange>
          </w:rPr>
          <w:delText>.</w:delText>
        </w:r>
      </w:del>
    </w:p>
    <w:p w14:paraId="4D43A284" w14:textId="05EE4C79" w:rsidR="000B4C8B" w:rsidRPr="00337464" w:rsidDel="00337464" w:rsidRDefault="00344474" w:rsidP="005314CB">
      <w:pPr>
        <w:spacing w:line="480" w:lineRule="auto"/>
        <w:rPr>
          <w:del w:id="2517" w:author="Clark, Robert Emerson" w:date="2023-06-14T14:40:00Z"/>
          <w:rFonts w:cs="Times New Roman"/>
          <w:sz w:val="24"/>
          <w:szCs w:val="24"/>
          <w:lang w:val="en-US"/>
          <w:rPrChange w:id="2518" w:author="Clark, Robert Emerson" w:date="2023-06-14T14:40:00Z">
            <w:rPr>
              <w:del w:id="2519" w:author="Clark, Robert Emerson" w:date="2023-06-14T14:40:00Z"/>
              <w:rFonts w:cs="Times New Roman"/>
              <w:lang w:val="en-US"/>
            </w:rPr>
          </w:rPrChange>
        </w:rPr>
      </w:pPr>
      <w:del w:id="2520" w:author="Clark, Robert Emerson" w:date="2023-06-14T14:40:00Z">
        <w:r w:rsidRPr="00337464" w:rsidDel="00337464">
          <w:rPr>
            <w:rFonts w:cs="Times New Roman"/>
            <w:sz w:val="24"/>
            <w:szCs w:val="24"/>
            <w:lang w:val="en-US"/>
            <w:rPrChange w:id="2521" w:author="Clark, Robert Emerson" w:date="2023-06-14T14:40:00Z">
              <w:rPr>
                <w:rFonts w:cs="Times New Roman"/>
                <w:lang w:val="en-US"/>
              </w:rPr>
            </w:rPrChange>
          </w:rPr>
          <w:delText xml:space="preserve">Another exemption </w:delText>
        </w:r>
        <w:r w:rsidR="0026095D" w:rsidRPr="00337464" w:rsidDel="00337464">
          <w:rPr>
            <w:rFonts w:cs="Times New Roman"/>
            <w:sz w:val="24"/>
            <w:szCs w:val="24"/>
            <w:lang w:val="en-US"/>
            <w:rPrChange w:id="2522" w:author="Clark, Robert Emerson" w:date="2023-06-14T14:40:00Z">
              <w:rPr>
                <w:rFonts w:cs="Times New Roman"/>
                <w:lang w:val="en-US"/>
              </w:rPr>
            </w:rPrChange>
          </w:rPr>
          <w:delText xml:space="preserve">to the </w:delText>
        </w:r>
        <w:r w:rsidR="00650494" w:rsidRPr="00337464" w:rsidDel="00337464">
          <w:rPr>
            <w:rFonts w:cs="Times New Roman"/>
            <w:sz w:val="24"/>
            <w:szCs w:val="24"/>
            <w:lang w:val="en-US"/>
            <w:rPrChange w:id="2523" w:author="Clark, Robert Emerson" w:date="2023-06-14T14:40:00Z">
              <w:rPr>
                <w:rFonts w:cs="Times New Roman"/>
                <w:lang w:val="en-US"/>
              </w:rPr>
            </w:rPrChange>
          </w:rPr>
          <w:delText>performance</w:delText>
        </w:r>
        <w:r w:rsidR="00811746" w:rsidRPr="00337464" w:rsidDel="00337464">
          <w:rPr>
            <w:rFonts w:cs="Times New Roman"/>
            <w:sz w:val="24"/>
            <w:szCs w:val="24"/>
            <w:lang w:val="en-US"/>
            <w:rPrChange w:id="2524" w:author="Clark, Robert Emerson" w:date="2023-06-14T14:40:00Z">
              <w:rPr>
                <w:rFonts w:cs="Times New Roman"/>
                <w:lang w:val="en-US"/>
              </w:rPr>
            </w:rPrChange>
          </w:rPr>
          <w:delText>-</w:delText>
        </w:r>
        <w:r w:rsidR="00650494" w:rsidRPr="00337464" w:rsidDel="00337464">
          <w:rPr>
            <w:rFonts w:cs="Times New Roman"/>
            <w:sz w:val="24"/>
            <w:szCs w:val="24"/>
            <w:lang w:val="en-US"/>
            <w:rPrChange w:id="2525" w:author="Clark, Robert Emerson" w:date="2023-06-14T14:40:00Z">
              <w:rPr>
                <w:rFonts w:cs="Times New Roman"/>
                <w:lang w:val="en-US"/>
              </w:rPr>
            </w:rPrChange>
          </w:rPr>
          <w:delText xml:space="preserve">preference correlation </w:delText>
        </w:r>
        <w:r w:rsidR="00811746" w:rsidRPr="00337464" w:rsidDel="00337464">
          <w:rPr>
            <w:rFonts w:cs="Times New Roman"/>
            <w:sz w:val="24"/>
            <w:szCs w:val="24"/>
            <w:lang w:val="en-US"/>
            <w:rPrChange w:id="2526" w:author="Clark, Robert Emerson" w:date="2023-06-14T14:40:00Z">
              <w:rPr>
                <w:rFonts w:cs="Times New Roman"/>
                <w:lang w:val="en-US"/>
              </w:rPr>
            </w:rPrChange>
          </w:rPr>
          <w:delText xml:space="preserve">rule was </w:delText>
        </w:r>
        <w:r w:rsidR="008225F2" w:rsidRPr="00337464" w:rsidDel="00337464">
          <w:rPr>
            <w:rFonts w:cs="Times New Roman"/>
            <w:sz w:val="24"/>
            <w:szCs w:val="24"/>
            <w:lang w:val="en-US"/>
            <w:rPrChange w:id="2527" w:author="Clark, Robert Emerson" w:date="2023-06-14T14:40:00Z">
              <w:rPr>
                <w:rFonts w:cs="Times New Roman"/>
                <w:lang w:val="en-US"/>
              </w:rPr>
            </w:rPrChange>
          </w:rPr>
          <w:delText>“alfalfa”</w:delText>
        </w:r>
        <w:r w:rsidR="00993C54" w:rsidRPr="00337464" w:rsidDel="00337464">
          <w:rPr>
            <w:rFonts w:cs="Times New Roman"/>
            <w:sz w:val="24"/>
            <w:szCs w:val="24"/>
            <w:lang w:val="en-US"/>
            <w:rPrChange w:id="2528" w:author="Clark, Robert Emerson" w:date="2023-06-14T14:40:00Z">
              <w:rPr>
                <w:rFonts w:cs="Times New Roman"/>
                <w:lang w:val="en-US"/>
              </w:rPr>
            </w:rPrChange>
          </w:rPr>
          <w:delText xml:space="preserve"> pea aphids</w:delText>
        </w:r>
        <w:r w:rsidR="00764029" w:rsidRPr="00337464" w:rsidDel="00337464">
          <w:rPr>
            <w:rFonts w:cs="Times New Roman"/>
            <w:sz w:val="24"/>
            <w:szCs w:val="24"/>
            <w:lang w:val="en-US"/>
            <w:rPrChange w:id="2529" w:author="Clark, Robert Emerson" w:date="2023-06-14T14:40:00Z">
              <w:rPr>
                <w:rFonts w:cs="Times New Roman"/>
                <w:lang w:val="en-US"/>
              </w:rPr>
            </w:rPrChange>
          </w:rPr>
          <w:delText xml:space="preserve">, </w:delText>
        </w:r>
        <w:r w:rsidR="00186148" w:rsidRPr="00337464" w:rsidDel="00337464">
          <w:rPr>
            <w:rFonts w:cs="Times New Roman"/>
            <w:sz w:val="24"/>
            <w:szCs w:val="24"/>
            <w:lang w:val="en-US"/>
            <w:rPrChange w:id="2530" w:author="Clark, Robert Emerson" w:date="2023-06-14T14:40:00Z">
              <w:rPr>
                <w:rFonts w:cs="Times New Roman"/>
                <w:lang w:val="en-US"/>
              </w:rPr>
            </w:rPrChange>
          </w:rPr>
          <w:delText>which preferred</w:delText>
        </w:r>
        <w:r w:rsidR="00C05393" w:rsidRPr="00337464" w:rsidDel="00337464">
          <w:rPr>
            <w:rFonts w:cs="Times New Roman"/>
            <w:sz w:val="24"/>
            <w:szCs w:val="24"/>
            <w:lang w:val="en-US"/>
            <w:rPrChange w:id="2531" w:author="Clark, Robert Emerson" w:date="2023-06-14T14:40:00Z">
              <w:rPr>
                <w:rFonts w:cs="Times New Roman"/>
                <w:lang w:val="en-US"/>
              </w:rPr>
            </w:rPrChange>
          </w:rPr>
          <w:delText xml:space="preserve"> pea plants to a similar extent as “pea” pea aphids, despite</w:delText>
        </w:r>
        <w:r w:rsidR="00186148" w:rsidRPr="00337464" w:rsidDel="00337464">
          <w:rPr>
            <w:rFonts w:cs="Times New Roman"/>
            <w:sz w:val="24"/>
            <w:szCs w:val="24"/>
            <w:lang w:val="en-US"/>
            <w:rPrChange w:id="2532" w:author="Clark, Robert Emerson" w:date="2023-06-14T14:40:00Z">
              <w:rPr>
                <w:rFonts w:cs="Times New Roman"/>
                <w:lang w:val="en-US"/>
              </w:rPr>
            </w:rPrChange>
          </w:rPr>
          <w:delText xml:space="preserve"> their</w:delText>
        </w:r>
        <w:r w:rsidR="00C05393" w:rsidRPr="00337464" w:rsidDel="00337464">
          <w:rPr>
            <w:rFonts w:cs="Times New Roman"/>
            <w:sz w:val="24"/>
            <w:szCs w:val="24"/>
            <w:lang w:val="en-US"/>
            <w:rPrChange w:id="2533" w:author="Clark, Robert Emerson" w:date="2023-06-14T14:40:00Z">
              <w:rPr>
                <w:rFonts w:cs="Times New Roman"/>
                <w:lang w:val="en-US"/>
              </w:rPr>
            </w:rPrChange>
          </w:rPr>
          <w:delText xml:space="preserve"> </w:delText>
        </w:r>
        <w:r w:rsidR="00764029" w:rsidRPr="00337464" w:rsidDel="00337464">
          <w:rPr>
            <w:rFonts w:cs="Times New Roman"/>
            <w:sz w:val="24"/>
            <w:szCs w:val="24"/>
            <w:lang w:val="en-US"/>
            <w:rPrChange w:id="2534" w:author="Clark, Robert Emerson" w:date="2023-06-14T14:40:00Z">
              <w:rPr>
                <w:rFonts w:cs="Times New Roman"/>
                <w:lang w:val="en-US"/>
              </w:rPr>
            </w:rPrChange>
          </w:rPr>
          <w:delText>perfo</w:delText>
        </w:r>
        <w:r w:rsidR="006D444A" w:rsidRPr="00337464" w:rsidDel="00337464">
          <w:rPr>
            <w:rFonts w:cs="Times New Roman"/>
            <w:sz w:val="24"/>
            <w:szCs w:val="24"/>
            <w:lang w:val="en-US"/>
            <w:rPrChange w:id="2535" w:author="Clark, Robert Emerson" w:date="2023-06-14T14:40:00Z">
              <w:rPr>
                <w:rFonts w:cs="Times New Roman"/>
                <w:lang w:val="en-US"/>
              </w:rPr>
            </w:rPrChange>
          </w:rPr>
          <w:delText xml:space="preserve">rmance </w:delText>
        </w:r>
        <w:r w:rsidR="00C23B64" w:rsidRPr="00337464" w:rsidDel="00337464">
          <w:rPr>
            <w:rFonts w:cs="Times New Roman"/>
            <w:sz w:val="24"/>
            <w:szCs w:val="24"/>
            <w:lang w:val="en-US"/>
            <w:rPrChange w:id="2536" w:author="Clark, Robert Emerson" w:date="2023-06-14T14:40:00Z">
              <w:rPr>
                <w:rFonts w:cs="Times New Roman"/>
                <w:lang w:val="en-US"/>
              </w:rPr>
            </w:rPrChange>
          </w:rPr>
          <w:delText>being</w:delText>
        </w:r>
        <w:r w:rsidR="006D444A" w:rsidRPr="00337464" w:rsidDel="00337464">
          <w:rPr>
            <w:rFonts w:cs="Times New Roman"/>
            <w:sz w:val="24"/>
            <w:szCs w:val="24"/>
            <w:lang w:val="en-US"/>
            <w:rPrChange w:id="2537" w:author="Clark, Robert Emerson" w:date="2023-06-14T14:40:00Z">
              <w:rPr>
                <w:rFonts w:cs="Times New Roman"/>
                <w:lang w:val="en-US"/>
              </w:rPr>
            </w:rPrChange>
          </w:rPr>
          <w:delText xml:space="preserve"> significantly lower in </w:delText>
        </w:r>
        <w:r w:rsidR="00C83ADA" w:rsidRPr="00337464" w:rsidDel="00337464">
          <w:rPr>
            <w:rFonts w:cs="Times New Roman"/>
            <w:sz w:val="24"/>
            <w:szCs w:val="24"/>
            <w:lang w:val="en-US"/>
            <w:rPrChange w:id="2538" w:author="Clark, Robert Emerson" w:date="2023-06-14T14:40:00Z">
              <w:rPr>
                <w:rFonts w:cs="Times New Roman"/>
                <w:lang w:val="en-US"/>
              </w:rPr>
            </w:rPrChange>
          </w:rPr>
          <w:delText>these plants</w:delText>
        </w:r>
        <w:r w:rsidR="00020796" w:rsidRPr="00337464" w:rsidDel="00337464">
          <w:rPr>
            <w:rFonts w:cs="Times New Roman"/>
            <w:sz w:val="24"/>
            <w:szCs w:val="24"/>
            <w:lang w:val="en-US"/>
            <w:rPrChange w:id="2539" w:author="Clark, Robert Emerson" w:date="2023-06-14T14:40:00Z">
              <w:rPr>
                <w:rFonts w:cs="Times New Roman"/>
                <w:lang w:val="en-US"/>
              </w:rPr>
            </w:rPrChange>
          </w:rPr>
          <w:delText xml:space="preserve">. </w:delText>
        </w:r>
        <w:r w:rsidR="00E31004" w:rsidRPr="00337464" w:rsidDel="00337464">
          <w:rPr>
            <w:rFonts w:cs="Times New Roman"/>
            <w:sz w:val="24"/>
            <w:szCs w:val="24"/>
            <w:lang w:val="en-US"/>
            <w:rPrChange w:id="2540" w:author="Clark, Robert Emerson" w:date="2023-06-14T14:40:00Z">
              <w:rPr>
                <w:rFonts w:cs="Times New Roman"/>
                <w:lang w:val="en-US"/>
              </w:rPr>
            </w:rPrChange>
          </w:rPr>
          <w:delText xml:space="preserve">We also found </w:delText>
        </w:r>
        <w:r w:rsidR="00E755A0" w:rsidRPr="00337464" w:rsidDel="00337464">
          <w:rPr>
            <w:rFonts w:cs="Times New Roman"/>
            <w:sz w:val="24"/>
            <w:szCs w:val="24"/>
            <w:lang w:val="en-US"/>
            <w:rPrChange w:id="2541" w:author="Clark, Robert Emerson" w:date="2023-06-14T14:40:00Z">
              <w:rPr>
                <w:rFonts w:cs="Times New Roman"/>
                <w:lang w:val="en-US"/>
              </w:rPr>
            </w:rPrChange>
          </w:rPr>
          <w:delText xml:space="preserve">that </w:delText>
        </w:r>
        <w:r w:rsidR="00765BBF" w:rsidRPr="00337464" w:rsidDel="00337464">
          <w:rPr>
            <w:rFonts w:cs="Times New Roman"/>
            <w:sz w:val="24"/>
            <w:szCs w:val="24"/>
            <w:lang w:val="en-US"/>
            <w:rPrChange w:id="2542" w:author="Clark, Robert Emerson" w:date="2023-06-14T14:40:00Z">
              <w:rPr>
                <w:rFonts w:cs="Times New Roman"/>
                <w:lang w:val="en-US"/>
              </w:rPr>
            </w:rPrChange>
          </w:rPr>
          <w:delText xml:space="preserve">pea plants </w:delText>
        </w:r>
        <w:r w:rsidR="00E31004" w:rsidRPr="00337464" w:rsidDel="00337464">
          <w:rPr>
            <w:rFonts w:cs="Times New Roman"/>
            <w:sz w:val="24"/>
            <w:szCs w:val="24"/>
            <w:lang w:val="en-US"/>
            <w:rPrChange w:id="2543" w:author="Clark, Robert Emerson" w:date="2023-06-14T14:40:00Z">
              <w:rPr>
                <w:rFonts w:cs="Times New Roman"/>
                <w:lang w:val="en-US"/>
              </w:rPr>
            </w:rPrChange>
          </w:rPr>
          <w:delText>were</w:delText>
        </w:r>
        <w:r w:rsidR="00765BBF" w:rsidRPr="00337464" w:rsidDel="00337464">
          <w:rPr>
            <w:rFonts w:cs="Times New Roman"/>
            <w:sz w:val="24"/>
            <w:szCs w:val="24"/>
            <w:lang w:val="en-US"/>
            <w:rPrChange w:id="2544" w:author="Clark, Robert Emerson" w:date="2023-06-14T14:40:00Z">
              <w:rPr>
                <w:rFonts w:cs="Times New Roman"/>
                <w:lang w:val="en-US"/>
              </w:rPr>
            </w:rPrChange>
          </w:rPr>
          <w:delText xml:space="preserve"> not as poor </w:delText>
        </w:r>
        <w:r w:rsidR="00D81967" w:rsidRPr="00337464" w:rsidDel="00337464">
          <w:rPr>
            <w:rFonts w:cs="Times New Roman"/>
            <w:sz w:val="24"/>
            <w:szCs w:val="24"/>
            <w:lang w:val="en-US"/>
            <w:rPrChange w:id="2545" w:author="Clark, Robert Emerson" w:date="2023-06-14T14:40:00Z">
              <w:rPr>
                <w:rFonts w:cs="Times New Roman"/>
                <w:lang w:val="en-US"/>
              </w:rPr>
            </w:rPrChange>
          </w:rPr>
          <w:delText xml:space="preserve">hosts for “alfalfa” </w:delText>
        </w:r>
        <w:r w:rsidR="004D527F" w:rsidRPr="00337464" w:rsidDel="00337464">
          <w:rPr>
            <w:rFonts w:cs="Times New Roman"/>
            <w:sz w:val="24"/>
            <w:szCs w:val="24"/>
            <w:lang w:val="en-US"/>
            <w:rPrChange w:id="2546" w:author="Clark, Robert Emerson" w:date="2023-06-14T14:40:00Z">
              <w:rPr>
                <w:rFonts w:cs="Times New Roman"/>
                <w:lang w:val="en-US"/>
              </w:rPr>
            </w:rPrChange>
          </w:rPr>
          <w:delText xml:space="preserve">pea aphid </w:delText>
        </w:r>
        <w:r w:rsidR="0098590B" w:rsidRPr="00337464" w:rsidDel="00337464">
          <w:rPr>
            <w:rFonts w:cs="Times New Roman"/>
            <w:sz w:val="24"/>
            <w:szCs w:val="24"/>
            <w:lang w:val="en-US"/>
            <w:rPrChange w:id="2547" w:author="Clark, Robert Emerson" w:date="2023-06-14T14:40:00Z">
              <w:rPr>
                <w:rFonts w:cs="Times New Roman"/>
                <w:lang w:val="en-US"/>
              </w:rPr>
            </w:rPrChange>
          </w:rPr>
          <w:delText>biotypes</w:delText>
        </w:r>
        <w:r w:rsidR="00D81967" w:rsidRPr="00337464" w:rsidDel="00337464">
          <w:rPr>
            <w:rFonts w:cs="Times New Roman"/>
            <w:sz w:val="24"/>
            <w:szCs w:val="24"/>
            <w:lang w:val="en-US"/>
            <w:rPrChange w:id="2548" w:author="Clark, Robert Emerson" w:date="2023-06-14T14:40:00Z">
              <w:rPr>
                <w:rFonts w:cs="Times New Roman"/>
                <w:lang w:val="en-US"/>
              </w:rPr>
            </w:rPrChange>
          </w:rPr>
          <w:delText xml:space="preserve"> </w:delText>
        </w:r>
        <w:r w:rsidR="008560FC" w:rsidRPr="00337464" w:rsidDel="00337464">
          <w:rPr>
            <w:rFonts w:cs="Times New Roman"/>
            <w:sz w:val="24"/>
            <w:szCs w:val="24"/>
            <w:lang w:val="en-US"/>
            <w:rPrChange w:id="2549" w:author="Clark, Robert Emerson" w:date="2023-06-14T14:40:00Z">
              <w:rPr>
                <w:rFonts w:cs="Times New Roman"/>
                <w:lang w:val="en-US"/>
              </w:rPr>
            </w:rPrChange>
          </w:rPr>
          <w:delText xml:space="preserve">as alfalfa </w:delText>
        </w:r>
        <w:r w:rsidR="004D527F" w:rsidRPr="00337464" w:rsidDel="00337464">
          <w:rPr>
            <w:rFonts w:cs="Times New Roman"/>
            <w:sz w:val="24"/>
            <w:szCs w:val="24"/>
            <w:lang w:val="en-US"/>
            <w:rPrChange w:id="2550" w:author="Clark, Robert Emerson" w:date="2023-06-14T14:40:00Z">
              <w:rPr>
                <w:rFonts w:cs="Times New Roman"/>
                <w:lang w:val="en-US"/>
              </w:rPr>
            </w:rPrChange>
          </w:rPr>
          <w:delText xml:space="preserve">plants </w:delText>
        </w:r>
        <w:r w:rsidR="00E31004" w:rsidRPr="00337464" w:rsidDel="00337464">
          <w:rPr>
            <w:rFonts w:cs="Times New Roman"/>
            <w:sz w:val="24"/>
            <w:szCs w:val="24"/>
            <w:lang w:val="en-US"/>
            <w:rPrChange w:id="2551" w:author="Clark, Robert Emerson" w:date="2023-06-14T14:40:00Z">
              <w:rPr>
                <w:rFonts w:cs="Times New Roman"/>
                <w:lang w:val="en-US"/>
              </w:rPr>
            </w:rPrChange>
          </w:rPr>
          <w:delText>were</w:delText>
        </w:r>
        <w:r w:rsidR="008560FC" w:rsidRPr="00337464" w:rsidDel="00337464">
          <w:rPr>
            <w:rFonts w:cs="Times New Roman"/>
            <w:sz w:val="24"/>
            <w:szCs w:val="24"/>
            <w:lang w:val="en-US"/>
            <w:rPrChange w:id="2552" w:author="Clark, Robert Emerson" w:date="2023-06-14T14:40:00Z">
              <w:rPr>
                <w:rFonts w:cs="Times New Roman"/>
                <w:lang w:val="en-US"/>
              </w:rPr>
            </w:rPrChange>
          </w:rPr>
          <w:delText xml:space="preserve"> to</w:delText>
        </w:r>
        <w:r w:rsidR="0098590B" w:rsidRPr="00337464" w:rsidDel="00337464">
          <w:rPr>
            <w:rFonts w:cs="Times New Roman"/>
            <w:sz w:val="24"/>
            <w:szCs w:val="24"/>
            <w:lang w:val="en-US"/>
            <w:rPrChange w:id="2553" w:author="Clark, Robert Emerson" w:date="2023-06-14T14:40:00Z">
              <w:rPr>
                <w:rFonts w:cs="Times New Roman"/>
                <w:lang w:val="en-US"/>
              </w:rPr>
            </w:rPrChange>
          </w:rPr>
          <w:delText xml:space="preserve"> “pea”</w:delText>
        </w:r>
        <w:r w:rsidR="008560FC" w:rsidRPr="00337464" w:rsidDel="00337464">
          <w:rPr>
            <w:rFonts w:cs="Times New Roman"/>
            <w:sz w:val="24"/>
            <w:szCs w:val="24"/>
            <w:lang w:val="en-US"/>
            <w:rPrChange w:id="2554" w:author="Clark, Robert Emerson" w:date="2023-06-14T14:40:00Z">
              <w:rPr>
                <w:rFonts w:cs="Times New Roman"/>
                <w:lang w:val="en-US"/>
              </w:rPr>
            </w:rPrChange>
          </w:rPr>
          <w:delText xml:space="preserve"> pea aphid</w:delText>
        </w:r>
        <w:r w:rsidR="0098590B" w:rsidRPr="00337464" w:rsidDel="00337464">
          <w:rPr>
            <w:rFonts w:cs="Times New Roman"/>
            <w:sz w:val="24"/>
            <w:szCs w:val="24"/>
            <w:lang w:val="en-US"/>
            <w:rPrChange w:id="2555" w:author="Clark, Robert Emerson" w:date="2023-06-14T14:40:00Z">
              <w:rPr>
                <w:rFonts w:cs="Times New Roman"/>
                <w:lang w:val="en-US"/>
              </w:rPr>
            </w:rPrChange>
          </w:rPr>
          <w:delText>s</w:delText>
        </w:r>
        <w:r w:rsidR="00AE0FB3" w:rsidRPr="00337464" w:rsidDel="00337464">
          <w:rPr>
            <w:rFonts w:cs="Times New Roman"/>
            <w:sz w:val="24"/>
            <w:szCs w:val="24"/>
            <w:lang w:val="en-US"/>
            <w:rPrChange w:id="2556" w:author="Clark, Robert Emerson" w:date="2023-06-14T14:40:00Z">
              <w:rPr>
                <w:rFonts w:cs="Times New Roman"/>
                <w:lang w:val="en-US"/>
              </w:rPr>
            </w:rPrChange>
          </w:rPr>
          <w:delText>,</w:delText>
        </w:r>
        <w:r w:rsidR="00F9166C" w:rsidRPr="00337464" w:rsidDel="00337464">
          <w:rPr>
            <w:rFonts w:cs="Times New Roman"/>
            <w:sz w:val="24"/>
            <w:szCs w:val="24"/>
            <w:lang w:val="en-US"/>
            <w:rPrChange w:id="2557" w:author="Clark, Robert Emerson" w:date="2023-06-14T14:40:00Z">
              <w:rPr>
                <w:rFonts w:cs="Times New Roman"/>
                <w:lang w:val="en-US"/>
              </w:rPr>
            </w:rPrChange>
          </w:rPr>
          <w:delText xml:space="preserve"> which matches</w:delText>
        </w:r>
        <w:r w:rsidR="008560FC" w:rsidRPr="00337464" w:rsidDel="00337464">
          <w:rPr>
            <w:rFonts w:cs="Times New Roman"/>
            <w:sz w:val="24"/>
            <w:szCs w:val="24"/>
            <w:lang w:val="en-US"/>
            <w:rPrChange w:id="2558" w:author="Clark, Robert Emerson" w:date="2023-06-14T14:40:00Z">
              <w:rPr>
                <w:rFonts w:cs="Times New Roman"/>
                <w:lang w:val="en-US"/>
              </w:rPr>
            </w:rPrChange>
          </w:rPr>
          <w:delText xml:space="preserve"> </w:delText>
        </w:r>
        <w:r w:rsidR="00681B6D" w:rsidRPr="00337464" w:rsidDel="00337464">
          <w:rPr>
            <w:rFonts w:cs="Times New Roman"/>
            <w:sz w:val="24"/>
            <w:szCs w:val="24"/>
            <w:lang w:val="en-US"/>
            <w:rPrChange w:id="2559" w:author="Clark, Robert Emerson" w:date="2023-06-14T14:40:00Z">
              <w:rPr>
                <w:rFonts w:cs="Times New Roman"/>
                <w:lang w:val="en-US"/>
              </w:rPr>
            </w:rPrChange>
          </w:rPr>
          <w:fldChar w:fldCharType="begin"/>
        </w:r>
        <w:r w:rsidR="004A4F67" w:rsidRPr="00337464" w:rsidDel="00337464">
          <w:rPr>
            <w:rFonts w:cs="Times New Roman"/>
            <w:sz w:val="24"/>
            <w:szCs w:val="24"/>
            <w:lang w:val="en-US"/>
            <w:rPrChange w:id="2560" w:author="Clark, Robert Emerson" w:date="2023-06-14T14:40:00Z">
              <w:rPr>
                <w:rFonts w:cs="Times New Roman"/>
                <w:lang w:val="en-US"/>
              </w:rPr>
            </w:rPrChange>
          </w:rPr>
          <w:delInstrText xml:space="preserve"> ADDIN EN.CITE &lt;EndNote&gt;&lt;Cite AuthorYear="1"&gt;&lt;Author&gt;Eigenbrode&lt;/Author&gt;&lt;Year&gt;2016&lt;/Year&gt;&lt;RecNum&gt;1988&lt;/RecNum&gt;&lt;DisplayText&gt;Eigenbrode et al. (2016)&lt;/DisplayText&gt;&lt;record&gt;&lt;rec-number&gt;1988&lt;/rec-number&gt;&lt;foreign-keys&gt;&lt;key app="EN" db-id="vv5z5rzf7tsernexazoxwp5hrep9zftffrwv" timestamp="1679430349" guid="c46cfc1d-8ff3-4285-87c3-2bd60a9c1078"&gt;1988&lt;/key&gt;&lt;/foreign-keys&gt;&lt;ref-type name="Journal Article"&gt;17&lt;/ref-type&gt;&lt;contributors&gt;&lt;authors&gt;&lt;author&gt;Eigenbrode, Sanford D.&lt;/author&gt;&lt;author&gt;Davis, Thomas S.&lt;/author&gt;&lt;author&gt;Adams, Jennifer R.&lt;/author&gt;&lt;author&gt;Husebye, Damon S.&lt;/author&gt;&lt;author&gt;Waits, Lisette P.&lt;/author&gt;&lt;author&gt;Hawthorne, David&lt;/author&gt;&lt;/authors&gt;&lt;/contributors&gt;&lt;titles&gt;&lt;title&gt;Host‐adapted aphid populations differ in their migratory patterns and capacity to colonize crops&lt;/title&gt;&lt;secondary-title&gt;Journal of Applied Ecology&lt;/secondary-title&gt;&lt;/titles&gt;&lt;periodical&gt;&lt;full-title&gt;Journal of Applied Ecology&lt;/full-title&gt;&lt;/periodical&gt;&lt;pages&gt;1382-1390&lt;/pages&gt;&lt;volume&gt;53&lt;/volume&gt;&lt;number&gt;5&lt;/number&gt;&lt;dates&gt;&lt;year&gt;2016&lt;/year&gt;&lt;/dates&gt;&lt;publisher&gt;Wiley&lt;/publisher&gt;&lt;isbn&gt;0021-8901&lt;/isbn&gt;&lt;urls&gt;&lt;related-urls&gt;&lt;url&gt;https://dx.doi.org/10.1111/1365-2664.12693&lt;/url&gt;&lt;/related-urls&gt;&lt;/urls&gt;&lt;electronic-resource-num&gt;10.1111/1365-2664.12693&lt;/electronic-resource-num&gt;&lt;/record&gt;&lt;/Cite&gt;&lt;/EndNote&gt;</w:delInstrText>
        </w:r>
        <w:r w:rsidR="00681B6D" w:rsidRPr="00337464" w:rsidDel="00337464">
          <w:rPr>
            <w:rFonts w:cs="Times New Roman"/>
            <w:sz w:val="24"/>
            <w:szCs w:val="24"/>
            <w:lang w:val="en-US"/>
            <w:rPrChange w:id="2561" w:author="Clark, Robert Emerson" w:date="2023-06-14T14:40:00Z">
              <w:rPr>
                <w:rFonts w:cs="Times New Roman"/>
                <w:lang w:val="en-US"/>
              </w:rPr>
            </w:rPrChange>
          </w:rPr>
          <w:fldChar w:fldCharType="separate"/>
        </w:r>
        <w:r w:rsidR="00681B6D" w:rsidRPr="00337464" w:rsidDel="00337464">
          <w:rPr>
            <w:rFonts w:cs="Times New Roman"/>
            <w:noProof/>
            <w:sz w:val="24"/>
            <w:szCs w:val="24"/>
            <w:lang w:val="en-US"/>
            <w:rPrChange w:id="2562" w:author="Clark, Robert Emerson" w:date="2023-06-14T14:40:00Z">
              <w:rPr>
                <w:rFonts w:cs="Times New Roman"/>
                <w:noProof/>
                <w:lang w:val="en-US"/>
              </w:rPr>
            </w:rPrChange>
          </w:rPr>
          <w:delText>Eigenbrode et al. (2016)</w:delText>
        </w:r>
        <w:r w:rsidR="00681B6D" w:rsidRPr="00337464" w:rsidDel="00337464">
          <w:rPr>
            <w:rFonts w:cs="Times New Roman"/>
            <w:sz w:val="24"/>
            <w:szCs w:val="24"/>
            <w:lang w:val="en-US"/>
            <w:rPrChange w:id="2563" w:author="Clark, Robert Emerson" w:date="2023-06-14T14:40:00Z">
              <w:rPr>
                <w:rFonts w:cs="Times New Roman"/>
                <w:lang w:val="en-US"/>
              </w:rPr>
            </w:rPrChange>
          </w:rPr>
          <w:fldChar w:fldCharType="end"/>
        </w:r>
        <w:r w:rsidR="00681B6D" w:rsidRPr="00337464" w:rsidDel="00337464">
          <w:rPr>
            <w:rFonts w:cs="Times New Roman"/>
            <w:sz w:val="24"/>
            <w:szCs w:val="24"/>
            <w:lang w:val="en-US"/>
            <w:rPrChange w:id="2564" w:author="Clark, Robert Emerson" w:date="2023-06-14T14:40:00Z">
              <w:rPr>
                <w:rFonts w:cs="Times New Roman"/>
                <w:lang w:val="en-US"/>
              </w:rPr>
            </w:rPrChange>
          </w:rPr>
          <w:delText xml:space="preserve"> </w:delText>
        </w:r>
        <w:r w:rsidR="00F9166C" w:rsidRPr="00337464" w:rsidDel="00337464">
          <w:rPr>
            <w:rFonts w:cs="Times New Roman"/>
            <w:sz w:val="24"/>
            <w:szCs w:val="24"/>
            <w:lang w:val="en-US"/>
            <w:rPrChange w:id="2565" w:author="Clark, Robert Emerson" w:date="2023-06-14T14:40:00Z">
              <w:rPr>
                <w:rFonts w:cs="Times New Roman"/>
                <w:lang w:val="en-US"/>
              </w:rPr>
            </w:rPrChange>
          </w:rPr>
          <w:delText>observation</w:delText>
        </w:r>
        <w:r w:rsidR="00AE0FB3" w:rsidRPr="00337464" w:rsidDel="00337464">
          <w:rPr>
            <w:rFonts w:cs="Times New Roman"/>
            <w:sz w:val="24"/>
            <w:szCs w:val="24"/>
            <w:lang w:val="en-US"/>
            <w:rPrChange w:id="2566" w:author="Clark, Robert Emerson" w:date="2023-06-14T14:40:00Z">
              <w:rPr>
                <w:rFonts w:cs="Times New Roman"/>
                <w:lang w:val="en-US"/>
              </w:rPr>
            </w:rPrChange>
          </w:rPr>
          <w:delText xml:space="preserve"> that </w:delText>
        </w:r>
        <w:r w:rsidR="00DD4A92" w:rsidRPr="00337464" w:rsidDel="00337464">
          <w:rPr>
            <w:rFonts w:cs="Times New Roman"/>
            <w:sz w:val="24"/>
            <w:szCs w:val="24"/>
            <w:lang w:val="en-US"/>
            <w:rPrChange w:id="2567" w:author="Clark, Robert Emerson" w:date="2023-06-14T14:40:00Z">
              <w:rPr>
                <w:rFonts w:cs="Times New Roman"/>
                <w:lang w:val="en-US"/>
              </w:rPr>
            </w:rPrChange>
          </w:rPr>
          <w:delText>“pea”</w:delText>
        </w:r>
        <w:r w:rsidR="00701AFE" w:rsidRPr="00337464" w:rsidDel="00337464">
          <w:rPr>
            <w:rFonts w:cs="Times New Roman"/>
            <w:sz w:val="24"/>
            <w:szCs w:val="24"/>
            <w:lang w:val="en-US"/>
            <w:rPrChange w:id="2568" w:author="Clark, Robert Emerson" w:date="2023-06-14T14:40:00Z">
              <w:rPr>
                <w:rFonts w:cs="Times New Roman"/>
                <w:lang w:val="en-US"/>
              </w:rPr>
            </w:rPrChange>
          </w:rPr>
          <w:delText xml:space="preserve"> and “alfalfa”</w:delText>
        </w:r>
        <w:r w:rsidR="00DD4A92" w:rsidRPr="00337464" w:rsidDel="00337464">
          <w:rPr>
            <w:rFonts w:cs="Times New Roman"/>
            <w:sz w:val="24"/>
            <w:szCs w:val="24"/>
            <w:lang w:val="en-US"/>
            <w:rPrChange w:id="2569" w:author="Clark, Robert Emerson" w:date="2023-06-14T14:40:00Z">
              <w:rPr>
                <w:rFonts w:cs="Times New Roman"/>
                <w:lang w:val="en-US"/>
              </w:rPr>
            </w:rPrChange>
          </w:rPr>
          <w:delText xml:space="preserve"> clones</w:delText>
        </w:r>
        <w:r w:rsidR="005C0ADA" w:rsidRPr="00337464" w:rsidDel="00337464">
          <w:rPr>
            <w:rFonts w:cs="Times New Roman"/>
            <w:sz w:val="24"/>
            <w:szCs w:val="24"/>
            <w:lang w:val="en-US"/>
            <w:rPrChange w:id="2570" w:author="Clark, Robert Emerson" w:date="2023-06-14T14:40:00Z">
              <w:rPr>
                <w:rFonts w:cs="Times New Roman"/>
                <w:lang w:val="en-US"/>
              </w:rPr>
            </w:rPrChange>
          </w:rPr>
          <w:delText xml:space="preserve"> may </w:delText>
        </w:r>
        <w:r w:rsidR="00BC3A71" w:rsidRPr="00337464" w:rsidDel="00337464">
          <w:rPr>
            <w:rFonts w:cs="Times New Roman"/>
            <w:sz w:val="24"/>
            <w:szCs w:val="24"/>
            <w:lang w:val="en-US"/>
            <w:rPrChange w:id="2571" w:author="Clark, Robert Emerson" w:date="2023-06-14T14:40:00Z">
              <w:rPr>
                <w:rFonts w:cs="Times New Roman"/>
                <w:lang w:val="en-US"/>
              </w:rPr>
            </w:rPrChange>
          </w:rPr>
          <w:lastRenderedPageBreak/>
          <w:delText>reduce their performance by 93%</w:delText>
        </w:r>
        <w:r w:rsidR="00701AFE" w:rsidRPr="00337464" w:rsidDel="00337464">
          <w:rPr>
            <w:rFonts w:cs="Times New Roman"/>
            <w:sz w:val="24"/>
            <w:szCs w:val="24"/>
            <w:lang w:val="en-US"/>
            <w:rPrChange w:id="2572" w:author="Clark, Robert Emerson" w:date="2023-06-14T14:40:00Z">
              <w:rPr>
                <w:rFonts w:cs="Times New Roman"/>
                <w:lang w:val="en-US"/>
              </w:rPr>
            </w:rPrChange>
          </w:rPr>
          <w:delText xml:space="preserve"> and </w:delText>
        </w:r>
        <w:r w:rsidR="00E85DC7" w:rsidRPr="00337464" w:rsidDel="00337464">
          <w:rPr>
            <w:rFonts w:cs="Times New Roman"/>
            <w:sz w:val="24"/>
            <w:szCs w:val="24"/>
            <w:lang w:val="en-US"/>
            <w:rPrChange w:id="2573" w:author="Clark, Robert Emerson" w:date="2023-06-14T14:40:00Z">
              <w:rPr>
                <w:rFonts w:cs="Times New Roman"/>
                <w:lang w:val="en-US"/>
              </w:rPr>
            </w:rPrChange>
          </w:rPr>
          <w:delText>17-52%</w:delText>
        </w:r>
        <w:r w:rsidR="00BC3A71" w:rsidRPr="00337464" w:rsidDel="00337464">
          <w:rPr>
            <w:rFonts w:cs="Times New Roman"/>
            <w:sz w:val="24"/>
            <w:szCs w:val="24"/>
            <w:lang w:val="en-US"/>
            <w:rPrChange w:id="2574" w:author="Clark, Robert Emerson" w:date="2023-06-14T14:40:00Z">
              <w:rPr>
                <w:rFonts w:cs="Times New Roman"/>
                <w:lang w:val="en-US"/>
              </w:rPr>
            </w:rPrChange>
          </w:rPr>
          <w:delText xml:space="preserve"> when feeding on alfalfa</w:delText>
        </w:r>
        <w:r w:rsidR="00A31AE6" w:rsidRPr="00337464" w:rsidDel="00337464">
          <w:rPr>
            <w:rFonts w:cs="Times New Roman"/>
            <w:sz w:val="24"/>
            <w:szCs w:val="24"/>
            <w:lang w:val="en-US"/>
            <w:rPrChange w:id="2575" w:author="Clark, Robert Emerson" w:date="2023-06-14T14:40:00Z">
              <w:rPr>
                <w:rFonts w:cs="Times New Roman"/>
                <w:lang w:val="en-US"/>
              </w:rPr>
            </w:rPrChange>
          </w:rPr>
          <w:delText xml:space="preserve"> or pea</w:delText>
        </w:r>
        <w:r w:rsidR="00BC3A71" w:rsidRPr="00337464" w:rsidDel="00337464">
          <w:rPr>
            <w:rFonts w:cs="Times New Roman"/>
            <w:sz w:val="24"/>
            <w:szCs w:val="24"/>
            <w:lang w:val="en-US"/>
            <w:rPrChange w:id="2576" w:author="Clark, Robert Emerson" w:date="2023-06-14T14:40:00Z">
              <w:rPr>
                <w:rFonts w:cs="Times New Roman"/>
                <w:lang w:val="en-US"/>
              </w:rPr>
            </w:rPrChange>
          </w:rPr>
          <w:delText xml:space="preserve"> plants</w:delText>
        </w:r>
        <w:r w:rsidR="00A31AE6" w:rsidRPr="00337464" w:rsidDel="00337464">
          <w:rPr>
            <w:rFonts w:cs="Times New Roman"/>
            <w:sz w:val="24"/>
            <w:szCs w:val="24"/>
            <w:lang w:val="en-US"/>
            <w:rPrChange w:id="2577" w:author="Clark, Robert Emerson" w:date="2023-06-14T14:40:00Z">
              <w:rPr>
                <w:rFonts w:cs="Times New Roman"/>
                <w:lang w:val="en-US"/>
              </w:rPr>
            </w:rPrChange>
          </w:rPr>
          <w:delText>, respectively.</w:delText>
        </w:r>
        <w:r w:rsidR="00681B6D" w:rsidRPr="00337464" w:rsidDel="00337464">
          <w:rPr>
            <w:rFonts w:cs="Times New Roman"/>
            <w:sz w:val="24"/>
            <w:szCs w:val="24"/>
            <w:lang w:val="en-US"/>
            <w:rPrChange w:id="2578" w:author="Clark, Robert Emerson" w:date="2023-06-14T14:40:00Z">
              <w:rPr>
                <w:rFonts w:cs="Times New Roman"/>
                <w:lang w:val="en-US"/>
              </w:rPr>
            </w:rPrChange>
          </w:rPr>
          <w:delText xml:space="preserve"> </w:delText>
        </w:r>
        <w:r w:rsidR="00D3291A" w:rsidRPr="00337464" w:rsidDel="00337464">
          <w:rPr>
            <w:rFonts w:cs="Times New Roman"/>
            <w:sz w:val="24"/>
            <w:szCs w:val="24"/>
            <w:lang w:val="en-US"/>
            <w:rPrChange w:id="2579" w:author="Clark, Robert Emerson" w:date="2023-06-14T14:40:00Z">
              <w:rPr>
                <w:rFonts w:cs="Times New Roman"/>
                <w:lang w:val="en-US"/>
              </w:rPr>
            </w:rPrChange>
          </w:rPr>
          <w:delText xml:space="preserve">Thus, it looks like </w:delText>
        </w:r>
        <w:r w:rsidR="00482607" w:rsidRPr="00337464" w:rsidDel="00337464">
          <w:rPr>
            <w:rFonts w:cs="Times New Roman"/>
            <w:sz w:val="24"/>
            <w:szCs w:val="24"/>
            <w:lang w:val="en-US"/>
            <w:rPrChange w:id="2580" w:author="Clark, Robert Emerson" w:date="2023-06-14T14:40:00Z">
              <w:rPr>
                <w:rFonts w:cs="Times New Roman"/>
                <w:lang w:val="en-US"/>
              </w:rPr>
            </w:rPrChange>
          </w:rPr>
          <w:delText>pea aphid “alfalfa”</w:delText>
        </w:r>
        <w:r w:rsidR="008F7BF8" w:rsidRPr="00337464" w:rsidDel="00337464">
          <w:rPr>
            <w:rFonts w:cs="Times New Roman"/>
            <w:sz w:val="24"/>
            <w:szCs w:val="24"/>
            <w:lang w:val="en-US"/>
            <w:rPrChange w:id="2581" w:author="Clark, Robert Emerson" w:date="2023-06-14T14:40:00Z">
              <w:rPr>
                <w:rFonts w:cs="Times New Roman"/>
                <w:lang w:val="en-US"/>
              </w:rPr>
            </w:rPrChange>
          </w:rPr>
          <w:delText xml:space="preserve"> </w:delText>
        </w:r>
        <w:r w:rsidR="0089587B" w:rsidRPr="00337464" w:rsidDel="00337464">
          <w:rPr>
            <w:rFonts w:cs="Times New Roman"/>
            <w:sz w:val="24"/>
            <w:szCs w:val="24"/>
            <w:lang w:val="en-US"/>
            <w:rPrChange w:id="2582" w:author="Clark, Robert Emerson" w:date="2023-06-14T14:40:00Z">
              <w:rPr>
                <w:rFonts w:cs="Times New Roman"/>
                <w:lang w:val="en-US"/>
              </w:rPr>
            </w:rPrChange>
          </w:rPr>
          <w:delText>biotypes</w:delText>
        </w:r>
        <w:r w:rsidR="008F7BF8" w:rsidRPr="00337464" w:rsidDel="00337464">
          <w:rPr>
            <w:rFonts w:cs="Times New Roman"/>
            <w:sz w:val="24"/>
            <w:szCs w:val="24"/>
            <w:lang w:val="en-US"/>
            <w:rPrChange w:id="2583" w:author="Clark, Robert Emerson" w:date="2023-06-14T14:40:00Z">
              <w:rPr>
                <w:rFonts w:cs="Times New Roman"/>
                <w:lang w:val="en-US"/>
              </w:rPr>
            </w:rPrChange>
          </w:rPr>
          <w:delText xml:space="preserve"> </w:delText>
        </w:r>
        <w:r w:rsidR="003877BB" w:rsidRPr="00337464" w:rsidDel="00337464">
          <w:rPr>
            <w:rFonts w:cs="Times New Roman"/>
            <w:sz w:val="24"/>
            <w:szCs w:val="24"/>
            <w:lang w:val="en-US"/>
            <w:rPrChange w:id="2584" w:author="Clark, Robert Emerson" w:date="2023-06-14T14:40:00Z">
              <w:rPr>
                <w:rFonts w:cs="Times New Roman"/>
                <w:lang w:val="en-US"/>
              </w:rPr>
            </w:rPrChange>
          </w:rPr>
          <w:delText xml:space="preserve">are better </w:delText>
        </w:r>
        <w:r w:rsidR="00C74378" w:rsidRPr="00337464" w:rsidDel="00337464">
          <w:rPr>
            <w:rFonts w:cs="Times New Roman"/>
            <w:sz w:val="24"/>
            <w:szCs w:val="24"/>
            <w:lang w:val="en-US"/>
            <w:rPrChange w:id="2585" w:author="Clark, Robert Emerson" w:date="2023-06-14T14:40:00Z">
              <w:rPr>
                <w:rFonts w:cs="Times New Roman"/>
                <w:lang w:val="en-US"/>
              </w:rPr>
            </w:rPrChange>
          </w:rPr>
          <w:delText>adapted</w:delText>
        </w:r>
        <w:r w:rsidR="003877BB" w:rsidRPr="00337464" w:rsidDel="00337464">
          <w:rPr>
            <w:rFonts w:cs="Times New Roman"/>
            <w:sz w:val="24"/>
            <w:szCs w:val="24"/>
            <w:lang w:val="en-US"/>
            <w:rPrChange w:id="2586" w:author="Clark, Robert Emerson" w:date="2023-06-14T14:40:00Z">
              <w:rPr>
                <w:rFonts w:cs="Times New Roman"/>
                <w:lang w:val="en-US"/>
              </w:rPr>
            </w:rPrChange>
          </w:rPr>
          <w:delText xml:space="preserve"> to </w:delText>
        </w:r>
        <w:r w:rsidR="00C74378" w:rsidRPr="00337464" w:rsidDel="00337464">
          <w:rPr>
            <w:rFonts w:cs="Times New Roman"/>
            <w:sz w:val="24"/>
            <w:szCs w:val="24"/>
            <w:lang w:val="en-US"/>
            <w:rPrChange w:id="2587" w:author="Clark, Robert Emerson" w:date="2023-06-14T14:40:00Z">
              <w:rPr>
                <w:rFonts w:cs="Times New Roman"/>
                <w:lang w:val="en-US"/>
              </w:rPr>
            </w:rPrChange>
          </w:rPr>
          <w:delText xml:space="preserve">use pea plants as hosts, than “pea” biotypes are </w:delText>
        </w:r>
        <w:r w:rsidR="00A53CF4" w:rsidRPr="00337464" w:rsidDel="00337464">
          <w:rPr>
            <w:rFonts w:cs="Times New Roman"/>
            <w:sz w:val="24"/>
            <w:szCs w:val="24"/>
            <w:lang w:val="en-US"/>
            <w:rPrChange w:id="2588" w:author="Clark, Robert Emerson" w:date="2023-06-14T14:40:00Z">
              <w:rPr>
                <w:rFonts w:cs="Times New Roman"/>
                <w:lang w:val="en-US"/>
              </w:rPr>
            </w:rPrChange>
          </w:rPr>
          <w:delText>to shift to alfalfa.</w:delText>
        </w:r>
        <w:r w:rsidR="000E2087" w:rsidRPr="00337464" w:rsidDel="00337464">
          <w:rPr>
            <w:rFonts w:cs="Times New Roman"/>
            <w:sz w:val="24"/>
            <w:szCs w:val="24"/>
            <w:lang w:val="en-US"/>
            <w:rPrChange w:id="2589" w:author="Clark, Robert Emerson" w:date="2023-06-14T14:40:00Z">
              <w:rPr>
                <w:rFonts w:cs="Times New Roman"/>
                <w:lang w:val="en-US"/>
              </w:rPr>
            </w:rPrChange>
          </w:rPr>
          <w:delText xml:space="preserve"> We can only speculate that </w:delText>
        </w:r>
        <w:r w:rsidR="00D63CE7" w:rsidRPr="00337464" w:rsidDel="00337464">
          <w:rPr>
            <w:rFonts w:cs="Times New Roman"/>
            <w:sz w:val="24"/>
            <w:szCs w:val="24"/>
            <w:lang w:val="en-US"/>
            <w:rPrChange w:id="2590" w:author="Clark, Robert Emerson" w:date="2023-06-14T14:40:00Z">
              <w:rPr>
                <w:rFonts w:cs="Times New Roman"/>
                <w:lang w:val="en-US"/>
              </w:rPr>
            </w:rPrChange>
          </w:rPr>
          <w:delText>the</w:delText>
        </w:r>
        <w:r w:rsidR="003F2D04" w:rsidRPr="00337464" w:rsidDel="00337464">
          <w:rPr>
            <w:rFonts w:cs="Times New Roman"/>
            <w:sz w:val="24"/>
            <w:szCs w:val="24"/>
            <w:lang w:val="en-US"/>
            <w:rPrChange w:id="2591" w:author="Clark, Robert Emerson" w:date="2023-06-14T14:40:00Z">
              <w:rPr>
                <w:rFonts w:cs="Times New Roman"/>
                <w:lang w:val="en-US"/>
              </w:rPr>
            </w:rPrChange>
          </w:rPr>
          <w:delText xml:space="preserve"> preference for</w:delText>
        </w:r>
        <w:r w:rsidR="000164E0" w:rsidRPr="00337464" w:rsidDel="00337464">
          <w:rPr>
            <w:rFonts w:cs="Times New Roman"/>
            <w:sz w:val="24"/>
            <w:szCs w:val="24"/>
            <w:lang w:val="en-US"/>
            <w:rPrChange w:id="2592" w:author="Clark, Robert Emerson" w:date="2023-06-14T14:40:00Z">
              <w:rPr>
                <w:rFonts w:cs="Times New Roman"/>
                <w:lang w:val="en-US"/>
              </w:rPr>
            </w:rPrChange>
          </w:rPr>
          <w:delText xml:space="preserve"> and ability to exploit</w:delText>
        </w:r>
        <w:r w:rsidR="00DF5C2C" w:rsidRPr="00337464" w:rsidDel="00337464">
          <w:rPr>
            <w:rFonts w:cs="Times New Roman"/>
            <w:sz w:val="24"/>
            <w:szCs w:val="24"/>
            <w:lang w:val="en-US"/>
            <w:rPrChange w:id="2593" w:author="Clark, Robert Emerson" w:date="2023-06-14T14:40:00Z">
              <w:rPr>
                <w:rFonts w:cs="Times New Roman"/>
                <w:lang w:val="en-US"/>
              </w:rPr>
            </w:rPrChange>
          </w:rPr>
          <w:delText xml:space="preserve"> host</w:delText>
        </w:r>
        <w:r w:rsidR="003F2D04" w:rsidRPr="00337464" w:rsidDel="00337464">
          <w:rPr>
            <w:rFonts w:cs="Times New Roman"/>
            <w:sz w:val="24"/>
            <w:szCs w:val="24"/>
            <w:lang w:val="en-US"/>
            <w:rPrChange w:id="2594" w:author="Clark, Robert Emerson" w:date="2023-06-14T14:40:00Z">
              <w:rPr>
                <w:rFonts w:cs="Times New Roman"/>
                <w:lang w:val="en-US"/>
              </w:rPr>
            </w:rPrChange>
          </w:rPr>
          <w:delText xml:space="preserve"> pea plants by “alfalfa” biotypes is </w:delText>
        </w:r>
        <w:r w:rsidR="00780193" w:rsidRPr="00337464" w:rsidDel="00337464">
          <w:rPr>
            <w:rFonts w:cs="Times New Roman"/>
            <w:sz w:val="24"/>
            <w:szCs w:val="24"/>
            <w:lang w:val="en-US"/>
            <w:rPrChange w:id="2595" w:author="Clark, Robert Emerson" w:date="2023-06-14T14:40:00Z">
              <w:rPr>
                <w:rFonts w:cs="Times New Roman"/>
                <w:lang w:val="en-US"/>
              </w:rPr>
            </w:rPrChange>
          </w:rPr>
          <w:delText>a plesiomorphy</w:delText>
        </w:r>
        <w:r w:rsidR="00676944" w:rsidRPr="00337464" w:rsidDel="00337464">
          <w:rPr>
            <w:rFonts w:cs="Times New Roman"/>
            <w:sz w:val="24"/>
            <w:szCs w:val="24"/>
            <w:lang w:val="en-US"/>
            <w:rPrChange w:id="2596" w:author="Clark, Robert Emerson" w:date="2023-06-14T14:40:00Z">
              <w:rPr>
                <w:rFonts w:cs="Times New Roman"/>
                <w:lang w:val="en-US"/>
              </w:rPr>
            </w:rPrChange>
          </w:rPr>
          <w:delText xml:space="preserve"> shared</w:delText>
        </w:r>
        <w:r w:rsidR="002B761A" w:rsidRPr="00337464" w:rsidDel="00337464">
          <w:rPr>
            <w:rFonts w:cs="Times New Roman"/>
            <w:sz w:val="24"/>
            <w:szCs w:val="24"/>
            <w:lang w:val="en-US"/>
            <w:rPrChange w:id="2597" w:author="Clark, Robert Emerson" w:date="2023-06-14T14:40:00Z">
              <w:rPr>
                <w:rFonts w:cs="Times New Roman"/>
                <w:lang w:val="en-US"/>
              </w:rPr>
            </w:rPrChange>
          </w:rPr>
          <w:delText xml:space="preserve"> among pea aphid biotypes, and that </w:delText>
        </w:r>
        <w:r w:rsidR="007E46BC" w:rsidRPr="00337464" w:rsidDel="00337464">
          <w:rPr>
            <w:rFonts w:cs="Times New Roman"/>
            <w:sz w:val="24"/>
            <w:szCs w:val="24"/>
            <w:lang w:val="en-US"/>
            <w:rPrChange w:id="2598" w:author="Clark, Robert Emerson" w:date="2023-06-14T14:40:00Z">
              <w:rPr>
                <w:rFonts w:cs="Times New Roman"/>
                <w:lang w:val="en-US"/>
              </w:rPr>
            </w:rPrChange>
          </w:rPr>
          <w:delText xml:space="preserve">the host shift to alfalfa </w:delText>
        </w:r>
        <w:r w:rsidR="00EA1804" w:rsidRPr="00337464" w:rsidDel="00337464">
          <w:rPr>
            <w:rFonts w:cs="Times New Roman"/>
            <w:sz w:val="24"/>
            <w:szCs w:val="24"/>
            <w:lang w:val="en-US"/>
            <w:rPrChange w:id="2599" w:author="Clark, Robert Emerson" w:date="2023-06-14T14:40:00Z">
              <w:rPr>
                <w:rFonts w:cs="Times New Roman"/>
                <w:lang w:val="en-US"/>
              </w:rPr>
            </w:rPrChange>
          </w:rPr>
          <w:delText>is</w:delText>
        </w:r>
        <w:r w:rsidR="007E46BC" w:rsidRPr="00337464" w:rsidDel="00337464">
          <w:rPr>
            <w:rFonts w:cs="Times New Roman"/>
            <w:sz w:val="24"/>
            <w:szCs w:val="24"/>
            <w:lang w:val="en-US"/>
            <w:rPrChange w:id="2600" w:author="Clark, Robert Emerson" w:date="2023-06-14T14:40:00Z">
              <w:rPr>
                <w:rFonts w:cs="Times New Roman"/>
                <w:lang w:val="en-US"/>
              </w:rPr>
            </w:rPrChange>
          </w:rPr>
          <w:delText xml:space="preserve"> a</w:delText>
        </w:r>
        <w:r w:rsidR="000014D2" w:rsidRPr="00337464" w:rsidDel="00337464">
          <w:rPr>
            <w:rFonts w:cs="Times New Roman"/>
            <w:sz w:val="24"/>
            <w:szCs w:val="24"/>
            <w:lang w:val="en-US"/>
            <w:rPrChange w:id="2601" w:author="Clark, Robert Emerson" w:date="2023-06-14T14:40:00Z">
              <w:rPr>
                <w:rFonts w:cs="Times New Roman"/>
                <w:lang w:val="en-US"/>
              </w:rPr>
            </w:rPrChange>
          </w:rPr>
          <w:delText xml:space="preserve"> more recent </w:delText>
        </w:r>
        <w:r w:rsidR="007E46BC" w:rsidRPr="00337464" w:rsidDel="00337464">
          <w:rPr>
            <w:rFonts w:cs="Times New Roman"/>
            <w:sz w:val="24"/>
            <w:szCs w:val="24"/>
            <w:lang w:val="en-US"/>
            <w:rPrChange w:id="2602" w:author="Clark, Robert Emerson" w:date="2023-06-14T14:40:00Z">
              <w:rPr>
                <w:rFonts w:cs="Times New Roman"/>
                <w:lang w:val="en-US"/>
              </w:rPr>
            </w:rPrChange>
          </w:rPr>
          <w:delText>apomorphy</w:delText>
        </w:r>
        <w:r w:rsidR="000014D2" w:rsidRPr="00337464" w:rsidDel="00337464">
          <w:rPr>
            <w:rFonts w:cs="Times New Roman"/>
            <w:sz w:val="24"/>
            <w:szCs w:val="24"/>
            <w:lang w:val="en-US"/>
            <w:rPrChange w:id="2603" w:author="Clark, Robert Emerson" w:date="2023-06-14T14:40:00Z">
              <w:rPr>
                <w:rFonts w:cs="Times New Roman"/>
                <w:lang w:val="en-US"/>
              </w:rPr>
            </w:rPrChange>
          </w:rPr>
          <w:delText xml:space="preserve"> only </w:delText>
        </w:r>
        <w:r w:rsidR="000C456E" w:rsidRPr="00337464" w:rsidDel="00337464">
          <w:rPr>
            <w:rFonts w:cs="Times New Roman"/>
            <w:sz w:val="24"/>
            <w:szCs w:val="24"/>
            <w:lang w:val="en-US"/>
            <w:rPrChange w:id="2604" w:author="Clark, Robert Emerson" w:date="2023-06-14T14:40:00Z">
              <w:rPr>
                <w:rFonts w:cs="Times New Roman"/>
                <w:lang w:val="en-US"/>
              </w:rPr>
            </w:rPrChange>
          </w:rPr>
          <w:delText>evolved in the “alfalfa” biotypes.</w:delText>
        </w:r>
        <w:r w:rsidR="0008778C" w:rsidRPr="00337464" w:rsidDel="00337464">
          <w:rPr>
            <w:rFonts w:cs="Times New Roman"/>
            <w:sz w:val="24"/>
            <w:szCs w:val="24"/>
            <w:lang w:val="en-US"/>
            <w:rPrChange w:id="2605" w:author="Clark, Robert Emerson" w:date="2023-06-14T14:40:00Z">
              <w:rPr>
                <w:rFonts w:cs="Times New Roman"/>
                <w:lang w:val="en-US"/>
              </w:rPr>
            </w:rPrChange>
          </w:rPr>
          <w:delText xml:space="preserve"> To our knowledge, there are no </w:delText>
        </w:r>
        <w:r w:rsidR="00D277FB" w:rsidRPr="00337464" w:rsidDel="00337464">
          <w:rPr>
            <w:rFonts w:cs="Times New Roman"/>
            <w:sz w:val="24"/>
            <w:szCs w:val="24"/>
            <w:lang w:val="en-US"/>
            <w:rPrChange w:id="2606" w:author="Clark, Robert Emerson" w:date="2023-06-14T14:40:00Z">
              <w:rPr>
                <w:rFonts w:cs="Times New Roman"/>
                <w:lang w:val="en-US"/>
              </w:rPr>
            </w:rPrChange>
          </w:rPr>
          <w:delText xml:space="preserve">studies investigating the phylogenetics of </w:delText>
        </w:r>
        <w:r w:rsidR="003E7487" w:rsidRPr="00337464" w:rsidDel="00337464">
          <w:rPr>
            <w:rFonts w:cs="Times New Roman"/>
            <w:sz w:val="24"/>
            <w:szCs w:val="24"/>
            <w:lang w:val="en-US"/>
            <w:rPrChange w:id="2607" w:author="Clark, Robert Emerson" w:date="2023-06-14T14:40:00Z">
              <w:rPr>
                <w:rFonts w:cs="Times New Roman"/>
                <w:lang w:val="en-US"/>
              </w:rPr>
            </w:rPrChange>
          </w:rPr>
          <w:delText>pea aphid biotypes in the PNW</w:delText>
        </w:r>
        <w:r w:rsidR="000D5A0C" w:rsidRPr="00337464" w:rsidDel="00337464">
          <w:rPr>
            <w:rFonts w:cs="Times New Roman"/>
            <w:sz w:val="24"/>
            <w:szCs w:val="24"/>
            <w:lang w:val="en-US"/>
            <w:rPrChange w:id="2608" w:author="Clark, Robert Emerson" w:date="2023-06-14T14:40:00Z">
              <w:rPr>
                <w:rFonts w:cs="Times New Roman"/>
                <w:lang w:val="en-US"/>
              </w:rPr>
            </w:rPrChange>
          </w:rPr>
          <w:delText>, but</w:delText>
        </w:r>
        <w:r w:rsidR="000E361A" w:rsidRPr="00337464" w:rsidDel="00337464">
          <w:rPr>
            <w:rFonts w:cs="Times New Roman"/>
            <w:sz w:val="24"/>
            <w:szCs w:val="24"/>
            <w:lang w:val="en-US"/>
            <w:rPrChange w:id="2609" w:author="Clark, Robert Emerson" w:date="2023-06-14T14:40:00Z">
              <w:rPr>
                <w:rFonts w:cs="Times New Roman"/>
                <w:lang w:val="en-US"/>
              </w:rPr>
            </w:rPrChange>
          </w:rPr>
          <w:delText xml:space="preserve"> </w:delText>
        </w:r>
        <w:r w:rsidR="00EF5E3E" w:rsidRPr="00337464" w:rsidDel="00337464">
          <w:rPr>
            <w:rFonts w:cs="Times New Roman"/>
            <w:sz w:val="24"/>
            <w:szCs w:val="24"/>
            <w:lang w:val="en-US"/>
            <w:rPrChange w:id="2610" w:author="Clark, Robert Emerson" w:date="2023-06-14T14:40:00Z">
              <w:rPr>
                <w:rFonts w:cs="Times New Roman"/>
                <w:lang w:val="en-US"/>
              </w:rPr>
            </w:rPrChange>
          </w:rPr>
          <w:fldChar w:fldCharType="begin"/>
        </w:r>
        <w:r w:rsidR="004A4F67" w:rsidRPr="00337464" w:rsidDel="00337464">
          <w:rPr>
            <w:rFonts w:cs="Times New Roman"/>
            <w:sz w:val="24"/>
            <w:szCs w:val="24"/>
            <w:lang w:val="en-US"/>
            <w:rPrChange w:id="2611" w:author="Clark, Robert Emerson" w:date="2023-06-14T14:40:00Z">
              <w:rPr>
                <w:rFonts w:cs="Times New Roman"/>
                <w:lang w:val="en-US"/>
              </w:rPr>
            </w:rPrChange>
          </w:rPr>
          <w:delInstrText xml:space="preserve"> ADDIN EN.CITE &lt;EndNote&gt;&lt;Cite AuthorYear="1"&gt;&lt;Author&gt;Moran&lt;/Author&gt;&lt;Year&gt;1988&lt;/Year&gt;&lt;RecNum&gt;2035&lt;/RecNum&gt;&lt;DisplayText&gt;Moran (1988)&lt;/DisplayText&gt;&lt;record&gt;&lt;rec-number&gt;2035&lt;/rec-number&gt;&lt;foreign-keys&gt;&lt;key app="EN" db-id="vv5z5rzf7tsernexazoxwp5hrep9zftffrwv" timestamp="1686451978" guid="16d5105e-feab-4f7a-aa18-c5ceb5075051"&gt;2035&lt;/key&gt;&lt;/foreign-keys&gt;&lt;ref-type name="Journal Article"&gt;17&lt;/ref-type&gt;&lt;contributors&gt;&lt;authors&gt;&lt;author&gt;Nancy A. Moran&lt;/author&gt;&lt;/authors&gt;&lt;/contributors&gt;&lt;titles&gt;&lt;title&gt;The Evolution of Host-Plant Alternation in Aphids: Evidence for Specialization as a Dead End&lt;/title&gt;&lt;secondary-title&gt;The American Naturalist&lt;/secondary-title&gt;&lt;/titles&gt;&lt;periodical&gt;&lt;full-title&gt;The American Naturalist&lt;/full-title&gt;&lt;/periodical&gt;&lt;pages&gt;681-706&lt;/pages&gt;&lt;volume&gt;132&lt;/volume&gt;&lt;number&gt;5&lt;/number&gt;&lt;dates&gt;&lt;year&gt;1988&lt;/year&gt;&lt;/dates&gt;&lt;urls&gt;&lt;related-urls&gt;&lt;url&gt;https://www.journals.uchicago.edu/doi/abs/10.1086/284882&lt;/url&gt;&lt;/related-urls&gt;&lt;/urls&gt;&lt;electronic-resource-num&gt;10.1086/284882&lt;/electronic-resource-num&gt;&lt;/record&gt;&lt;/Cite&gt;&lt;/EndNote&gt;</w:delInstrText>
        </w:r>
        <w:r w:rsidR="00EF5E3E" w:rsidRPr="00337464" w:rsidDel="00337464">
          <w:rPr>
            <w:rFonts w:cs="Times New Roman"/>
            <w:sz w:val="24"/>
            <w:szCs w:val="24"/>
            <w:lang w:val="en-US"/>
            <w:rPrChange w:id="2612" w:author="Clark, Robert Emerson" w:date="2023-06-14T14:40:00Z">
              <w:rPr>
                <w:rFonts w:cs="Times New Roman"/>
                <w:lang w:val="en-US"/>
              </w:rPr>
            </w:rPrChange>
          </w:rPr>
          <w:fldChar w:fldCharType="separate"/>
        </w:r>
        <w:r w:rsidR="00EF5E3E" w:rsidRPr="00337464" w:rsidDel="00337464">
          <w:rPr>
            <w:rFonts w:cs="Times New Roman"/>
            <w:noProof/>
            <w:sz w:val="24"/>
            <w:szCs w:val="24"/>
            <w:lang w:val="en-US"/>
            <w:rPrChange w:id="2613" w:author="Clark, Robert Emerson" w:date="2023-06-14T14:40:00Z">
              <w:rPr>
                <w:rFonts w:cs="Times New Roman"/>
                <w:noProof/>
                <w:lang w:val="en-US"/>
              </w:rPr>
            </w:rPrChange>
          </w:rPr>
          <w:delText>Moran (1988)</w:delText>
        </w:r>
        <w:r w:rsidR="00EF5E3E" w:rsidRPr="00337464" w:rsidDel="00337464">
          <w:rPr>
            <w:rFonts w:cs="Times New Roman"/>
            <w:sz w:val="24"/>
            <w:szCs w:val="24"/>
            <w:lang w:val="en-US"/>
            <w:rPrChange w:id="2614" w:author="Clark, Robert Emerson" w:date="2023-06-14T14:40:00Z">
              <w:rPr>
                <w:rFonts w:cs="Times New Roman"/>
                <w:lang w:val="en-US"/>
              </w:rPr>
            </w:rPrChange>
          </w:rPr>
          <w:fldChar w:fldCharType="end"/>
        </w:r>
        <w:r w:rsidR="000D5A0C" w:rsidRPr="00337464" w:rsidDel="00337464">
          <w:rPr>
            <w:rFonts w:cs="Times New Roman"/>
            <w:sz w:val="24"/>
            <w:szCs w:val="24"/>
            <w:lang w:val="en-US"/>
            <w:rPrChange w:id="2615" w:author="Clark, Robert Emerson" w:date="2023-06-14T14:40:00Z">
              <w:rPr>
                <w:rFonts w:cs="Times New Roman"/>
                <w:lang w:val="en-US"/>
              </w:rPr>
            </w:rPrChange>
          </w:rPr>
          <w:delText xml:space="preserve"> </w:delText>
        </w:r>
        <w:r w:rsidR="00EF5E3E" w:rsidRPr="00337464" w:rsidDel="00337464">
          <w:rPr>
            <w:rFonts w:cs="Times New Roman"/>
            <w:sz w:val="24"/>
            <w:szCs w:val="24"/>
            <w:lang w:val="en-US"/>
            <w:rPrChange w:id="2616" w:author="Clark, Robert Emerson" w:date="2023-06-14T14:40:00Z">
              <w:rPr>
                <w:rFonts w:cs="Times New Roman"/>
                <w:lang w:val="en-US"/>
              </w:rPr>
            </w:rPrChange>
          </w:rPr>
          <w:delText>notes that</w:delText>
        </w:r>
        <w:r w:rsidR="00A6264E" w:rsidRPr="00337464" w:rsidDel="00337464">
          <w:rPr>
            <w:rFonts w:cs="Times New Roman"/>
            <w:sz w:val="24"/>
            <w:szCs w:val="24"/>
            <w:lang w:val="en-US"/>
            <w:rPrChange w:id="2617" w:author="Clark, Robert Emerson" w:date="2023-06-14T14:40:00Z">
              <w:rPr>
                <w:rFonts w:cs="Times New Roman"/>
                <w:lang w:val="en-US"/>
              </w:rPr>
            </w:rPrChange>
          </w:rPr>
          <w:delText xml:space="preserve"> </w:delText>
        </w:r>
        <w:r w:rsidR="009917C1" w:rsidRPr="00337464" w:rsidDel="00337464">
          <w:rPr>
            <w:rFonts w:cs="Times New Roman"/>
            <w:sz w:val="24"/>
            <w:szCs w:val="24"/>
            <w:lang w:val="en-US"/>
            <w:rPrChange w:id="2618" w:author="Clark, Robert Emerson" w:date="2023-06-14T14:40:00Z">
              <w:rPr>
                <w:rFonts w:cs="Times New Roman"/>
                <w:lang w:val="en-US"/>
              </w:rPr>
            </w:rPrChange>
          </w:rPr>
          <w:delText xml:space="preserve">related </w:delText>
        </w:r>
        <w:r w:rsidR="004A4F21" w:rsidRPr="00337464" w:rsidDel="00337464">
          <w:rPr>
            <w:rFonts w:cs="Times New Roman"/>
            <w:sz w:val="24"/>
            <w:szCs w:val="24"/>
            <w:lang w:val="en-US"/>
            <w:rPrChange w:id="2619" w:author="Clark, Robert Emerson" w:date="2023-06-14T14:40:00Z">
              <w:rPr>
                <w:rFonts w:cs="Times New Roman"/>
                <w:lang w:val="en-US"/>
              </w:rPr>
            </w:rPrChange>
          </w:rPr>
          <w:delText xml:space="preserve">species of aphids tend to share </w:delText>
        </w:r>
        <w:r w:rsidR="00827BC6" w:rsidRPr="00337464" w:rsidDel="00337464">
          <w:rPr>
            <w:rFonts w:cs="Times New Roman"/>
            <w:sz w:val="24"/>
            <w:szCs w:val="24"/>
            <w:lang w:val="en-US"/>
            <w:rPrChange w:id="2620" w:author="Clark, Robert Emerson" w:date="2023-06-14T14:40:00Z">
              <w:rPr>
                <w:rFonts w:cs="Times New Roman"/>
                <w:lang w:val="en-US"/>
              </w:rPr>
            </w:rPrChange>
          </w:rPr>
          <w:delText xml:space="preserve">hosts </w:delText>
        </w:r>
        <w:r w:rsidR="00FA1326" w:rsidRPr="00337464" w:rsidDel="00337464">
          <w:rPr>
            <w:rFonts w:cs="Times New Roman"/>
            <w:sz w:val="24"/>
            <w:szCs w:val="24"/>
            <w:lang w:val="en-US"/>
            <w:rPrChange w:id="2621" w:author="Clark, Robert Emerson" w:date="2023-06-14T14:40:00Z">
              <w:rPr>
                <w:rFonts w:cs="Times New Roman"/>
                <w:lang w:val="en-US"/>
              </w:rPr>
            </w:rPrChange>
          </w:rPr>
          <w:delText xml:space="preserve">used by sexual </w:delText>
        </w:r>
        <w:r w:rsidR="002516D6" w:rsidRPr="00337464" w:rsidDel="00337464">
          <w:rPr>
            <w:rFonts w:cs="Times New Roman"/>
            <w:sz w:val="24"/>
            <w:szCs w:val="24"/>
            <w:lang w:val="en-US"/>
            <w:rPrChange w:id="2622" w:author="Clark, Robert Emerson" w:date="2023-06-14T14:40:00Z">
              <w:rPr>
                <w:rFonts w:cs="Times New Roman"/>
                <w:lang w:val="en-US"/>
              </w:rPr>
            </w:rPrChange>
          </w:rPr>
          <w:delText>generations and their immediate descendants</w:delText>
        </w:r>
        <w:r w:rsidR="005559C2" w:rsidRPr="00337464" w:rsidDel="00337464">
          <w:rPr>
            <w:rFonts w:cs="Times New Roman"/>
            <w:sz w:val="24"/>
            <w:szCs w:val="24"/>
            <w:lang w:val="en-US"/>
            <w:rPrChange w:id="2623" w:author="Clark, Robert Emerson" w:date="2023-06-14T14:40:00Z">
              <w:rPr>
                <w:rFonts w:cs="Times New Roman"/>
                <w:lang w:val="en-US"/>
              </w:rPr>
            </w:rPrChange>
          </w:rPr>
          <w:delText xml:space="preserve"> (i.e., primary hosts)</w:delText>
        </w:r>
        <w:r w:rsidR="005521EF" w:rsidRPr="00337464" w:rsidDel="00337464">
          <w:rPr>
            <w:rFonts w:cs="Times New Roman"/>
            <w:sz w:val="24"/>
            <w:szCs w:val="24"/>
            <w:lang w:val="en-US"/>
            <w:rPrChange w:id="2624" w:author="Clark, Robert Emerson" w:date="2023-06-14T14:40:00Z">
              <w:rPr>
                <w:rFonts w:cs="Times New Roman"/>
                <w:lang w:val="en-US"/>
              </w:rPr>
            </w:rPrChange>
          </w:rPr>
          <w:delText xml:space="preserve">, </w:delText>
        </w:r>
        <w:r w:rsidR="00706601" w:rsidRPr="00337464" w:rsidDel="00337464">
          <w:rPr>
            <w:rFonts w:cs="Times New Roman"/>
            <w:sz w:val="24"/>
            <w:szCs w:val="24"/>
            <w:lang w:val="en-US"/>
            <w:rPrChange w:id="2625" w:author="Clark, Robert Emerson" w:date="2023-06-14T14:40:00Z">
              <w:rPr>
                <w:rFonts w:cs="Times New Roman"/>
                <w:lang w:val="en-US"/>
              </w:rPr>
            </w:rPrChange>
          </w:rPr>
          <w:delText xml:space="preserve">and </w:delText>
        </w:r>
        <w:r w:rsidR="008B4720" w:rsidRPr="00337464" w:rsidDel="00337464">
          <w:rPr>
            <w:rFonts w:cs="Times New Roman"/>
            <w:sz w:val="24"/>
            <w:szCs w:val="24"/>
            <w:lang w:val="en-US"/>
            <w:rPrChange w:id="2626" w:author="Clark, Robert Emerson" w:date="2023-06-14T14:40:00Z">
              <w:rPr>
                <w:rFonts w:cs="Times New Roman"/>
                <w:lang w:val="en-US"/>
              </w:rPr>
            </w:rPrChange>
          </w:rPr>
          <w:delText xml:space="preserve">quite different </w:delText>
        </w:r>
        <w:r w:rsidR="00EC4B18" w:rsidRPr="00337464" w:rsidDel="00337464">
          <w:rPr>
            <w:rFonts w:cs="Times New Roman"/>
            <w:sz w:val="24"/>
            <w:szCs w:val="24"/>
            <w:lang w:val="en-US"/>
            <w:rPrChange w:id="2627" w:author="Clark, Robert Emerson" w:date="2023-06-14T14:40:00Z">
              <w:rPr>
                <w:rFonts w:cs="Times New Roman"/>
                <w:lang w:val="en-US"/>
              </w:rPr>
            </w:rPrChange>
          </w:rPr>
          <w:delText xml:space="preserve">secondary hosts </w:delText>
        </w:r>
        <w:r w:rsidR="00B26EB4" w:rsidRPr="00337464" w:rsidDel="00337464">
          <w:rPr>
            <w:rFonts w:cs="Times New Roman"/>
            <w:sz w:val="24"/>
            <w:szCs w:val="24"/>
            <w:lang w:val="en-US"/>
            <w:rPrChange w:id="2628" w:author="Clark, Robert Emerson" w:date="2023-06-14T14:40:00Z">
              <w:rPr>
                <w:rFonts w:cs="Times New Roman"/>
                <w:lang w:val="en-US"/>
              </w:rPr>
            </w:rPrChange>
          </w:rPr>
          <w:delText>which</w:delText>
        </w:r>
        <w:r w:rsidR="00EC4B18" w:rsidRPr="00337464" w:rsidDel="00337464">
          <w:rPr>
            <w:rFonts w:cs="Times New Roman"/>
            <w:sz w:val="24"/>
            <w:szCs w:val="24"/>
            <w:lang w:val="en-US"/>
            <w:rPrChange w:id="2629" w:author="Clark, Robert Emerson" w:date="2023-06-14T14:40:00Z">
              <w:rPr>
                <w:rFonts w:cs="Times New Roman"/>
                <w:lang w:val="en-US"/>
              </w:rPr>
            </w:rPrChange>
          </w:rPr>
          <w:delText xml:space="preserve"> have been recently acquired</w:delText>
        </w:r>
        <w:r w:rsidR="003E7487" w:rsidRPr="00337464" w:rsidDel="00337464">
          <w:rPr>
            <w:rFonts w:cs="Times New Roman"/>
            <w:sz w:val="24"/>
            <w:szCs w:val="24"/>
            <w:lang w:val="en-US"/>
            <w:rPrChange w:id="2630" w:author="Clark, Robert Emerson" w:date="2023-06-14T14:40:00Z">
              <w:rPr>
                <w:rFonts w:cs="Times New Roman"/>
                <w:lang w:val="en-US"/>
              </w:rPr>
            </w:rPrChange>
          </w:rPr>
          <w:delText>.</w:delText>
        </w:r>
      </w:del>
    </w:p>
    <w:p w14:paraId="3EB6ED31" w14:textId="6A15DBD6" w:rsidR="009540B7" w:rsidRPr="00337464" w:rsidDel="00BD4E33" w:rsidRDefault="00461FB0" w:rsidP="005314CB">
      <w:pPr>
        <w:spacing w:line="480" w:lineRule="auto"/>
        <w:rPr>
          <w:del w:id="2631" w:author="Clark, Robert Emerson" w:date="2023-06-14T14:43:00Z"/>
          <w:rFonts w:cs="Times New Roman"/>
          <w:sz w:val="24"/>
          <w:szCs w:val="24"/>
          <w:lang w:val="en-US"/>
          <w:rPrChange w:id="2632" w:author="Clark, Robert Emerson" w:date="2023-06-14T14:40:00Z">
            <w:rPr>
              <w:del w:id="2633" w:author="Clark, Robert Emerson" w:date="2023-06-14T14:43:00Z"/>
              <w:rFonts w:cs="Times New Roman"/>
              <w:lang w:val="en-US"/>
            </w:rPr>
          </w:rPrChange>
        </w:rPr>
      </w:pPr>
      <w:del w:id="2634" w:author="Clark, Robert Emerson" w:date="2023-06-14T14:43:00Z">
        <w:r w:rsidRPr="00337464" w:rsidDel="00BD4E33">
          <w:rPr>
            <w:rFonts w:cs="Times New Roman"/>
            <w:sz w:val="24"/>
            <w:szCs w:val="24"/>
            <w:lang w:val="en-US"/>
            <w:rPrChange w:id="2635" w:author="Clark, Robert Emerson" w:date="2023-06-14T14:40:00Z">
              <w:rPr>
                <w:rFonts w:cs="Times New Roman"/>
                <w:lang w:val="en-US"/>
              </w:rPr>
            </w:rPrChange>
          </w:rPr>
          <w:delText>One of the</w:delText>
        </w:r>
        <w:r w:rsidR="002B27A5" w:rsidRPr="00337464" w:rsidDel="00BD4E33">
          <w:rPr>
            <w:rFonts w:cs="Times New Roman"/>
            <w:sz w:val="24"/>
            <w:szCs w:val="24"/>
            <w:lang w:val="en-US"/>
            <w:rPrChange w:id="2636" w:author="Clark, Robert Emerson" w:date="2023-06-14T14:40:00Z">
              <w:rPr>
                <w:rFonts w:cs="Times New Roman"/>
                <w:lang w:val="en-US"/>
              </w:rPr>
            </w:rPrChange>
          </w:rPr>
          <w:delText xml:space="preserve"> most</w:delText>
        </w:r>
        <w:r w:rsidR="00A8684F" w:rsidRPr="00337464" w:rsidDel="00BD4E33">
          <w:rPr>
            <w:rFonts w:cs="Times New Roman"/>
            <w:sz w:val="24"/>
            <w:szCs w:val="24"/>
            <w:lang w:val="en-US"/>
            <w:rPrChange w:id="2637" w:author="Clark, Robert Emerson" w:date="2023-06-14T14:40:00Z">
              <w:rPr>
                <w:rFonts w:cs="Times New Roman"/>
                <w:lang w:val="en-US"/>
              </w:rPr>
            </w:rPrChange>
          </w:rPr>
          <w:delText xml:space="preserve"> important finding</w:delText>
        </w:r>
        <w:r w:rsidRPr="00337464" w:rsidDel="00BD4E33">
          <w:rPr>
            <w:rFonts w:cs="Times New Roman"/>
            <w:sz w:val="24"/>
            <w:szCs w:val="24"/>
            <w:lang w:val="en-US"/>
            <w:rPrChange w:id="2638" w:author="Clark, Robert Emerson" w:date="2023-06-14T14:40:00Z">
              <w:rPr>
                <w:rFonts w:cs="Times New Roman"/>
                <w:lang w:val="en-US"/>
              </w:rPr>
            </w:rPrChange>
          </w:rPr>
          <w:delText>s</w:delText>
        </w:r>
        <w:r w:rsidR="00AF0E51" w:rsidRPr="00337464" w:rsidDel="00BD4E33">
          <w:rPr>
            <w:rFonts w:cs="Times New Roman"/>
            <w:sz w:val="24"/>
            <w:szCs w:val="24"/>
            <w:lang w:val="en-US"/>
            <w:rPrChange w:id="2639" w:author="Clark, Robert Emerson" w:date="2023-06-14T14:40:00Z">
              <w:rPr>
                <w:rFonts w:cs="Times New Roman"/>
                <w:lang w:val="en-US"/>
              </w:rPr>
            </w:rPrChange>
          </w:rPr>
          <w:delText xml:space="preserve"> of this study</w:delText>
        </w:r>
        <w:r w:rsidRPr="00337464" w:rsidDel="00BD4E33">
          <w:rPr>
            <w:rFonts w:cs="Times New Roman"/>
            <w:sz w:val="24"/>
            <w:szCs w:val="24"/>
            <w:lang w:val="en-US"/>
            <w:rPrChange w:id="2640" w:author="Clark, Robert Emerson" w:date="2023-06-14T14:40:00Z">
              <w:rPr>
                <w:rFonts w:cs="Times New Roman"/>
                <w:lang w:val="en-US"/>
              </w:rPr>
            </w:rPrChange>
          </w:rPr>
          <w:delText xml:space="preserve"> is</w:delText>
        </w:r>
        <w:r w:rsidR="00A8684F" w:rsidRPr="00337464" w:rsidDel="00BD4E33">
          <w:rPr>
            <w:rFonts w:cs="Times New Roman"/>
            <w:sz w:val="24"/>
            <w:szCs w:val="24"/>
            <w:lang w:val="en-US"/>
            <w:rPrChange w:id="2641" w:author="Clark, Robert Emerson" w:date="2023-06-14T14:40:00Z">
              <w:rPr>
                <w:rFonts w:cs="Times New Roman"/>
                <w:lang w:val="en-US"/>
              </w:rPr>
            </w:rPrChange>
          </w:rPr>
          <w:delText xml:space="preserve"> that </w:delText>
        </w:r>
        <w:r w:rsidR="00696729" w:rsidRPr="00337464" w:rsidDel="00BD4E33">
          <w:rPr>
            <w:rFonts w:cs="Times New Roman"/>
            <w:sz w:val="24"/>
            <w:szCs w:val="24"/>
            <w:lang w:val="en-US"/>
            <w:rPrChange w:id="2642" w:author="Clark, Robert Emerson" w:date="2023-06-14T14:40:00Z">
              <w:rPr>
                <w:rFonts w:cs="Times New Roman"/>
                <w:lang w:val="en-US"/>
              </w:rPr>
            </w:rPrChange>
          </w:rPr>
          <w:delText xml:space="preserve">vector manipulation </w:delText>
        </w:r>
        <w:r w:rsidR="00C32B59" w:rsidRPr="00337464" w:rsidDel="00BD4E33">
          <w:rPr>
            <w:rFonts w:cs="Times New Roman"/>
            <w:sz w:val="24"/>
            <w:szCs w:val="24"/>
            <w:lang w:val="en-US"/>
            <w:rPrChange w:id="2643" w:author="Clark, Robert Emerson" w:date="2023-06-14T14:40:00Z">
              <w:rPr>
                <w:rFonts w:cs="Times New Roman"/>
                <w:lang w:val="en-US"/>
              </w:rPr>
            </w:rPrChange>
          </w:rPr>
          <w:delText>by</w:delText>
        </w:r>
        <w:r w:rsidR="00696729" w:rsidRPr="00337464" w:rsidDel="00BD4E33">
          <w:rPr>
            <w:rFonts w:cs="Times New Roman"/>
            <w:sz w:val="24"/>
            <w:szCs w:val="24"/>
            <w:lang w:val="en-US"/>
            <w:rPrChange w:id="2644" w:author="Clark, Robert Emerson" w:date="2023-06-14T14:40:00Z">
              <w:rPr>
                <w:rFonts w:cs="Times New Roman"/>
                <w:lang w:val="en-US"/>
              </w:rPr>
            </w:rPrChange>
          </w:rPr>
          <w:delText xml:space="preserve"> plan</w:delText>
        </w:r>
        <w:r w:rsidR="00C32B59" w:rsidRPr="00337464" w:rsidDel="00BD4E33">
          <w:rPr>
            <w:rFonts w:cs="Times New Roman"/>
            <w:sz w:val="24"/>
            <w:szCs w:val="24"/>
            <w:lang w:val="en-US"/>
            <w:rPrChange w:id="2645" w:author="Clark, Robert Emerson" w:date="2023-06-14T14:40:00Z">
              <w:rPr>
                <w:rFonts w:cs="Times New Roman"/>
                <w:lang w:val="en-US"/>
              </w:rPr>
            </w:rPrChange>
          </w:rPr>
          <w:delText>t</w:delText>
        </w:r>
        <w:r w:rsidR="00696729" w:rsidRPr="00337464" w:rsidDel="00BD4E33">
          <w:rPr>
            <w:rFonts w:cs="Times New Roman"/>
            <w:sz w:val="24"/>
            <w:szCs w:val="24"/>
            <w:lang w:val="en-US"/>
            <w:rPrChange w:id="2646" w:author="Clark, Robert Emerson" w:date="2023-06-14T14:40:00Z">
              <w:rPr>
                <w:rFonts w:cs="Times New Roman"/>
                <w:lang w:val="en-US"/>
              </w:rPr>
            </w:rPrChange>
          </w:rPr>
          <w:delText xml:space="preserve"> viruses </w:delText>
        </w:r>
        <w:r w:rsidR="00142E8E" w:rsidRPr="00337464" w:rsidDel="00BD4E33">
          <w:rPr>
            <w:rFonts w:cs="Times New Roman"/>
            <w:sz w:val="24"/>
            <w:szCs w:val="24"/>
            <w:lang w:val="en-US"/>
            <w:rPrChange w:id="2647" w:author="Clark, Robert Emerson" w:date="2023-06-14T14:40:00Z">
              <w:rPr>
                <w:rFonts w:cs="Times New Roman"/>
                <w:lang w:val="en-US"/>
              </w:rPr>
            </w:rPrChange>
          </w:rPr>
          <w:delText>appears</w:delText>
        </w:r>
        <w:r w:rsidR="00D25B06" w:rsidRPr="00337464" w:rsidDel="00BD4E33">
          <w:rPr>
            <w:rFonts w:cs="Times New Roman"/>
            <w:sz w:val="24"/>
            <w:szCs w:val="24"/>
            <w:lang w:val="en-US"/>
            <w:rPrChange w:id="2648" w:author="Clark, Robert Emerson" w:date="2023-06-14T14:40:00Z">
              <w:rPr>
                <w:rFonts w:cs="Times New Roman"/>
                <w:lang w:val="en-US"/>
              </w:rPr>
            </w:rPrChange>
          </w:rPr>
          <w:delText xml:space="preserve"> to</w:delText>
        </w:r>
        <w:r w:rsidR="00522604" w:rsidRPr="00337464" w:rsidDel="00BD4E33">
          <w:rPr>
            <w:rFonts w:cs="Times New Roman"/>
            <w:sz w:val="24"/>
            <w:szCs w:val="24"/>
            <w:lang w:val="en-US"/>
            <w:rPrChange w:id="2649" w:author="Clark, Robert Emerson" w:date="2023-06-14T14:40:00Z">
              <w:rPr>
                <w:rFonts w:cs="Times New Roman"/>
                <w:lang w:val="en-US"/>
              </w:rPr>
            </w:rPrChange>
          </w:rPr>
          <w:delText xml:space="preserve"> be restricted to </w:delText>
        </w:r>
        <w:r w:rsidR="00796857" w:rsidRPr="00337464" w:rsidDel="00BD4E33">
          <w:rPr>
            <w:rFonts w:cs="Times New Roman"/>
            <w:sz w:val="24"/>
            <w:szCs w:val="24"/>
            <w:lang w:val="en-US"/>
            <w:rPrChange w:id="2650" w:author="Clark, Robert Emerson" w:date="2023-06-14T14:40:00Z">
              <w:rPr>
                <w:rFonts w:cs="Times New Roman"/>
                <w:lang w:val="en-US"/>
              </w:rPr>
            </w:rPrChange>
          </w:rPr>
          <w:delText>maximi</w:delText>
        </w:r>
        <w:r w:rsidR="00B54EB0" w:rsidRPr="00337464" w:rsidDel="00BD4E33">
          <w:rPr>
            <w:rFonts w:cs="Times New Roman"/>
            <w:sz w:val="24"/>
            <w:szCs w:val="24"/>
            <w:lang w:val="en-US"/>
            <w:rPrChange w:id="2651" w:author="Clark, Robert Emerson" w:date="2023-06-14T14:40:00Z">
              <w:rPr>
                <w:rFonts w:cs="Times New Roman"/>
                <w:lang w:val="en-US"/>
              </w:rPr>
            </w:rPrChange>
          </w:rPr>
          <w:delText>z</w:delText>
        </w:r>
        <w:r w:rsidR="004C53D3" w:rsidRPr="00337464" w:rsidDel="00BD4E33">
          <w:rPr>
            <w:rFonts w:cs="Times New Roman"/>
            <w:sz w:val="24"/>
            <w:szCs w:val="24"/>
            <w:lang w:val="en-US"/>
            <w:rPrChange w:id="2652" w:author="Clark, Robert Emerson" w:date="2023-06-14T14:40:00Z">
              <w:rPr>
                <w:rFonts w:cs="Times New Roman"/>
                <w:lang w:val="en-US"/>
              </w:rPr>
            </w:rPrChange>
          </w:rPr>
          <w:delText>ing</w:delText>
        </w:r>
        <w:r w:rsidR="00B54EB0" w:rsidRPr="00337464" w:rsidDel="00BD4E33">
          <w:rPr>
            <w:rFonts w:cs="Times New Roman"/>
            <w:sz w:val="24"/>
            <w:szCs w:val="24"/>
            <w:lang w:val="en-US"/>
            <w:rPrChange w:id="2653" w:author="Clark, Robert Emerson" w:date="2023-06-14T14:40:00Z">
              <w:rPr>
                <w:rFonts w:cs="Times New Roman"/>
                <w:lang w:val="en-US"/>
              </w:rPr>
            </w:rPrChange>
          </w:rPr>
          <w:delText xml:space="preserve"> intraspecific transmission, and </w:delText>
        </w:r>
        <w:r w:rsidR="00361273" w:rsidRPr="00337464" w:rsidDel="00BD4E33">
          <w:rPr>
            <w:rFonts w:cs="Times New Roman"/>
            <w:sz w:val="24"/>
            <w:szCs w:val="24"/>
            <w:lang w:val="en-US"/>
            <w:rPrChange w:id="2654" w:author="Clark, Robert Emerson" w:date="2023-06-14T14:40:00Z">
              <w:rPr>
                <w:rFonts w:cs="Times New Roman"/>
                <w:lang w:val="en-US"/>
              </w:rPr>
            </w:rPrChange>
          </w:rPr>
          <w:delText>to have little</w:delText>
        </w:r>
        <w:r w:rsidR="009540B7" w:rsidRPr="00337464" w:rsidDel="00BD4E33">
          <w:rPr>
            <w:rFonts w:cs="Times New Roman"/>
            <w:sz w:val="24"/>
            <w:szCs w:val="24"/>
            <w:lang w:val="en-US"/>
            <w:rPrChange w:id="2655" w:author="Clark, Robert Emerson" w:date="2023-06-14T14:40:00Z">
              <w:rPr>
                <w:rFonts w:cs="Times New Roman"/>
                <w:lang w:val="en-US"/>
              </w:rPr>
            </w:rPrChange>
          </w:rPr>
          <w:delText xml:space="preserve"> influence on interspecific transmission</w:delText>
        </w:r>
        <w:r w:rsidR="00425068" w:rsidRPr="00337464" w:rsidDel="00BD4E33">
          <w:rPr>
            <w:rFonts w:cs="Times New Roman"/>
            <w:sz w:val="24"/>
            <w:szCs w:val="24"/>
            <w:lang w:val="en-US"/>
            <w:rPrChange w:id="2656" w:author="Clark, Robert Emerson" w:date="2023-06-14T14:40:00Z">
              <w:rPr>
                <w:rFonts w:cs="Times New Roman"/>
                <w:lang w:val="en-US"/>
              </w:rPr>
            </w:rPrChange>
          </w:rPr>
          <w:delText xml:space="preserve"> </w:delText>
        </w:r>
        <w:r w:rsidR="00232B74" w:rsidRPr="00337464" w:rsidDel="00BD4E33">
          <w:rPr>
            <w:rFonts w:cs="Times New Roman"/>
            <w:sz w:val="24"/>
            <w:szCs w:val="24"/>
            <w:lang w:val="en-US"/>
            <w:rPrChange w:id="2657" w:author="Clark, Robert Emerson" w:date="2023-06-14T14:40:00Z">
              <w:rPr>
                <w:rFonts w:cs="Times New Roman"/>
                <w:lang w:val="en-US"/>
              </w:rPr>
            </w:rPrChange>
          </w:rPr>
          <w:delText>and</w:delText>
        </w:r>
        <w:r w:rsidR="00425068" w:rsidRPr="00337464" w:rsidDel="00BD4E33">
          <w:rPr>
            <w:rFonts w:cs="Times New Roman"/>
            <w:sz w:val="24"/>
            <w:szCs w:val="24"/>
            <w:lang w:val="en-US"/>
            <w:rPrChange w:id="2658" w:author="Clark, Robert Emerson" w:date="2023-06-14T14:40:00Z">
              <w:rPr>
                <w:rFonts w:cs="Times New Roman"/>
                <w:lang w:val="en-US"/>
              </w:rPr>
            </w:rPrChange>
          </w:rPr>
          <w:delText xml:space="preserve"> </w:delText>
        </w:r>
        <w:r w:rsidR="000824C0" w:rsidRPr="00337464" w:rsidDel="00BD4E33">
          <w:rPr>
            <w:rFonts w:cs="Times New Roman"/>
            <w:sz w:val="24"/>
            <w:szCs w:val="24"/>
            <w:lang w:val="en-US"/>
            <w:rPrChange w:id="2659" w:author="Clark, Robert Emerson" w:date="2023-06-14T14:40:00Z">
              <w:rPr>
                <w:rFonts w:cs="Times New Roman"/>
                <w:lang w:val="en-US"/>
              </w:rPr>
            </w:rPrChange>
          </w:rPr>
          <w:delText>patterns of vector</w:delText>
        </w:r>
        <w:r w:rsidR="006231AF" w:rsidRPr="00337464" w:rsidDel="00BD4E33">
          <w:rPr>
            <w:rFonts w:cs="Times New Roman"/>
            <w:sz w:val="24"/>
            <w:szCs w:val="24"/>
            <w:lang w:val="en-US"/>
            <w:rPrChange w:id="2660" w:author="Clark, Robert Emerson" w:date="2023-06-14T14:40:00Z">
              <w:rPr>
                <w:rFonts w:cs="Times New Roman"/>
                <w:lang w:val="en-US"/>
              </w:rPr>
            </w:rPrChange>
          </w:rPr>
          <w:delText>’s</w:delText>
        </w:r>
        <w:r w:rsidR="000824C0" w:rsidRPr="00337464" w:rsidDel="00BD4E33">
          <w:rPr>
            <w:rFonts w:cs="Times New Roman"/>
            <w:sz w:val="24"/>
            <w:szCs w:val="24"/>
            <w:lang w:val="en-US"/>
            <w:rPrChange w:id="2661" w:author="Clark, Robert Emerson" w:date="2023-06-14T14:40:00Z">
              <w:rPr>
                <w:rFonts w:cs="Times New Roman"/>
                <w:lang w:val="en-US"/>
              </w:rPr>
            </w:rPrChange>
          </w:rPr>
          <w:delText xml:space="preserve"> </w:delText>
        </w:r>
        <w:r w:rsidR="00425068" w:rsidRPr="00337464" w:rsidDel="00BD4E33">
          <w:rPr>
            <w:rFonts w:cs="Times New Roman"/>
            <w:sz w:val="24"/>
            <w:szCs w:val="24"/>
            <w:lang w:val="en-US"/>
            <w:rPrChange w:id="2662" w:author="Clark, Robert Emerson" w:date="2023-06-14T14:40:00Z">
              <w:rPr>
                <w:rFonts w:cs="Times New Roman"/>
                <w:lang w:val="en-US"/>
              </w:rPr>
            </w:rPrChange>
          </w:rPr>
          <w:delText>hostplant specialization.</w:delText>
        </w:r>
        <w:r w:rsidR="00397CD4" w:rsidRPr="00337464" w:rsidDel="00BD4E33">
          <w:rPr>
            <w:rFonts w:cs="Times New Roman"/>
            <w:sz w:val="24"/>
            <w:szCs w:val="24"/>
            <w:lang w:val="en-US"/>
            <w:rPrChange w:id="2663" w:author="Clark, Robert Emerson" w:date="2023-06-14T14:40:00Z">
              <w:rPr>
                <w:rFonts w:cs="Times New Roman"/>
                <w:lang w:val="en-US"/>
              </w:rPr>
            </w:rPrChange>
          </w:rPr>
          <w:delText xml:space="preserve"> </w:delText>
        </w:r>
        <w:commentRangeStart w:id="2664"/>
        <w:r w:rsidR="00397CD4" w:rsidRPr="00337464" w:rsidDel="00BD4E33">
          <w:rPr>
            <w:rFonts w:cs="Times New Roman"/>
            <w:sz w:val="24"/>
            <w:szCs w:val="24"/>
            <w:lang w:val="en-US"/>
            <w:rPrChange w:id="2665" w:author="Clark, Robert Emerson" w:date="2023-06-14T14:40:00Z">
              <w:rPr>
                <w:rFonts w:cs="Times New Roman"/>
                <w:lang w:val="en-US"/>
              </w:rPr>
            </w:rPrChange>
          </w:rPr>
          <w:delText>Th</w:delText>
        </w:r>
        <w:r w:rsidR="004E321A" w:rsidRPr="00337464" w:rsidDel="00BD4E33">
          <w:rPr>
            <w:rFonts w:cs="Times New Roman"/>
            <w:sz w:val="24"/>
            <w:szCs w:val="24"/>
            <w:lang w:val="en-US"/>
            <w:rPrChange w:id="2666" w:author="Clark, Robert Emerson" w:date="2023-06-14T14:40:00Z">
              <w:rPr>
                <w:rFonts w:cs="Times New Roman"/>
                <w:lang w:val="en-US"/>
              </w:rPr>
            </w:rPrChange>
          </w:rPr>
          <w:delText>e</w:delText>
        </w:r>
        <w:r w:rsidR="00397CD4" w:rsidRPr="00337464" w:rsidDel="00BD4E33">
          <w:rPr>
            <w:rFonts w:cs="Times New Roman"/>
            <w:sz w:val="24"/>
            <w:szCs w:val="24"/>
            <w:lang w:val="en-US"/>
            <w:rPrChange w:id="2667" w:author="Clark, Robert Emerson" w:date="2023-06-14T14:40:00Z">
              <w:rPr>
                <w:rFonts w:cs="Times New Roman"/>
                <w:lang w:val="en-US"/>
              </w:rPr>
            </w:rPrChange>
          </w:rPr>
          <w:delText>s</w:delText>
        </w:r>
        <w:r w:rsidR="004E321A" w:rsidRPr="00337464" w:rsidDel="00BD4E33">
          <w:rPr>
            <w:rFonts w:cs="Times New Roman"/>
            <w:sz w:val="24"/>
            <w:szCs w:val="24"/>
            <w:lang w:val="en-US"/>
            <w:rPrChange w:id="2668" w:author="Clark, Robert Emerson" w:date="2023-06-14T14:40:00Z">
              <w:rPr>
                <w:rFonts w:cs="Times New Roman"/>
                <w:lang w:val="en-US"/>
              </w:rPr>
            </w:rPrChange>
          </w:rPr>
          <w:delText>e</w:delText>
        </w:r>
        <w:r w:rsidR="00397CD4" w:rsidRPr="00337464" w:rsidDel="00BD4E33">
          <w:rPr>
            <w:rFonts w:cs="Times New Roman"/>
            <w:sz w:val="24"/>
            <w:szCs w:val="24"/>
            <w:lang w:val="en-US"/>
            <w:rPrChange w:id="2669" w:author="Clark, Robert Emerson" w:date="2023-06-14T14:40:00Z">
              <w:rPr>
                <w:rFonts w:cs="Times New Roman"/>
                <w:lang w:val="en-US"/>
              </w:rPr>
            </w:rPrChange>
          </w:rPr>
          <w:delText xml:space="preserve"> </w:delText>
        </w:r>
        <w:r w:rsidR="004E321A" w:rsidRPr="00337464" w:rsidDel="00BD4E33">
          <w:rPr>
            <w:rFonts w:cs="Times New Roman"/>
            <w:sz w:val="24"/>
            <w:szCs w:val="24"/>
            <w:lang w:val="en-US"/>
            <w:rPrChange w:id="2670" w:author="Clark, Robert Emerson" w:date="2023-06-14T14:40:00Z">
              <w:rPr>
                <w:rFonts w:cs="Times New Roman"/>
                <w:lang w:val="en-US"/>
              </w:rPr>
            </w:rPrChange>
          </w:rPr>
          <w:delText xml:space="preserve">results differ from those described by </w:delText>
        </w:r>
        <w:r w:rsidR="00514B03" w:rsidRPr="00337464" w:rsidDel="00BD4E33">
          <w:rPr>
            <w:rFonts w:cs="Times New Roman"/>
            <w:sz w:val="24"/>
            <w:szCs w:val="24"/>
            <w:lang w:val="en-US"/>
            <w:rPrChange w:id="2671"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672" w:author="Clark, Robert Emerson" w:date="2023-06-14T14:40:00Z">
              <w:rPr>
                <w:rFonts w:cs="Times New Roman"/>
                <w:lang w:val="en-US"/>
              </w:rPr>
            </w:rPrChange>
          </w:rPr>
          <w:delInstrText xml:space="preserve"> ADDIN EN.CITE &lt;EndNote&gt;&lt;Cite AuthorYear="1"&gt;&lt;Author&gt;Lee&lt;/Author&gt;&lt;Year&gt;2022&lt;/Year&gt;&lt;RecNum&gt;2036&lt;/RecNum&gt;&lt;DisplayText&gt;Lee et al. (2022)&lt;/DisplayText&gt;&lt;record&gt;&lt;rec-number&gt;2036&lt;/rec-number&gt;&lt;foreign-keys&gt;&lt;key app="EN" db-id="vv5z5rzf7tsernexazoxwp5hrep9zftffrwv" timestamp="1686451980" guid="2e72baed-0577-472c-9c9c-bb407408652a"&gt;2036&lt;/key&gt;&lt;/foreign-keys&gt;&lt;ref-type name="Journal Article"&gt;17&lt;/ref-type&gt;&lt;contributors&gt;&lt;authors&gt;&lt;author&gt;Lee, Hyoseok&lt;/author&gt;&lt;author&gt;Stephanus, Andrew P.&lt;/author&gt;&lt;author&gt;Fowles, Trevor M.&lt;/author&gt;&lt;author&gt;Wintermantel, William M.&lt;/author&gt;&lt;author&gt;Trumble, John T.&lt;/author&gt;&lt;author&gt;Gilbertson, Robert L.&lt;/author&gt;&lt;author&gt;Nansen, Christian&lt;/author&gt;&lt;/authors&gt;&lt;/contributors&gt;&lt;titles&gt;&lt;title&gt;Insect vector manipulation by a plant virus and simulation modeling of its potential impact on crop infection&lt;/title&gt;&lt;secondary-title&gt;Scientific Reports&lt;/secondary-title&gt;&lt;/titles&gt;&lt;periodical&gt;&lt;full-title&gt;Scientific Reports&lt;/full-title&gt;&lt;/periodical&gt;&lt;pages&gt;8429&lt;/pages&gt;&lt;volume&gt;12&lt;/volume&gt;&lt;number&gt;1&lt;/number&gt;&lt;dates&gt;&lt;year&gt;2022&lt;/year&gt;&lt;pub-dates&gt;&lt;date&gt;2022/05/19&lt;/date&gt;&lt;/pub-dates&gt;&lt;/dates&gt;&lt;isbn&gt;2045-2322&lt;/isbn&gt;&lt;urls&gt;&lt;related-urls&gt;&lt;url&gt;https://doi.org/10.1038/s41598-022-12618-2&lt;/url&gt;&lt;/related-urls&gt;&lt;/urls&gt;&lt;electronic-resource-num&gt;10.1038/s41598-022-12618-2&lt;/electronic-resource-num&gt;&lt;/record&gt;&lt;/Cite&gt;&lt;/EndNote&gt;</w:delInstrText>
        </w:r>
        <w:r w:rsidR="00514B03" w:rsidRPr="00337464" w:rsidDel="00BD4E33">
          <w:rPr>
            <w:rFonts w:cs="Times New Roman"/>
            <w:sz w:val="24"/>
            <w:szCs w:val="24"/>
            <w:lang w:val="en-US"/>
            <w:rPrChange w:id="2673" w:author="Clark, Robert Emerson" w:date="2023-06-14T14:40:00Z">
              <w:rPr>
                <w:rFonts w:cs="Times New Roman"/>
                <w:lang w:val="en-US"/>
              </w:rPr>
            </w:rPrChange>
          </w:rPr>
          <w:fldChar w:fldCharType="separate"/>
        </w:r>
        <w:r w:rsidR="00514B03" w:rsidRPr="00337464" w:rsidDel="00BD4E33">
          <w:rPr>
            <w:rFonts w:cs="Times New Roman"/>
            <w:noProof/>
            <w:sz w:val="24"/>
            <w:szCs w:val="24"/>
            <w:lang w:val="en-US"/>
            <w:rPrChange w:id="2674" w:author="Clark, Robert Emerson" w:date="2023-06-14T14:40:00Z">
              <w:rPr>
                <w:rFonts w:cs="Times New Roman"/>
                <w:noProof/>
                <w:lang w:val="en-US"/>
              </w:rPr>
            </w:rPrChange>
          </w:rPr>
          <w:delText>Lee et al. (2022)</w:delText>
        </w:r>
        <w:r w:rsidR="00514B03" w:rsidRPr="00337464" w:rsidDel="00BD4E33">
          <w:rPr>
            <w:rFonts w:cs="Times New Roman"/>
            <w:sz w:val="24"/>
            <w:szCs w:val="24"/>
            <w:lang w:val="en-US"/>
            <w:rPrChange w:id="2675" w:author="Clark, Robert Emerson" w:date="2023-06-14T14:40:00Z">
              <w:rPr>
                <w:rFonts w:cs="Times New Roman"/>
                <w:lang w:val="en-US"/>
              </w:rPr>
            </w:rPrChange>
          </w:rPr>
          <w:fldChar w:fldCharType="end"/>
        </w:r>
        <w:r w:rsidR="00514B03" w:rsidRPr="00337464" w:rsidDel="00BD4E33">
          <w:rPr>
            <w:rFonts w:cs="Times New Roman"/>
            <w:sz w:val="24"/>
            <w:szCs w:val="24"/>
            <w:lang w:val="en-US"/>
            <w:rPrChange w:id="2676" w:author="Clark, Robert Emerson" w:date="2023-06-14T14:40:00Z">
              <w:rPr>
                <w:rFonts w:cs="Times New Roman"/>
                <w:lang w:val="en-US"/>
              </w:rPr>
            </w:rPrChange>
          </w:rPr>
          <w:delText xml:space="preserve"> with</w:delText>
        </w:r>
        <w:r w:rsidR="00287B53" w:rsidRPr="00337464" w:rsidDel="00BD4E33">
          <w:rPr>
            <w:rFonts w:cs="Times New Roman"/>
            <w:sz w:val="24"/>
            <w:szCs w:val="24"/>
            <w:lang w:val="en-US"/>
            <w:rPrChange w:id="2677" w:author="Clark, Robert Emerson" w:date="2023-06-14T14:40:00Z">
              <w:rPr>
                <w:rFonts w:cs="Times New Roman"/>
                <w:lang w:val="en-US"/>
              </w:rPr>
            </w:rPrChange>
          </w:rPr>
          <w:delText xml:space="preserve"> BCTV-carrying</w:delText>
        </w:r>
        <w:r w:rsidR="00514B03" w:rsidRPr="00337464" w:rsidDel="00BD4E33">
          <w:rPr>
            <w:rFonts w:cs="Times New Roman"/>
            <w:sz w:val="24"/>
            <w:szCs w:val="24"/>
            <w:lang w:val="en-US"/>
            <w:rPrChange w:id="2678" w:author="Clark, Robert Emerson" w:date="2023-06-14T14:40:00Z">
              <w:rPr>
                <w:rFonts w:cs="Times New Roman"/>
                <w:lang w:val="en-US"/>
              </w:rPr>
            </w:rPrChange>
          </w:rPr>
          <w:delText xml:space="preserve"> </w:delText>
        </w:r>
        <w:r w:rsidR="00137496" w:rsidRPr="00337464" w:rsidDel="00BD4E33">
          <w:rPr>
            <w:rFonts w:cs="Times New Roman"/>
            <w:sz w:val="24"/>
            <w:szCs w:val="24"/>
            <w:lang w:val="en-US"/>
            <w:rPrChange w:id="2679" w:author="Clark, Robert Emerson" w:date="2023-06-14T14:40:00Z">
              <w:rPr>
                <w:rFonts w:cs="Times New Roman"/>
                <w:lang w:val="en-US"/>
              </w:rPr>
            </w:rPrChange>
          </w:rPr>
          <w:delText xml:space="preserve">beet </w:delText>
        </w:r>
        <w:r w:rsidR="00FD2A5A" w:rsidRPr="00337464" w:rsidDel="00BD4E33">
          <w:rPr>
            <w:rFonts w:cs="Times New Roman"/>
            <w:sz w:val="24"/>
            <w:szCs w:val="24"/>
            <w:lang w:val="en-US"/>
            <w:rPrChange w:id="2680" w:author="Clark, Robert Emerson" w:date="2023-06-14T14:40:00Z">
              <w:rPr>
                <w:rFonts w:cs="Times New Roman"/>
                <w:lang w:val="en-US"/>
              </w:rPr>
            </w:rPrChange>
          </w:rPr>
          <w:delText>leafhoppers</w:delText>
        </w:r>
        <w:r w:rsidR="00137496" w:rsidRPr="00337464" w:rsidDel="00BD4E33">
          <w:rPr>
            <w:rFonts w:cs="Times New Roman"/>
            <w:sz w:val="24"/>
            <w:szCs w:val="24"/>
            <w:lang w:val="en-US"/>
            <w:rPrChange w:id="2681" w:author="Clark, Robert Emerson" w:date="2023-06-14T14:40:00Z">
              <w:rPr>
                <w:rFonts w:cs="Times New Roman"/>
                <w:lang w:val="en-US"/>
              </w:rPr>
            </w:rPrChange>
          </w:rPr>
          <w:delText xml:space="preserve"> </w:delText>
        </w:r>
        <w:r w:rsidR="009509EB" w:rsidRPr="00337464" w:rsidDel="00BD4E33">
          <w:rPr>
            <w:rFonts w:cs="Times New Roman"/>
            <w:sz w:val="24"/>
            <w:szCs w:val="24"/>
            <w:lang w:val="en-US"/>
            <w:rPrChange w:id="2682" w:author="Clark, Robert Emerson" w:date="2023-06-14T14:40:00Z">
              <w:rPr>
                <w:rFonts w:cs="Times New Roman"/>
                <w:lang w:val="en-US"/>
              </w:rPr>
            </w:rPrChange>
          </w:rPr>
          <w:delText>[</w:delText>
        </w:r>
        <w:r w:rsidR="00137496" w:rsidRPr="00337464" w:rsidDel="00BD4E33">
          <w:rPr>
            <w:rFonts w:cs="Times New Roman"/>
            <w:i/>
            <w:iCs/>
            <w:sz w:val="24"/>
            <w:szCs w:val="24"/>
            <w:lang w:val="en-US"/>
            <w:rPrChange w:id="2683" w:author="Clark, Robert Emerson" w:date="2023-06-14T14:40:00Z">
              <w:rPr>
                <w:rFonts w:cs="Times New Roman"/>
                <w:i/>
                <w:iCs/>
                <w:lang w:val="en-US"/>
              </w:rPr>
            </w:rPrChange>
          </w:rPr>
          <w:delText>Circulifer tenellus</w:delText>
        </w:r>
        <w:r w:rsidR="00CB1DF6" w:rsidRPr="00337464" w:rsidDel="00BD4E33">
          <w:rPr>
            <w:rFonts w:cs="Times New Roman"/>
            <w:i/>
            <w:iCs/>
            <w:sz w:val="24"/>
            <w:szCs w:val="24"/>
            <w:lang w:val="en-US"/>
            <w:rPrChange w:id="2684" w:author="Clark, Robert Emerson" w:date="2023-06-14T14:40:00Z">
              <w:rPr>
                <w:rFonts w:cs="Times New Roman"/>
                <w:i/>
                <w:iCs/>
                <w:lang w:val="en-US"/>
              </w:rPr>
            </w:rPrChange>
          </w:rPr>
          <w:delText xml:space="preserve"> </w:delText>
        </w:r>
        <w:r w:rsidR="009509EB" w:rsidRPr="00337464" w:rsidDel="00BD4E33">
          <w:rPr>
            <w:rFonts w:cs="Times New Roman"/>
            <w:sz w:val="24"/>
            <w:szCs w:val="24"/>
            <w:lang w:val="en-US"/>
            <w:rPrChange w:id="2685" w:author="Clark, Robert Emerson" w:date="2023-06-14T14:40:00Z">
              <w:rPr>
                <w:rFonts w:cs="Times New Roman"/>
                <w:lang w:val="en-US"/>
              </w:rPr>
            </w:rPrChange>
          </w:rPr>
          <w:delText>(Baker</w:delText>
        </w:r>
        <w:r w:rsidR="0036550D" w:rsidRPr="00337464" w:rsidDel="00BD4E33">
          <w:rPr>
            <w:rFonts w:cs="Times New Roman"/>
            <w:sz w:val="24"/>
            <w:szCs w:val="24"/>
            <w:lang w:val="en-US"/>
            <w:rPrChange w:id="2686" w:author="Clark, Robert Emerson" w:date="2023-06-14T14:40:00Z">
              <w:rPr>
                <w:rFonts w:cs="Times New Roman"/>
                <w:lang w:val="en-US"/>
              </w:rPr>
            </w:rPrChange>
          </w:rPr>
          <w:delText>)</w:delText>
        </w:r>
        <w:r w:rsidR="009509EB" w:rsidRPr="00337464" w:rsidDel="00BD4E33">
          <w:rPr>
            <w:rFonts w:cs="Times New Roman"/>
            <w:sz w:val="24"/>
            <w:szCs w:val="24"/>
            <w:lang w:val="en-US"/>
            <w:rPrChange w:id="2687" w:author="Clark, Robert Emerson" w:date="2023-06-14T14:40:00Z">
              <w:rPr>
                <w:rFonts w:cs="Times New Roman"/>
                <w:lang w:val="en-US"/>
              </w:rPr>
            </w:rPrChange>
          </w:rPr>
          <w:delText>]</w:delText>
        </w:r>
        <w:r w:rsidR="00AE54DC" w:rsidRPr="00337464" w:rsidDel="00BD4E33">
          <w:rPr>
            <w:rFonts w:cs="Times New Roman"/>
            <w:sz w:val="24"/>
            <w:szCs w:val="24"/>
            <w:lang w:val="en-US"/>
            <w:rPrChange w:id="2688" w:author="Clark, Robert Emerson" w:date="2023-06-14T14:40:00Z">
              <w:rPr>
                <w:rFonts w:cs="Times New Roman"/>
                <w:lang w:val="en-US"/>
              </w:rPr>
            </w:rPrChange>
          </w:rPr>
          <w:delText xml:space="preserve">, which </w:delText>
        </w:r>
        <w:r w:rsidR="00964422" w:rsidRPr="00337464" w:rsidDel="00BD4E33">
          <w:rPr>
            <w:rFonts w:cs="Times New Roman"/>
            <w:sz w:val="24"/>
            <w:szCs w:val="24"/>
            <w:lang w:val="en-US"/>
            <w:rPrChange w:id="2689" w:author="Clark, Robert Emerson" w:date="2023-06-14T14:40:00Z">
              <w:rPr>
                <w:rFonts w:cs="Times New Roman"/>
                <w:lang w:val="en-US"/>
              </w:rPr>
            </w:rPrChange>
          </w:rPr>
          <w:delText>seem</w:delText>
        </w:r>
        <w:r w:rsidR="00AE54DC" w:rsidRPr="00337464" w:rsidDel="00BD4E33">
          <w:rPr>
            <w:rFonts w:cs="Times New Roman"/>
            <w:sz w:val="24"/>
            <w:szCs w:val="24"/>
            <w:lang w:val="en-US"/>
            <w:rPrChange w:id="2690" w:author="Clark, Robert Emerson" w:date="2023-06-14T14:40:00Z">
              <w:rPr>
                <w:rFonts w:cs="Times New Roman"/>
                <w:lang w:val="en-US"/>
              </w:rPr>
            </w:rPrChange>
          </w:rPr>
          <w:delText xml:space="preserve"> to </w:delText>
        </w:r>
        <w:r w:rsidR="00C263BA" w:rsidRPr="00337464" w:rsidDel="00BD4E33">
          <w:rPr>
            <w:rFonts w:cs="Times New Roman"/>
            <w:sz w:val="24"/>
            <w:szCs w:val="24"/>
            <w:lang w:val="en-US"/>
            <w:rPrChange w:id="2691" w:author="Clark, Robert Emerson" w:date="2023-06-14T14:40:00Z">
              <w:rPr>
                <w:rFonts w:cs="Times New Roman"/>
                <w:lang w:val="en-US"/>
              </w:rPr>
            </w:rPrChange>
          </w:rPr>
          <w:delText xml:space="preserve">increase their probing </w:delText>
        </w:r>
        <w:r w:rsidR="0067689D" w:rsidRPr="00337464" w:rsidDel="00BD4E33">
          <w:rPr>
            <w:rFonts w:cs="Times New Roman"/>
            <w:sz w:val="24"/>
            <w:szCs w:val="24"/>
            <w:lang w:val="en-US"/>
            <w:rPrChange w:id="2692" w:author="Clark, Robert Emerson" w:date="2023-06-14T14:40:00Z">
              <w:rPr>
                <w:rFonts w:cs="Times New Roman"/>
                <w:lang w:val="en-US"/>
              </w:rPr>
            </w:rPrChange>
          </w:rPr>
          <w:delText>behavior on different hostplant</w:delText>
        </w:r>
        <w:r w:rsidR="003D1806" w:rsidRPr="00337464" w:rsidDel="00BD4E33">
          <w:rPr>
            <w:rFonts w:cs="Times New Roman"/>
            <w:sz w:val="24"/>
            <w:szCs w:val="24"/>
            <w:lang w:val="en-US"/>
            <w:rPrChange w:id="2693" w:author="Clark, Robert Emerson" w:date="2023-06-14T14:40:00Z">
              <w:rPr>
                <w:rFonts w:cs="Times New Roman"/>
                <w:lang w:val="en-US"/>
              </w:rPr>
            </w:rPrChange>
          </w:rPr>
          <w:delText xml:space="preserve"> species</w:delText>
        </w:r>
        <w:r w:rsidR="00F675BD" w:rsidRPr="00337464" w:rsidDel="00BD4E33">
          <w:rPr>
            <w:rFonts w:cs="Times New Roman"/>
            <w:sz w:val="24"/>
            <w:szCs w:val="24"/>
            <w:lang w:val="en-US"/>
            <w:rPrChange w:id="2694" w:author="Clark, Robert Emerson" w:date="2023-06-14T14:40:00Z">
              <w:rPr>
                <w:rFonts w:cs="Times New Roman"/>
                <w:lang w:val="en-US"/>
              </w:rPr>
            </w:rPrChange>
          </w:rPr>
          <w:delText>,</w:delText>
        </w:r>
        <w:r w:rsidR="0067689D" w:rsidRPr="00337464" w:rsidDel="00BD4E33">
          <w:rPr>
            <w:rFonts w:cs="Times New Roman"/>
            <w:sz w:val="24"/>
            <w:szCs w:val="24"/>
            <w:lang w:val="en-US"/>
            <w:rPrChange w:id="2695" w:author="Clark, Robert Emerson" w:date="2023-06-14T14:40:00Z">
              <w:rPr>
                <w:rFonts w:cs="Times New Roman"/>
                <w:lang w:val="en-US"/>
              </w:rPr>
            </w:rPrChange>
          </w:rPr>
          <w:delText xml:space="preserve"> </w:delText>
        </w:r>
        <w:r w:rsidR="00DB12AD" w:rsidRPr="00337464" w:rsidDel="00BD4E33">
          <w:rPr>
            <w:rFonts w:cs="Times New Roman"/>
            <w:sz w:val="24"/>
            <w:szCs w:val="24"/>
            <w:lang w:val="en-US"/>
            <w:rPrChange w:id="2696" w:author="Clark, Robert Emerson" w:date="2023-06-14T14:40:00Z">
              <w:rPr>
                <w:rFonts w:cs="Times New Roman"/>
                <w:lang w:val="en-US"/>
              </w:rPr>
            </w:rPrChange>
          </w:rPr>
          <w:delText>compared to</w:delText>
        </w:r>
        <w:r w:rsidR="003259BE" w:rsidRPr="00337464" w:rsidDel="00BD4E33">
          <w:rPr>
            <w:rFonts w:cs="Times New Roman"/>
            <w:sz w:val="24"/>
            <w:szCs w:val="24"/>
            <w:lang w:val="en-US"/>
            <w:rPrChange w:id="2697" w:author="Clark, Robert Emerson" w:date="2023-06-14T14:40:00Z">
              <w:rPr>
                <w:rFonts w:cs="Times New Roman"/>
                <w:lang w:val="en-US"/>
              </w:rPr>
            </w:rPrChange>
          </w:rPr>
          <w:delText xml:space="preserve"> their</w:delText>
        </w:r>
        <w:r w:rsidR="00DB12AD" w:rsidRPr="00337464" w:rsidDel="00BD4E33">
          <w:rPr>
            <w:rFonts w:cs="Times New Roman"/>
            <w:sz w:val="24"/>
            <w:szCs w:val="24"/>
            <w:lang w:val="en-US"/>
            <w:rPrChange w:id="2698" w:author="Clark, Robert Emerson" w:date="2023-06-14T14:40:00Z">
              <w:rPr>
                <w:rFonts w:cs="Times New Roman"/>
                <w:lang w:val="en-US"/>
              </w:rPr>
            </w:rPrChange>
          </w:rPr>
          <w:delText xml:space="preserve"> non-viruliferous conspecifics</w:delText>
        </w:r>
        <w:r w:rsidR="00F675BD" w:rsidRPr="00337464" w:rsidDel="00BD4E33">
          <w:rPr>
            <w:rFonts w:cs="Times New Roman"/>
            <w:sz w:val="24"/>
            <w:szCs w:val="24"/>
            <w:lang w:val="en-US"/>
            <w:rPrChange w:id="2699" w:author="Clark, Robert Emerson" w:date="2023-06-14T14:40:00Z">
              <w:rPr>
                <w:rFonts w:cs="Times New Roman"/>
                <w:lang w:val="en-US"/>
              </w:rPr>
            </w:rPrChange>
          </w:rPr>
          <w:delText xml:space="preserve">, to apparently </w:delText>
        </w:r>
        <w:r w:rsidR="002B73D9" w:rsidRPr="00337464" w:rsidDel="00BD4E33">
          <w:rPr>
            <w:rFonts w:cs="Times New Roman"/>
            <w:sz w:val="24"/>
            <w:szCs w:val="24"/>
            <w:lang w:val="en-US"/>
            <w:rPrChange w:id="2700" w:author="Clark, Robert Emerson" w:date="2023-06-14T14:40:00Z">
              <w:rPr>
                <w:rFonts w:cs="Times New Roman"/>
                <w:lang w:val="en-US"/>
              </w:rPr>
            </w:rPrChange>
          </w:rPr>
          <w:delText>maximize</w:delText>
        </w:r>
        <w:r w:rsidR="001B28EA" w:rsidRPr="00337464" w:rsidDel="00BD4E33">
          <w:rPr>
            <w:rFonts w:cs="Times New Roman"/>
            <w:sz w:val="24"/>
            <w:szCs w:val="24"/>
            <w:lang w:val="en-US"/>
            <w:rPrChange w:id="2701" w:author="Clark, Robert Emerson" w:date="2023-06-14T14:40:00Z">
              <w:rPr>
                <w:rFonts w:cs="Times New Roman"/>
                <w:lang w:val="en-US"/>
              </w:rPr>
            </w:rPrChange>
          </w:rPr>
          <w:delText xml:space="preserve"> interspecific</w:delText>
        </w:r>
        <w:r w:rsidR="002B73D9" w:rsidRPr="00337464" w:rsidDel="00BD4E33">
          <w:rPr>
            <w:rFonts w:cs="Times New Roman"/>
            <w:sz w:val="24"/>
            <w:szCs w:val="24"/>
            <w:lang w:val="en-US"/>
            <w:rPrChange w:id="2702" w:author="Clark, Robert Emerson" w:date="2023-06-14T14:40:00Z">
              <w:rPr>
                <w:rFonts w:cs="Times New Roman"/>
                <w:lang w:val="en-US"/>
              </w:rPr>
            </w:rPrChange>
          </w:rPr>
          <w:delText xml:space="preserve"> transmission</w:delText>
        </w:r>
        <w:r w:rsidR="00AE54DC" w:rsidRPr="00337464" w:rsidDel="00BD4E33">
          <w:rPr>
            <w:rFonts w:cs="Times New Roman"/>
            <w:sz w:val="24"/>
            <w:szCs w:val="24"/>
            <w:lang w:val="en-US"/>
            <w:rPrChange w:id="2703" w:author="Clark, Robert Emerson" w:date="2023-06-14T14:40:00Z">
              <w:rPr>
                <w:rFonts w:cs="Times New Roman"/>
                <w:lang w:val="en-US"/>
              </w:rPr>
            </w:rPrChange>
          </w:rPr>
          <w:delText>.</w:delText>
        </w:r>
        <w:r w:rsidR="002B73D9" w:rsidRPr="00337464" w:rsidDel="00BD4E33">
          <w:rPr>
            <w:rFonts w:cs="Times New Roman"/>
            <w:sz w:val="24"/>
            <w:szCs w:val="24"/>
            <w:lang w:val="en-US"/>
            <w:rPrChange w:id="2704" w:author="Clark, Robert Emerson" w:date="2023-06-14T14:40:00Z">
              <w:rPr>
                <w:rFonts w:cs="Times New Roman"/>
                <w:lang w:val="en-US"/>
              </w:rPr>
            </w:rPrChange>
          </w:rPr>
          <w:delText xml:space="preserve"> </w:delText>
        </w:r>
        <w:r w:rsidR="00FB4F1D" w:rsidRPr="00337464" w:rsidDel="00BD4E33">
          <w:rPr>
            <w:rFonts w:cs="Times New Roman"/>
            <w:sz w:val="24"/>
            <w:szCs w:val="24"/>
            <w:lang w:val="en-US"/>
            <w:rPrChange w:id="2705" w:author="Clark, Robert Emerson" w:date="2023-06-14T14:40:00Z">
              <w:rPr>
                <w:rFonts w:cs="Times New Roman"/>
                <w:lang w:val="en-US"/>
              </w:rPr>
            </w:rPrChange>
          </w:rPr>
          <w:delText xml:space="preserve">Similarly, </w:delText>
        </w:r>
        <w:r w:rsidR="00FB4F1D" w:rsidRPr="00337464" w:rsidDel="00BD4E33">
          <w:rPr>
            <w:rFonts w:cs="Times New Roman"/>
            <w:sz w:val="24"/>
            <w:szCs w:val="24"/>
            <w:lang w:val="en-US"/>
            <w:rPrChange w:id="2706"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707" w:author="Clark, Robert Emerson" w:date="2023-06-14T14:40:00Z">
              <w:rPr>
                <w:rFonts w:cs="Times New Roman"/>
                <w:lang w:val="en-US"/>
              </w:rPr>
            </w:rPrChange>
          </w:rPr>
          <w:del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delInstrText>
        </w:r>
        <w:r w:rsidR="00FB4F1D" w:rsidRPr="00337464" w:rsidDel="00BD4E33">
          <w:rPr>
            <w:rFonts w:cs="Times New Roman"/>
            <w:sz w:val="24"/>
            <w:szCs w:val="24"/>
            <w:lang w:val="en-US"/>
            <w:rPrChange w:id="2708" w:author="Clark, Robert Emerson" w:date="2023-06-14T14:40:00Z">
              <w:rPr>
                <w:rFonts w:cs="Times New Roman"/>
                <w:lang w:val="en-US"/>
              </w:rPr>
            </w:rPrChange>
          </w:rPr>
          <w:fldChar w:fldCharType="separate"/>
        </w:r>
        <w:r w:rsidR="00FB4F1D" w:rsidRPr="00337464" w:rsidDel="00BD4E33">
          <w:rPr>
            <w:rFonts w:cs="Times New Roman"/>
            <w:noProof/>
            <w:sz w:val="24"/>
            <w:szCs w:val="24"/>
            <w:lang w:val="en-US"/>
            <w:rPrChange w:id="2709" w:author="Clark, Robert Emerson" w:date="2023-06-14T14:40:00Z">
              <w:rPr>
                <w:rFonts w:cs="Times New Roman"/>
                <w:noProof/>
                <w:lang w:val="en-US"/>
              </w:rPr>
            </w:rPrChange>
          </w:rPr>
          <w:delText>Shoemaker et al. (2019)</w:delText>
        </w:r>
        <w:r w:rsidR="00FB4F1D" w:rsidRPr="00337464" w:rsidDel="00BD4E33">
          <w:rPr>
            <w:rFonts w:cs="Times New Roman"/>
            <w:sz w:val="24"/>
            <w:szCs w:val="24"/>
            <w:lang w:val="en-US"/>
            <w:rPrChange w:id="2710" w:author="Clark, Robert Emerson" w:date="2023-06-14T14:40:00Z">
              <w:rPr>
                <w:rFonts w:cs="Times New Roman"/>
                <w:lang w:val="en-US"/>
              </w:rPr>
            </w:rPrChange>
          </w:rPr>
          <w:fldChar w:fldCharType="end"/>
        </w:r>
        <w:r w:rsidR="00FB4F1D" w:rsidRPr="00337464" w:rsidDel="00BD4E33">
          <w:rPr>
            <w:rFonts w:cs="Times New Roman"/>
            <w:sz w:val="24"/>
            <w:szCs w:val="24"/>
            <w:lang w:val="en-US"/>
            <w:rPrChange w:id="2711" w:author="Clark, Robert Emerson" w:date="2023-06-14T14:40:00Z">
              <w:rPr>
                <w:rFonts w:cs="Times New Roman"/>
                <w:lang w:val="en-US"/>
              </w:rPr>
            </w:rPrChange>
          </w:rPr>
          <w:delText xml:space="preserve"> found that BYDV-PAV-carrying bird cherry-oat aphids (</w:delText>
        </w:r>
        <w:r w:rsidR="00FB4F1D" w:rsidRPr="00337464" w:rsidDel="00BD4E33">
          <w:rPr>
            <w:rFonts w:cs="Times New Roman"/>
            <w:i/>
            <w:iCs/>
            <w:sz w:val="24"/>
            <w:szCs w:val="24"/>
            <w:lang w:val="en-US"/>
            <w:rPrChange w:id="2712" w:author="Clark, Robert Emerson" w:date="2023-06-14T14:40:00Z">
              <w:rPr>
                <w:rFonts w:cs="Times New Roman"/>
                <w:i/>
                <w:iCs/>
                <w:lang w:val="en-US"/>
              </w:rPr>
            </w:rPrChange>
          </w:rPr>
          <w:delText>Rhopalosiphum padi</w:delText>
        </w:r>
        <w:r w:rsidR="00FB4F1D" w:rsidRPr="00337464" w:rsidDel="00BD4E33">
          <w:rPr>
            <w:rFonts w:cs="Times New Roman"/>
            <w:sz w:val="24"/>
            <w:szCs w:val="24"/>
            <w:lang w:val="en-US"/>
            <w:rPrChange w:id="2713" w:author="Clark, Robert Emerson" w:date="2023-06-14T14:40:00Z">
              <w:rPr>
                <w:rFonts w:cs="Times New Roman"/>
                <w:lang w:val="en-US"/>
              </w:rPr>
            </w:rPrChange>
          </w:rPr>
          <w:delText xml:space="preserve"> L.) exhibited a stronger preference for perennial grasses, compared to non-viruliferous aphids, which showed no preference for any of the offered hostplants.</w:delText>
        </w:r>
        <w:commentRangeEnd w:id="2664"/>
        <w:r w:rsidR="005A6602" w:rsidRPr="00337464" w:rsidDel="00BD4E33">
          <w:rPr>
            <w:rStyle w:val="CommentReference"/>
            <w:rFonts w:cs="Times New Roman"/>
            <w:sz w:val="24"/>
            <w:szCs w:val="24"/>
            <w:rPrChange w:id="2714" w:author="Clark, Robert Emerson" w:date="2023-06-14T14:40:00Z">
              <w:rPr>
                <w:rStyle w:val="CommentReference"/>
                <w:rFonts w:cs="Times New Roman"/>
              </w:rPr>
            </w:rPrChange>
          </w:rPr>
          <w:commentReference w:id="2664"/>
        </w:r>
        <w:r w:rsidR="00E07D47" w:rsidRPr="00337464" w:rsidDel="00BD4E33">
          <w:rPr>
            <w:rFonts w:cs="Times New Roman"/>
            <w:sz w:val="24"/>
            <w:szCs w:val="24"/>
            <w:lang w:val="en-US"/>
            <w:rPrChange w:id="2715" w:author="Clark, Robert Emerson" w:date="2023-06-14T14:40:00Z">
              <w:rPr>
                <w:rFonts w:cs="Times New Roman"/>
                <w:lang w:val="en-US"/>
              </w:rPr>
            </w:rPrChange>
          </w:rPr>
          <w:delText xml:space="preserve"> </w:delText>
        </w:r>
        <w:r w:rsidR="00836D56" w:rsidRPr="00337464" w:rsidDel="00BD4E33">
          <w:rPr>
            <w:rFonts w:cs="Times New Roman"/>
            <w:sz w:val="24"/>
            <w:szCs w:val="24"/>
            <w:lang w:val="en-US"/>
            <w:rPrChange w:id="2716" w:author="Clark, Robert Emerson" w:date="2023-06-14T14:40:00Z">
              <w:rPr>
                <w:rFonts w:cs="Times New Roman"/>
                <w:lang w:val="en-US"/>
              </w:rPr>
            </w:rPrChange>
          </w:rPr>
          <w:delText xml:space="preserve">Phytophagous insects </w:delText>
        </w:r>
        <w:r w:rsidR="00247B3D" w:rsidRPr="00337464" w:rsidDel="00BD4E33">
          <w:rPr>
            <w:rFonts w:cs="Times New Roman"/>
            <w:sz w:val="24"/>
            <w:szCs w:val="24"/>
            <w:lang w:val="en-US"/>
            <w:rPrChange w:id="2717" w:author="Clark, Robert Emerson" w:date="2023-06-14T14:40:00Z">
              <w:rPr>
                <w:rFonts w:cs="Times New Roman"/>
                <w:lang w:val="en-US"/>
              </w:rPr>
            </w:rPrChange>
          </w:rPr>
          <w:delText xml:space="preserve">use </w:delText>
        </w:r>
        <w:r w:rsidR="007B1A72" w:rsidRPr="00337464" w:rsidDel="00BD4E33">
          <w:rPr>
            <w:rFonts w:cs="Times New Roman"/>
            <w:sz w:val="24"/>
            <w:szCs w:val="24"/>
            <w:lang w:val="en-US"/>
            <w:rPrChange w:id="2718" w:author="Clark, Robert Emerson" w:date="2023-06-14T14:40:00Z">
              <w:rPr>
                <w:rFonts w:cs="Times New Roman"/>
                <w:lang w:val="en-US"/>
              </w:rPr>
            </w:rPrChange>
          </w:rPr>
          <w:delText>specific ratios of</w:delText>
        </w:r>
        <w:r w:rsidR="008518F4" w:rsidRPr="00337464" w:rsidDel="00BD4E33">
          <w:rPr>
            <w:rFonts w:cs="Times New Roman"/>
            <w:sz w:val="24"/>
            <w:szCs w:val="24"/>
            <w:lang w:val="en-US"/>
            <w:rPrChange w:id="2719" w:author="Clark, Robert Emerson" w:date="2023-06-14T14:40:00Z">
              <w:rPr>
                <w:rFonts w:cs="Times New Roman"/>
                <w:lang w:val="en-US"/>
              </w:rPr>
            </w:rPrChange>
          </w:rPr>
          <w:delText xml:space="preserve"> relatively common plant </w:delText>
        </w:r>
        <w:r w:rsidR="00337880" w:rsidRPr="00337464" w:rsidDel="00BD4E33">
          <w:rPr>
            <w:rFonts w:cs="Times New Roman"/>
            <w:sz w:val="24"/>
            <w:szCs w:val="24"/>
            <w:lang w:val="en-US"/>
            <w:rPrChange w:id="2720" w:author="Clark, Robert Emerson" w:date="2023-06-14T14:40:00Z">
              <w:rPr>
                <w:rFonts w:cs="Times New Roman"/>
                <w:lang w:val="en-US"/>
              </w:rPr>
            </w:rPrChange>
          </w:rPr>
          <w:delText xml:space="preserve">volatiles to recognize and locate </w:delText>
        </w:r>
        <w:r w:rsidR="00407C82" w:rsidRPr="00337464" w:rsidDel="00BD4E33">
          <w:rPr>
            <w:rFonts w:cs="Times New Roman"/>
            <w:sz w:val="24"/>
            <w:szCs w:val="24"/>
            <w:lang w:val="en-US"/>
            <w:rPrChange w:id="2721" w:author="Clark, Robert Emerson" w:date="2023-06-14T14:40:00Z">
              <w:rPr>
                <w:rFonts w:cs="Times New Roman"/>
                <w:lang w:val="en-US"/>
              </w:rPr>
            </w:rPrChange>
          </w:rPr>
          <w:delText>suitable hostplants</w:delText>
        </w:r>
      </w:del>
      <w:ins w:id="2722" w:author="Eigenbrode, Sanford (sanforde@uidaho.edu)" w:date="2023-06-05T06:57:00Z">
        <w:del w:id="2723" w:author="Clark, Robert Emerson" w:date="2023-06-14T14:43:00Z">
          <w:r w:rsidR="005A6602" w:rsidRPr="00337464" w:rsidDel="00BD4E33">
            <w:rPr>
              <w:rFonts w:cs="Times New Roman"/>
              <w:sz w:val="24"/>
              <w:szCs w:val="24"/>
              <w:lang w:val="en-US"/>
              <w:rPrChange w:id="2724" w:author="Clark, Robert Emerson" w:date="2023-06-14T14:40:00Z">
                <w:rPr>
                  <w:rFonts w:cs="Times New Roman"/>
                  <w:lang w:val="en-US"/>
                </w:rPr>
              </w:rPrChange>
            </w:rPr>
            <w:delText xml:space="preserve"> (REF)</w:delText>
          </w:r>
        </w:del>
      </w:ins>
      <w:del w:id="2725" w:author="Clark, Robert Emerson" w:date="2023-06-14T14:43:00Z">
        <w:r w:rsidR="00543B52" w:rsidRPr="00337464" w:rsidDel="00BD4E33">
          <w:rPr>
            <w:rFonts w:cs="Times New Roman"/>
            <w:sz w:val="24"/>
            <w:szCs w:val="24"/>
            <w:lang w:val="en-US"/>
            <w:rPrChange w:id="2726" w:author="Clark, Robert Emerson" w:date="2023-06-14T14:40:00Z">
              <w:rPr>
                <w:rFonts w:cs="Times New Roman"/>
                <w:lang w:val="en-US"/>
              </w:rPr>
            </w:rPrChange>
          </w:rPr>
          <w:delText xml:space="preserve">. </w:delText>
        </w:r>
        <w:r w:rsidR="00A23F8D" w:rsidRPr="00337464" w:rsidDel="00BD4E33">
          <w:rPr>
            <w:rFonts w:cs="Times New Roman"/>
            <w:sz w:val="24"/>
            <w:szCs w:val="24"/>
            <w:lang w:val="en-US"/>
            <w:rPrChange w:id="2727" w:author="Clark, Robert Emerson" w:date="2023-06-14T14:40:00Z">
              <w:rPr>
                <w:rFonts w:cs="Times New Roman"/>
                <w:lang w:val="en-US"/>
              </w:rPr>
            </w:rPrChange>
          </w:rPr>
          <w:delText>Furthermore,</w:delText>
        </w:r>
        <w:r w:rsidR="00F26000" w:rsidRPr="00337464" w:rsidDel="00BD4E33">
          <w:rPr>
            <w:rFonts w:cs="Times New Roman"/>
            <w:sz w:val="24"/>
            <w:szCs w:val="24"/>
            <w:lang w:val="en-US"/>
            <w:rPrChange w:id="2728" w:author="Clark, Robert Emerson" w:date="2023-06-14T14:40:00Z">
              <w:rPr>
                <w:rFonts w:cs="Times New Roman"/>
                <w:lang w:val="en-US"/>
              </w:rPr>
            </w:rPrChange>
          </w:rPr>
          <w:delText xml:space="preserve"> </w:delText>
        </w:r>
        <w:r w:rsidR="00516651" w:rsidRPr="00337464" w:rsidDel="00BD4E33">
          <w:rPr>
            <w:rFonts w:cs="Times New Roman"/>
            <w:sz w:val="24"/>
            <w:szCs w:val="24"/>
            <w:lang w:val="en-US"/>
            <w:rPrChange w:id="2729" w:author="Clark, Robert Emerson" w:date="2023-06-14T14:40:00Z">
              <w:rPr>
                <w:rFonts w:cs="Times New Roman"/>
                <w:lang w:val="en-US"/>
              </w:rPr>
            </w:rPrChange>
          </w:rPr>
          <w:delText>t</w:delText>
        </w:r>
        <w:r w:rsidR="00F26000" w:rsidRPr="00337464" w:rsidDel="00BD4E33">
          <w:rPr>
            <w:rFonts w:cs="Times New Roman"/>
            <w:sz w:val="24"/>
            <w:szCs w:val="24"/>
            <w:lang w:val="en-US"/>
            <w:rPrChange w:id="2730" w:author="Clark, Robert Emerson" w:date="2023-06-14T14:40:00Z">
              <w:rPr>
                <w:rFonts w:cs="Times New Roman"/>
                <w:lang w:val="en-US"/>
              </w:rPr>
            </w:rPrChange>
          </w:rPr>
          <w:delText xml:space="preserve">he </w:delText>
        </w:r>
        <w:r w:rsidR="005F2776" w:rsidRPr="00337464" w:rsidDel="00BD4E33">
          <w:rPr>
            <w:rFonts w:cs="Times New Roman"/>
            <w:sz w:val="24"/>
            <w:szCs w:val="24"/>
            <w:lang w:val="en-US"/>
            <w:rPrChange w:id="2731" w:author="Clark, Robert Emerson" w:date="2023-06-14T14:40:00Z">
              <w:rPr>
                <w:rFonts w:cs="Times New Roman"/>
                <w:lang w:val="en-US"/>
              </w:rPr>
            </w:rPrChange>
          </w:rPr>
          <w:delText xml:space="preserve">complexity associated </w:delText>
        </w:r>
        <w:r w:rsidR="00B2631B" w:rsidRPr="00337464" w:rsidDel="00BD4E33">
          <w:rPr>
            <w:rFonts w:cs="Times New Roman"/>
            <w:sz w:val="24"/>
            <w:szCs w:val="24"/>
            <w:lang w:val="en-US"/>
            <w:rPrChange w:id="2732" w:author="Clark, Robert Emerson" w:date="2023-06-14T14:40:00Z">
              <w:rPr>
                <w:rFonts w:cs="Times New Roman"/>
                <w:lang w:val="en-US"/>
              </w:rPr>
            </w:rPrChange>
          </w:rPr>
          <w:delText>with</w:delText>
        </w:r>
        <w:r w:rsidR="005F2776" w:rsidRPr="00337464" w:rsidDel="00BD4E33">
          <w:rPr>
            <w:rFonts w:cs="Times New Roman"/>
            <w:sz w:val="24"/>
            <w:szCs w:val="24"/>
            <w:lang w:val="en-US"/>
            <w:rPrChange w:id="2733" w:author="Clark, Robert Emerson" w:date="2023-06-14T14:40:00Z">
              <w:rPr>
                <w:rFonts w:cs="Times New Roman"/>
                <w:lang w:val="en-US"/>
              </w:rPr>
            </w:rPrChange>
          </w:rPr>
          <w:delText xml:space="preserve"> the ability to detect a wide range of</w:delText>
        </w:r>
        <w:r w:rsidR="008B17AA" w:rsidRPr="00337464" w:rsidDel="00BD4E33">
          <w:rPr>
            <w:rFonts w:cs="Times New Roman"/>
            <w:sz w:val="24"/>
            <w:szCs w:val="24"/>
            <w:lang w:val="en-US"/>
            <w:rPrChange w:id="2734" w:author="Clark, Robert Emerson" w:date="2023-06-14T14:40:00Z">
              <w:rPr>
                <w:rFonts w:cs="Times New Roman"/>
                <w:lang w:val="en-US"/>
              </w:rPr>
            </w:rPrChange>
          </w:rPr>
          <w:delText xml:space="preserve"> </w:delText>
        </w:r>
        <w:r w:rsidR="00682310" w:rsidRPr="00337464" w:rsidDel="00BD4E33">
          <w:rPr>
            <w:rFonts w:cs="Times New Roman"/>
            <w:sz w:val="24"/>
            <w:szCs w:val="24"/>
            <w:lang w:val="en-US"/>
            <w:rPrChange w:id="2735" w:author="Clark, Robert Emerson" w:date="2023-06-14T14:40:00Z">
              <w:rPr>
                <w:rFonts w:cs="Times New Roman"/>
                <w:lang w:val="en-US"/>
              </w:rPr>
            </w:rPrChange>
          </w:rPr>
          <w:delText>such</w:delText>
        </w:r>
        <w:r w:rsidR="005F2776" w:rsidRPr="00337464" w:rsidDel="00BD4E33">
          <w:rPr>
            <w:rFonts w:cs="Times New Roman"/>
            <w:sz w:val="24"/>
            <w:szCs w:val="24"/>
            <w:lang w:val="en-US"/>
            <w:rPrChange w:id="2736" w:author="Clark, Robert Emerson" w:date="2023-06-14T14:40:00Z">
              <w:rPr>
                <w:rFonts w:cs="Times New Roman"/>
                <w:lang w:val="en-US"/>
              </w:rPr>
            </w:rPrChange>
          </w:rPr>
          <w:delText xml:space="preserve"> compounds </w:delText>
        </w:r>
        <w:r w:rsidR="00F3168D" w:rsidRPr="00337464" w:rsidDel="00BD4E33">
          <w:rPr>
            <w:rFonts w:cs="Times New Roman"/>
            <w:sz w:val="24"/>
            <w:szCs w:val="24"/>
            <w:lang w:val="en-US"/>
            <w:rPrChange w:id="2737" w:author="Clark, Robert Emerson" w:date="2023-06-14T14:40:00Z">
              <w:rPr>
                <w:rFonts w:cs="Times New Roman"/>
                <w:lang w:val="en-US"/>
              </w:rPr>
            </w:rPrChange>
          </w:rPr>
          <w:delText xml:space="preserve">provides </w:delText>
        </w:r>
        <w:r w:rsidR="00985A59" w:rsidRPr="00337464" w:rsidDel="00BD4E33">
          <w:rPr>
            <w:rFonts w:cs="Times New Roman"/>
            <w:sz w:val="24"/>
            <w:szCs w:val="24"/>
            <w:lang w:val="en-US"/>
            <w:rPrChange w:id="2738" w:author="Clark, Robert Emerson" w:date="2023-06-14T14:40:00Z">
              <w:rPr>
                <w:rFonts w:cs="Times New Roman"/>
                <w:lang w:val="en-US"/>
              </w:rPr>
            </w:rPrChange>
          </w:rPr>
          <w:delText xml:space="preserve">the </w:delText>
        </w:r>
        <w:r w:rsidR="008E0AD8" w:rsidRPr="00337464" w:rsidDel="00BD4E33">
          <w:rPr>
            <w:rFonts w:cs="Times New Roman"/>
            <w:sz w:val="24"/>
            <w:szCs w:val="24"/>
            <w:lang w:val="en-US"/>
            <w:rPrChange w:id="2739" w:author="Clark, Robert Emerson" w:date="2023-06-14T14:40:00Z">
              <w:rPr>
                <w:rFonts w:cs="Times New Roman"/>
                <w:lang w:val="en-US"/>
              </w:rPr>
            </w:rPrChange>
          </w:rPr>
          <w:delText xml:space="preserve">required plasticity to adapt </w:delText>
        </w:r>
        <w:r w:rsidR="00E11CDD" w:rsidRPr="00337464" w:rsidDel="00BD4E33">
          <w:rPr>
            <w:rFonts w:cs="Times New Roman"/>
            <w:sz w:val="24"/>
            <w:szCs w:val="24"/>
            <w:lang w:val="en-US"/>
            <w:rPrChange w:id="2740" w:author="Clark, Robert Emerson" w:date="2023-06-14T14:40:00Z">
              <w:rPr>
                <w:rFonts w:cs="Times New Roman"/>
                <w:lang w:val="en-US"/>
              </w:rPr>
            </w:rPrChange>
          </w:rPr>
          <w:delText>to</w:delText>
        </w:r>
        <w:r w:rsidR="00D74E90" w:rsidRPr="00337464" w:rsidDel="00BD4E33">
          <w:rPr>
            <w:rFonts w:cs="Times New Roman"/>
            <w:sz w:val="24"/>
            <w:szCs w:val="24"/>
            <w:lang w:val="en-US"/>
            <w:rPrChange w:id="2741" w:author="Clark, Robert Emerson" w:date="2023-06-14T14:40:00Z">
              <w:rPr>
                <w:rFonts w:cs="Times New Roman"/>
                <w:lang w:val="en-US"/>
              </w:rPr>
            </w:rPrChange>
          </w:rPr>
          <w:delText xml:space="preserve"> a greater range of potential </w:delText>
        </w:r>
        <w:r w:rsidR="00D74E90" w:rsidRPr="00337464" w:rsidDel="00BD4E33">
          <w:rPr>
            <w:rFonts w:cs="Times New Roman"/>
            <w:sz w:val="24"/>
            <w:szCs w:val="24"/>
            <w:lang w:val="en-US"/>
            <w:rPrChange w:id="2742" w:author="Clark, Robert Emerson" w:date="2023-06-14T14:40:00Z">
              <w:rPr>
                <w:rFonts w:cs="Times New Roman"/>
                <w:lang w:val="en-US"/>
              </w:rPr>
            </w:rPrChange>
          </w:rPr>
          <w:lastRenderedPageBreak/>
          <w:delText>hostplants</w:delText>
        </w:r>
        <w:r w:rsidR="00FC3F61" w:rsidRPr="00337464" w:rsidDel="00BD4E33">
          <w:rPr>
            <w:rFonts w:cs="Times New Roman"/>
            <w:sz w:val="24"/>
            <w:szCs w:val="24"/>
            <w:lang w:val="en-US"/>
            <w:rPrChange w:id="2743" w:author="Clark, Robert Emerson" w:date="2023-06-14T14:40:00Z">
              <w:rPr>
                <w:rFonts w:cs="Times New Roman"/>
                <w:lang w:val="en-US"/>
              </w:rPr>
            </w:rPrChange>
          </w:rPr>
          <w:delText xml:space="preserve"> </w:delText>
        </w:r>
        <w:r w:rsidR="00FC3F61" w:rsidRPr="00337464" w:rsidDel="00BD4E33">
          <w:rPr>
            <w:rFonts w:cs="Times New Roman"/>
            <w:sz w:val="24"/>
            <w:szCs w:val="24"/>
            <w:lang w:val="en-US"/>
            <w:rPrChange w:id="2744"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745" w:author="Clark, Robert Emerson" w:date="2023-06-14T14:40:00Z">
              <w:rPr>
                <w:rFonts w:cs="Times New Roman"/>
                <w:lang w:val="en-US"/>
              </w:rPr>
            </w:rPrChange>
          </w:rPr>
          <w:delInstrText xml:space="preserve"> ADDIN EN.CITE &lt;EndNote&gt;&lt;Cite&gt;&lt;Author&gt;Bruce&lt;/Author&gt;&lt;Year&gt;2005&lt;/Year&gt;&lt;RecNum&gt;2039&lt;/RecNum&gt;&lt;DisplayText&gt;(Bruce et al., 2005)&lt;/DisplayText&gt;&lt;record&gt;&lt;rec-number&gt;2039&lt;/rec-number&gt;&lt;foreign-keys&gt;&lt;key app="EN" db-id="vv5z5rzf7tsernexazoxwp5hrep9zftffrwv" timestamp="1686451985" guid="e0d6a0e2-fc73-423c-89db-20beab76df8b"&gt;2039&lt;/key&gt;&lt;/foreign-keys&gt;&lt;ref-type name="Journal Article"&gt;17&lt;/ref-type&gt;&lt;contributors&gt;&lt;authors&gt;&lt;author&gt;Bruce, Toby J. A.&lt;/author&gt;&lt;author&gt;Wadhams, Lester J.&lt;/author&gt;&lt;author&gt;Woodcock, Christine M.&lt;/author&gt;&lt;/authors&gt;&lt;/contributors&gt;&lt;titles&gt;&lt;title&gt;Insect host location: a volatile situation&lt;/title&gt;&lt;secondary-title&gt;Trends in Plant Science&lt;/secondary-title&gt;&lt;/titles&gt;&lt;periodical&gt;&lt;full-title&gt;Trends in Plant Science&lt;/full-title&gt;&lt;/periodical&gt;&lt;pages&gt;269-274&lt;/pages&gt;&lt;volume&gt;10&lt;/volume&gt;&lt;number&gt;6&lt;/number&gt;&lt;dates&gt;&lt;year&gt;2005&lt;/year&gt;&lt;pub-dates&gt;&lt;date&gt;2005/06/01/&lt;/date&gt;&lt;/pub-dates&gt;&lt;/dates&gt;&lt;isbn&gt;1360-1385&lt;/isbn&gt;&lt;urls&gt;&lt;related-urls&gt;&lt;url&gt;https://www.sciencedirect.com/science/article/pii/S1360138505000968&lt;/url&gt;&lt;/related-urls&gt;&lt;/urls&gt;&lt;electronic-resource-num&gt;https://doi.org/10.1016/j.tplants.2005.04.003&lt;/electronic-resource-num&gt;&lt;/record&gt;&lt;/Cite&gt;&lt;/EndNote&gt;</w:delInstrText>
        </w:r>
        <w:r w:rsidR="00FC3F61" w:rsidRPr="00337464" w:rsidDel="00BD4E33">
          <w:rPr>
            <w:rFonts w:cs="Times New Roman"/>
            <w:sz w:val="24"/>
            <w:szCs w:val="24"/>
            <w:lang w:val="en-US"/>
            <w:rPrChange w:id="2746" w:author="Clark, Robert Emerson" w:date="2023-06-14T14:40:00Z">
              <w:rPr>
                <w:rFonts w:cs="Times New Roman"/>
                <w:lang w:val="en-US"/>
              </w:rPr>
            </w:rPrChange>
          </w:rPr>
          <w:fldChar w:fldCharType="separate"/>
        </w:r>
        <w:r w:rsidR="00FC3F61" w:rsidRPr="00337464" w:rsidDel="00BD4E33">
          <w:rPr>
            <w:rFonts w:cs="Times New Roman"/>
            <w:noProof/>
            <w:sz w:val="24"/>
            <w:szCs w:val="24"/>
            <w:lang w:val="en-US"/>
            <w:rPrChange w:id="2747" w:author="Clark, Robert Emerson" w:date="2023-06-14T14:40:00Z">
              <w:rPr>
                <w:rFonts w:cs="Times New Roman"/>
                <w:noProof/>
                <w:lang w:val="en-US"/>
              </w:rPr>
            </w:rPrChange>
          </w:rPr>
          <w:delText>(Bruce et al., 2005)</w:delText>
        </w:r>
        <w:r w:rsidR="00FC3F61" w:rsidRPr="00337464" w:rsidDel="00BD4E33">
          <w:rPr>
            <w:rFonts w:cs="Times New Roman"/>
            <w:sz w:val="24"/>
            <w:szCs w:val="24"/>
            <w:lang w:val="en-US"/>
            <w:rPrChange w:id="2748" w:author="Clark, Robert Emerson" w:date="2023-06-14T14:40:00Z">
              <w:rPr>
                <w:rFonts w:cs="Times New Roman"/>
                <w:lang w:val="en-US"/>
              </w:rPr>
            </w:rPrChange>
          </w:rPr>
          <w:fldChar w:fldCharType="end"/>
        </w:r>
        <w:r w:rsidR="00FC3F61" w:rsidRPr="00337464" w:rsidDel="00BD4E33">
          <w:rPr>
            <w:rFonts w:cs="Times New Roman"/>
            <w:sz w:val="24"/>
            <w:szCs w:val="24"/>
            <w:lang w:val="en-US"/>
            <w:rPrChange w:id="2749" w:author="Clark, Robert Emerson" w:date="2023-06-14T14:40:00Z">
              <w:rPr>
                <w:rFonts w:cs="Times New Roman"/>
                <w:lang w:val="en-US"/>
              </w:rPr>
            </w:rPrChange>
          </w:rPr>
          <w:delText xml:space="preserve">. </w:delText>
        </w:r>
        <w:r w:rsidR="003747AF" w:rsidRPr="00337464" w:rsidDel="00BD4E33">
          <w:rPr>
            <w:rFonts w:cs="Times New Roman"/>
            <w:sz w:val="24"/>
            <w:szCs w:val="24"/>
            <w:lang w:val="en-US"/>
            <w:rPrChange w:id="2750" w:author="Clark, Robert Emerson" w:date="2023-06-14T14:40:00Z">
              <w:rPr>
                <w:rFonts w:cs="Times New Roman"/>
                <w:lang w:val="en-US"/>
              </w:rPr>
            </w:rPrChange>
          </w:rPr>
          <w:delText>S</w:delText>
        </w:r>
        <w:r w:rsidR="00197109" w:rsidRPr="00337464" w:rsidDel="00BD4E33">
          <w:rPr>
            <w:rFonts w:cs="Times New Roman"/>
            <w:sz w:val="24"/>
            <w:szCs w:val="24"/>
            <w:lang w:val="en-US"/>
            <w:rPrChange w:id="2751" w:author="Clark, Robert Emerson" w:date="2023-06-14T14:40:00Z">
              <w:rPr>
                <w:rFonts w:cs="Times New Roman"/>
                <w:lang w:val="en-US"/>
              </w:rPr>
            </w:rPrChange>
          </w:rPr>
          <w:delText xml:space="preserve">oluble proteins, known as odorant binding proteins (OBP), have been identified as key carriers of odorants through the insect body and responsible of olfactory recognition of and behavioral responses to semiochemicals in insects </w:delText>
        </w:r>
        <w:r w:rsidR="00197109" w:rsidRPr="00337464" w:rsidDel="00BD4E33">
          <w:rPr>
            <w:rFonts w:cs="Times New Roman"/>
            <w:sz w:val="24"/>
            <w:szCs w:val="24"/>
            <w:lang w:val="en-US"/>
            <w:rPrChange w:id="2752"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753" w:author="Clark, Robert Emerson" w:date="2023-06-14T14:40:00Z">
              <w:rPr>
                <w:rFonts w:cs="Times New Roman"/>
                <w:lang w:val="en-US"/>
              </w:rPr>
            </w:rPrChange>
          </w:rPr>
          <w:delInstrText xml:space="preserve"> ADDIN EN.CITE &lt;EndNote&gt;&lt;Cite&gt;&lt;Author&gt;Pelosi&lt;/Author&gt;&lt;Year&gt;2006&lt;/Year&gt;&lt;RecNum&gt;2041&lt;/RecNum&gt;&lt;DisplayText&gt;(Pelosi et al., 2006)&lt;/DisplayText&gt;&lt;record&gt;&lt;rec-number&gt;2041&lt;/rec-number&gt;&lt;foreign-keys&gt;&lt;key app="EN" db-id="vv5z5rzf7tsernexazoxwp5hrep9zftffrwv" timestamp="1686451988" guid="68ed7843-c952-451a-b811-4c2398ed8faa"&gt;2041&lt;/key&gt;&lt;/foreign-keys&gt;&lt;ref-type name="Journal Article"&gt;17&lt;/ref-type&gt;&lt;contributors&gt;&lt;authors&gt;&lt;author&gt;Pelosi, P.&lt;/author&gt;&lt;author&gt;Zhou, J. J.&lt;/author&gt;&lt;author&gt;Ban, L. P.&lt;/author&gt;&lt;author&gt;Calvello, M.&lt;/author&gt;&lt;/authors&gt;&lt;/contributors&gt;&lt;titles&gt;&lt;title&gt;Soluble proteins in insect chemical communication&lt;/title&gt;&lt;secondary-title&gt;Cellular and Molecular Life Sciences CMLS&lt;/secondary-title&gt;&lt;/titles&gt;&lt;periodical&gt;&lt;full-title&gt;Cellular and Molecular Life Sciences CMLS&lt;/full-title&gt;&lt;/periodical&gt;&lt;pages&gt;1658-1676&lt;/pages&gt;&lt;volume&gt;63&lt;/volume&gt;&lt;number&gt;14&lt;/number&gt;&lt;dates&gt;&lt;year&gt;2006&lt;/year&gt;&lt;pub-dates&gt;&lt;date&gt;2006/07/01&lt;/date&gt;&lt;/pub-dates&gt;&lt;/dates&gt;&lt;isbn&gt;1420-9071&lt;/isbn&gt;&lt;urls&gt;&lt;related-urls&gt;&lt;url&gt;https://doi.org/10.1007/s00018-005-5607-0&lt;/url&gt;&lt;/related-urls&gt;&lt;/urls&gt;&lt;electronic-resource-num&gt;10.1007/s00018-005-5607-0&lt;/electronic-resource-num&gt;&lt;/record&gt;&lt;/Cite&gt;&lt;/EndNote&gt;</w:delInstrText>
        </w:r>
        <w:r w:rsidR="00197109" w:rsidRPr="00337464" w:rsidDel="00BD4E33">
          <w:rPr>
            <w:rFonts w:cs="Times New Roman"/>
            <w:sz w:val="24"/>
            <w:szCs w:val="24"/>
            <w:lang w:val="en-US"/>
            <w:rPrChange w:id="2754" w:author="Clark, Robert Emerson" w:date="2023-06-14T14:40:00Z">
              <w:rPr>
                <w:rFonts w:cs="Times New Roman"/>
                <w:lang w:val="en-US"/>
              </w:rPr>
            </w:rPrChange>
          </w:rPr>
          <w:fldChar w:fldCharType="separate"/>
        </w:r>
        <w:r w:rsidR="00197109" w:rsidRPr="00337464" w:rsidDel="00BD4E33">
          <w:rPr>
            <w:rFonts w:cs="Times New Roman"/>
            <w:noProof/>
            <w:sz w:val="24"/>
            <w:szCs w:val="24"/>
            <w:lang w:val="en-US"/>
            <w:rPrChange w:id="2755" w:author="Clark, Robert Emerson" w:date="2023-06-14T14:40:00Z">
              <w:rPr>
                <w:rFonts w:cs="Times New Roman"/>
                <w:noProof/>
                <w:lang w:val="en-US"/>
              </w:rPr>
            </w:rPrChange>
          </w:rPr>
          <w:delText>(Pelosi et al., 2006)</w:delText>
        </w:r>
        <w:r w:rsidR="00197109" w:rsidRPr="00337464" w:rsidDel="00BD4E33">
          <w:rPr>
            <w:rFonts w:cs="Times New Roman"/>
            <w:sz w:val="24"/>
            <w:szCs w:val="24"/>
            <w:lang w:val="en-US"/>
            <w:rPrChange w:id="2756" w:author="Clark, Robert Emerson" w:date="2023-06-14T14:40:00Z">
              <w:rPr>
                <w:rFonts w:cs="Times New Roman"/>
                <w:lang w:val="en-US"/>
              </w:rPr>
            </w:rPrChange>
          </w:rPr>
          <w:fldChar w:fldCharType="end"/>
        </w:r>
        <w:r w:rsidR="00197109" w:rsidRPr="00337464" w:rsidDel="00BD4E33">
          <w:rPr>
            <w:rFonts w:cs="Times New Roman"/>
            <w:sz w:val="24"/>
            <w:szCs w:val="24"/>
            <w:lang w:val="en-US"/>
            <w:rPrChange w:id="2757" w:author="Clark, Robert Emerson" w:date="2023-06-14T14:40:00Z">
              <w:rPr>
                <w:rFonts w:cs="Times New Roman"/>
                <w:lang w:val="en-US"/>
              </w:rPr>
            </w:rPrChange>
          </w:rPr>
          <w:delText>.</w:delText>
        </w:r>
        <w:r w:rsidR="00CB344B" w:rsidRPr="00337464" w:rsidDel="00BD4E33">
          <w:rPr>
            <w:rFonts w:cs="Times New Roman"/>
            <w:sz w:val="24"/>
            <w:szCs w:val="24"/>
            <w:lang w:val="en-US"/>
            <w:rPrChange w:id="2758" w:author="Clark, Robert Emerson" w:date="2023-06-14T14:40:00Z">
              <w:rPr>
                <w:rFonts w:cs="Times New Roman"/>
                <w:lang w:val="en-US"/>
              </w:rPr>
            </w:rPrChange>
          </w:rPr>
          <w:delText xml:space="preserve"> Pea aphids are equipped with </w:delText>
        </w:r>
        <w:r w:rsidR="00931553" w:rsidRPr="00337464" w:rsidDel="00BD4E33">
          <w:rPr>
            <w:rFonts w:cs="Times New Roman"/>
            <w:sz w:val="24"/>
            <w:szCs w:val="24"/>
            <w:lang w:val="en-US"/>
            <w:rPrChange w:id="2759" w:author="Clark, Robert Emerson" w:date="2023-06-14T14:40:00Z">
              <w:rPr>
                <w:rFonts w:cs="Times New Roman"/>
                <w:lang w:val="en-US"/>
              </w:rPr>
            </w:rPrChange>
          </w:rPr>
          <w:delText xml:space="preserve">efficient mechanisms to recognize and respond to </w:delText>
        </w:r>
        <w:r w:rsidR="00506B9F" w:rsidRPr="00337464" w:rsidDel="00BD4E33">
          <w:rPr>
            <w:rFonts w:cs="Times New Roman"/>
            <w:sz w:val="24"/>
            <w:szCs w:val="24"/>
            <w:lang w:val="en-US"/>
            <w:rPrChange w:id="2760" w:author="Clark, Robert Emerson" w:date="2023-06-14T14:40:00Z">
              <w:rPr>
                <w:rFonts w:cs="Times New Roman"/>
                <w:lang w:val="en-US"/>
              </w:rPr>
            </w:rPrChange>
          </w:rPr>
          <w:delText>a wide range of plant volatiles</w:delText>
        </w:r>
        <w:r w:rsidR="00815686" w:rsidRPr="00337464" w:rsidDel="00BD4E33">
          <w:rPr>
            <w:rFonts w:cs="Times New Roman"/>
            <w:sz w:val="24"/>
            <w:szCs w:val="24"/>
            <w:lang w:val="en-US"/>
            <w:rPrChange w:id="2761" w:author="Clark, Robert Emerson" w:date="2023-06-14T14:40:00Z">
              <w:rPr>
                <w:rFonts w:cs="Times New Roman"/>
                <w:lang w:val="en-US"/>
              </w:rPr>
            </w:rPrChange>
          </w:rPr>
          <w:delText>, which includes at least 18 OBPs, most of which presumably related with hostplant recognition and location</w:delText>
        </w:r>
        <w:r w:rsidR="00153B80" w:rsidRPr="00337464" w:rsidDel="00BD4E33">
          <w:rPr>
            <w:rFonts w:cs="Times New Roman"/>
            <w:sz w:val="24"/>
            <w:szCs w:val="24"/>
            <w:lang w:val="en-US"/>
            <w:rPrChange w:id="2762" w:author="Clark, Robert Emerson" w:date="2023-06-14T14:40:00Z">
              <w:rPr>
                <w:rFonts w:cs="Times New Roman"/>
                <w:lang w:val="en-US"/>
              </w:rPr>
            </w:rPrChange>
          </w:rPr>
          <w:delText xml:space="preserve"> </w:delText>
        </w:r>
        <w:r w:rsidR="00153B80" w:rsidRPr="00337464" w:rsidDel="00BD4E33">
          <w:rPr>
            <w:rFonts w:cs="Times New Roman"/>
            <w:sz w:val="24"/>
            <w:szCs w:val="24"/>
            <w:lang w:val="en-US"/>
            <w:rPrChange w:id="2763" w:author="Clark, Robert Emerson" w:date="2023-06-14T14:40:00Z">
              <w:rPr>
                <w:rFonts w:cs="Times New Roman"/>
                <w:lang w:val="en-US"/>
              </w:rPr>
            </w:rPrChange>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004A4F67" w:rsidRPr="00337464" w:rsidDel="00BD4E33">
          <w:rPr>
            <w:rFonts w:cs="Times New Roman"/>
            <w:sz w:val="24"/>
            <w:szCs w:val="24"/>
            <w:lang w:val="en-US"/>
            <w:rPrChange w:id="2764"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765" w:author="Clark, Robert Emerson" w:date="2023-06-14T14:40:00Z">
              <w:rPr>
                <w:rFonts w:cs="Times New Roman"/>
                <w:lang w:val="en-US"/>
              </w:rPr>
            </w:rPrChange>
          </w:rPr>
          <w:fldChar w:fldCharType="begin">
            <w:fldData xml:space="preserve">PEVuZE5vdGU+PENpdGU+PEF1dGhvcj5TaGloPC9BdXRob3I+PFllYXI+MjAyMzwvWWVhcj48UmVj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</w:fldData>
          </w:fldChar>
        </w:r>
        <w:r w:rsidR="004A4F67" w:rsidRPr="00337464" w:rsidDel="00BD4E33">
          <w:rPr>
            <w:rFonts w:cs="Times New Roman"/>
            <w:sz w:val="24"/>
            <w:szCs w:val="24"/>
            <w:lang w:val="en-US"/>
            <w:rPrChange w:id="2766"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767" w:author="Clark, Robert Emerson" w:date="2023-06-14T14:40:00Z">
              <w:rPr>
                <w:rFonts w:cs="Times New Roman"/>
                <w:lang w:val="en-US"/>
              </w:rPr>
            </w:rPrChange>
          </w:rPr>
        </w:r>
        <w:r w:rsidR="004A4F67" w:rsidRPr="00337464" w:rsidDel="00BD4E33">
          <w:rPr>
            <w:rFonts w:cs="Times New Roman"/>
            <w:sz w:val="24"/>
            <w:szCs w:val="24"/>
            <w:lang w:val="en-US"/>
            <w:rPrChange w:id="2768" w:author="Clark, Robert Emerson" w:date="2023-06-14T14:40:00Z">
              <w:rPr>
                <w:rFonts w:cs="Times New Roman"/>
                <w:lang w:val="en-US"/>
              </w:rPr>
            </w:rPrChange>
          </w:rPr>
          <w:fldChar w:fldCharType="end"/>
        </w:r>
        <w:r w:rsidR="00153B80" w:rsidRPr="00337464" w:rsidDel="00BD4E33">
          <w:rPr>
            <w:rFonts w:cs="Times New Roman"/>
            <w:sz w:val="24"/>
            <w:szCs w:val="24"/>
            <w:lang w:val="en-US"/>
            <w:rPrChange w:id="2769" w:author="Clark, Robert Emerson" w:date="2023-06-14T14:40:00Z">
              <w:rPr>
                <w:rFonts w:cs="Times New Roman"/>
                <w:lang w:val="en-US"/>
              </w:rPr>
            </w:rPrChange>
          </w:rPr>
        </w:r>
        <w:r w:rsidR="00153B80" w:rsidRPr="00337464" w:rsidDel="00BD4E33">
          <w:rPr>
            <w:rFonts w:cs="Times New Roman"/>
            <w:sz w:val="24"/>
            <w:szCs w:val="24"/>
            <w:lang w:val="en-US"/>
            <w:rPrChange w:id="2770" w:author="Clark, Robert Emerson" w:date="2023-06-14T14:40:00Z">
              <w:rPr>
                <w:rFonts w:cs="Times New Roman"/>
                <w:lang w:val="en-US"/>
              </w:rPr>
            </w:rPrChange>
          </w:rPr>
          <w:fldChar w:fldCharType="separate"/>
        </w:r>
        <w:r w:rsidR="00B441E1" w:rsidRPr="00337464" w:rsidDel="00BD4E33">
          <w:rPr>
            <w:rFonts w:cs="Times New Roman"/>
            <w:noProof/>
            <w:sz w:val="24"/>
            <w:szCs w:val="24"/>
            <w:lang w:val="en-US"/>
            <w:rPrChange w:id="2771" w:author="Clark, Robert Emerson" w:date="2023-06-14T14:40:00Z">
              <w:rPr>
                <w:rFonts w:cs="Times New Roman"/>
                <w:noProof/>
                <w:lang w:val="en-US"/>
              </w:rPr>
            </w:rPrChange>
          </w:rPr>
          <w:delText>(Shih et al., 2023, Robertson et al., 2019)</w:delText>
        </w:r>
        <w:r w:rsidR="00153B80" w:rsidRPr="00337464" w:rsidDel="00BD4E33">
          <w:rPr>
            <w:rFonts w:cs="Times New Roman"/>
            <w:sz w:val="24"/>
            <w:szCs w:val="24"/>
            <w:lang w:val="en-US"/>
            <w:rPrChange w:id="2772" w:author="Clark, Robert Emerson" w:date="2023-06-14T14:40:00Z">
              <w:rPr>
                <w:rFonts w:cs="Times New Roman"/>
                <w:lang w:val="en-US"/>
              </w:rPr>
            </w:rPrChange>
          </w:rPr>
          <w:fldChar w:fldCharType="end"/>
        </w:r>
        <w:r w:rsidR="003A37A3" w:rsidRPr="00337464" w:rsidDel="00BD4E33">
          <w:rPr>
            <w:rFonts w:cs="Times New Roman"/>
            <w:sz w:val="24"/>
            <w:szCs w:val="24"/>
            <w:lang w:val="en-US"/>
            <w:rPrChange w:id="2773" w:author="Clark, Robert Emerson" w:date="2023-06-14T14:40:00Z">
              <w:rPr>
                <w:rFonts w:cs="Times New Roman"/>
                <w:lang w:val="en-US"/>
              </w:rPr>
            </w:rPrChange>
          </w:rPr>
          <w:delText xml:space="preserve">. </w:delText>
        </w:r>
        <w:r w:rsidR="00DD0849" w:rsidRPr="00337464" w:rsidDel="00BD4E33">
          <w:rPr>
            <w:rFonts w:cs="Times New Roman"/>
            <w:sz w:val="24"/>
            <w:szCs w:val="24"/>
            <w:lang w:val="en-US"/>
            <w:rPrChange w:id="2774" w:author="Clark, Robert Emerson" w:date="2023-06-14T14:40:00Z">
              <w:rPr>
                <w:rFonts w:cs="Times New Roman"/>
                <w:lang w:val="en-US"/>
              </w:rPr>
            </w:rPrChange>
          </w:rPr>
          <w:delText>Moreover,</w:delText>
        </w:r>
        <w:r w:rsidR="00D31B74" w:rsidRPr="00337464" w:rsidDel="00BD4E33">
          <w:rPr>
            <w:rFonts w:cs="Times New Roman"/>
            <w:sz w:val="24"/>
            <w:szCs w:val="24"/>
            <w:lang w:val="en-US"/>
            <w:rPrChange w:id="2775" w:author="Clark, Robert Emerson" w:date="2023-06-14T14:40:00Z">
              <w:rPr>
                <w:rFonts w:cs="Times New Roman"/>
                <w:lang w:val="en-US"/>
              </w:rPr>
            </w:rPrChange>
          </w:rPr>
          <w:delText xml:space="preserve"> the</w:delText>
        </w:r>
        <w:r w:rsidR="00EC3A00" w:rsidRPr="00337464" w:rsidDel="00BD4E33">
          <w:rPr>
            <w:rFonts w:cs="Times New Roman"/>
            <w:sz w:val="24"/>
            <w:szCs w:val="24"/>
            <w:lang w:val="en-US"/>
            <w:rPrChange w:id="2776" w:author="Clark, Robert Emerson" w:date="2023-06-14T14:40:00Z">
              <w:rPr>
                <w:rFonts w:cs="Times New Roman"/>
                <w:lang w:val="en-US"/>
              </w:rPr>
            </w:rPrChange>
          </w:rPr>
          <w:delText xml:space="preserve">re is evidence </w:delText>
        </w:r>
        <w:r w:rsidR="00936F72" w:rsidRPr="00337464" w:rsidDel="00BD4E33">
          <w:rPr>
            <w:rFonts w:cs="Times New Roman"/>
            <w:sz w:val="24"/>
            <w:szCs w:val="24"/>
            <w:lang w:val="en-US"/>
            <w:rPrChange w:id="2777" w:author="Clark, Robert Emerson" w:date="2023-06-14T14:40:00Z">
              <w:rPr>
                <w:rFonts w:cs="Times New Roman"/>
                <w:lang w:val="en-US"/>
              </w:rPr>
            </w:rPrChange>
          </w:rPr>
          <w:delText xml:space="preserve">that </w:delText>
        </w:r>
        <w:r w:rsidR="005A6D9C" w:rsidRPr="00337464" w:rsidDel="00BD4E33">
          <w:rPr>
            <w:rFonts w:cs="Times New Roman"/>
            <w:sz w:val="24"/>
            <w:szCs w:val="24"/>
            <w:lang w:val="en-US"/>
            <w:rPrChange w:id="2778" w:author="Clark, Robert Emerson" w:date="2023-06-14T14:40:00Z">
              <w:rPr>
                <w:rFonts w:cs="Times New Roman"/>
                <w:lang w:val="en-US"/>
              </w:rPr>
            </w:rPrChange>
          </w:rPr>
          <w:delText>indicates</w:delText>
        </w:r>
        <w:r w:rsidR="00000145" w:rsidRPr="00337464" w:rsidDel="00BD4E33">
          <w:rPr>
            <w:rFonts w:cs="Times New Roman"/>
            <w:sz w:val="24"/>
            <w:szCs w:val="24"/>
            <w:lang w:val="en-US"/>
            <w:rPrChange w:id="2779" w:author="Clark, Robert Emerson" w:date="2023-06-14T14:40:00Z">
              <w:rPr>
                <w:rFonts w:cs="Times New Roman"/>
                <w:lang w:val="en-US"/>
              </w:rPr>
            </w:rPrChange>
          </w:rPr>
          <w:delText xml:space="preserve"> that OBPs are differentially expressed as a function of</w:delText>
        </w:r>
        <w:r w:rsidR="00936F72" w:rsidRPr="00337464" w:rsidDel="00BD4E33">
          <w:rPr>
            <w:rFonts w:cs="Times New Roman"/>
            <w:sz w:val="24"/>
            <w:szCs w:val="24"/>
            <w:lang w:val="en-US"/>
            <w:rPrChange w:id="2780" w:author="Clark, Robert Emerson" w:date="2023-06-14T14:40:00Z">
              <w:rPr>
                <w:rFonts w:cs="Times New Roman"/>
                <w:lang w:val="en-US"/>
              </w:rPr>
            </w:rPrChange>
          </w:rPr>
          <w:delText xml:space="preserve"> </w:delText>
        </w:r>
        <w:r w:rsidR="00763B0D" w:rsidRPr="00337464" w:rsidDel="00BD4E33">
          <w:rPr>
            <w:rFonts w:cs="Times New Roman"/>
            <w:sz w:val="24"/>
            <w:szCs w:val="24"/>
            <w:lang w:val="en-US"/>
            <w:rPrChange w:id="2781" w:author="Clark, Robert Emerson" w:date="2023-06-14T14:40:00Z">
              <w:rPr>
                <w:rFonts w:cs="Times New Roman"/>
                <w:lang w:val="en-US"/>
              </w:rPr>
            </w:rPrChange>
          </w:rPr>
          <w:delText>host</w:delText>
        </w:r>
        <w:r w:rsidR="00000145" w:rsidRPr="00337464" w:rsidDel="00BD4E33">
          <w:rPr>
            <w:rFonts w:cs="Times New Roman"/>
            <w:sz w:val="24"/>
            <w:szCs w:val="24"/>
            <w:lang w:val="en-US"/>
            <w:rPrChange w:id="2782" w:author="Clark, Robert Emerson" w:date="2023-06-14T14:40:00Z">
              <w:rPr>
                <w:rFonts w:cs="Times New Roman"/>
                <w:lang w:val="en-US"/>
              </w:rPr>
            </w:rPrChange>
          </w:rPr>
          <w:delText>plant</w:delText>
        </w:r>
        <w:r w:rsidR="00BC4AC1" w:rsidRPr="00337464" w:rsidDel="00BD4E33">
          <w:rPr>
            <w:rFonts w:cs="Times New Roman"/>
            <w:sz w:val="24"/>
            <w:szCs w:val="24"/>
            <w:lang w:val="en-US"/>
            <w:rPrChange w:id="2783" w:author="Clark, Robert Emerson" w:date="2023-06-14T14:40:00Z">
              <w:rPr>
                <w:rFonts w:cs="Times New Roman"/>
                <w:lang w:val="en-US"/>
              </w:rPr>
            </w:rPrChange>
          </w:rPr>
          <w:delText>-</w:delText>
        </w:r>
        <w:r w:rsidR="00C0001F" w:rsidRPr="00337464" w:rsidDel="00BD4E33">
          <w:rPr>
            <w:rFonts w:cs="Times New Roman"/>
            <w:sz w:val="24"/>
            <w:szCs w:val="24"/>
            <w:lang w:val="en-US"/>
            <w:rPrChange w:id="2784" w:author="Clark, Robert Emerson" w:date="2023-06-14T14:40:00Z">
              <w:rPr>
                <w:rFonts w:cs="Times New Roman"/>
                <w:lang w:val="en-US"/>
              </w:rPr>
            </w:rPrChange>
          </w:rPr>
          <w:delText>b</w:delText>
        </w:r>
        <w:r w:rsidR="00763B0D" w:rsidRPr="00337464" w:rsidDel="00BD4E33">
          <w:rPr>
            <w:rFonts w:cs="Times New Roman"/>
            <w:sz w:val="24"/>
            <w:szCs w:val="24"/>
            <w:lang w:val="en-US"/>
            <w:rPrChange w:id="2785" w:author="Clark, Robert Emerson" w:date="2023-06-14T14:40:00Z">
              <w:rPr>
                <w:rFonts w:cs="Times New Roman"/>
                <w:lang w:val="en-US"/>
              </w:rPr>
            </w:rPrChange>
          </w:rPr>
          <w:delText>iotype</w:delText>
        </w:r>
        <w:r w:rsidR="00BC4AC1" w:rsidRPr="00337464" w:rsidDel="00BD4E33">
          <w:rPr>
            <w:rFonts w:cs="Times New Roman"/>
            <w:sz w:val="24"/>
            <w:szCs w:val="24"/>
            <w:lang w:val="en-US"/>
            <w:rPrChange w:id="2786" w:author="Clark, Robert Emerson" w:date="2023-06-14T14:40:00Z">
              <w:rPr>
                <w:rFonts w:cs="Times New Roman"/>
                <w:lang w:val="en-US"/>
              </w:rPr>
            </w:rPrChange>
          </w:rPr>
          <w:delText xml:space="preserve"> interaction</w:delText>
        </w:r>
        <w:r w:rsidR="00C0001F" w:rsidRPr="00337464" w:rsidDel="00BD4E33">
          <w:rPr>
            <w:rFonts w:cs="Times New Roman"/>
            <w:sz w:val="24"/>
            <w:szCs w:val="24"/>
            <w:lang w:val="en-US"/>
            <w:rPrChange w:id="2787" w:author="Clark, Robert Emerson" w:date="2023-06-14T14:40:00Z">
              <w:rPr>
                <w:rFonts w:cs="Times New Roman"/>
                <w:lang w:val="en-US"/>
              </w:rPr>
            </w:rPrChange>
          </w:rPr>
          <w:delText xml:space="preserve"> in pea aphids</w:delText>
        </w:r>
        <w:r w:rsidR="00A1430A" w:rsidRPr="00337464" w:rsidDel="00BD4E33">
          <w:rPr>
            <w:rFonts w:cs="Times New Roman"/>
            <w:sz w:val="24"/>
            <w:szCs w:val="24"/>
            <w:lang w:val="en-US"/>
            <w:rPrChange w:id="2788" w:author="Clark, Robert Emerson" w:date="2023-06-14T14:40:00Z">
              <w:rPr>
                <w:rFonts w:cs="Times New Roman"/>
                <w:lang w:val="en-US"/>
              </w:rPr>
            </w:rPrChange>
          </w:rPr>
          <w:delText xml:space="preserve">, and that such profiles are </w:delText>
        </w:r>
        <w:r w:rsidR="009C4D18" w:rsidRPr="00337464" w:rsidDel="00BD4E33">
          <w:rPr>
            <w:rFonts w:cs="Times New Roman"/>
            <w:sz w:val="24"/>
            <w:szCs w:val="24"/>
            <w:lang w:val="en-US"/>
            <w:rPrChange w:id="2789" w:author="Clark, Robert Emerson" w:date="2023-06-14T14:40:00Z">
              <w:rPr>
                <w:rFonts w:cs="Times New Roman"/>
                <w:lang w:val="en-US"/>
              </w:rPr>
            </w:rPrChange>
          </w:rPr>
          <w:delText>hardwired and heri</w:delText>
        </w:r>
        <w:r w:rsidR="001A2517" w:rsidRPr="00337464" w:rsidDel="00BD4E33">
          <w:rPr>
            <w:rFonts w:cs="Times New Roman"/>
            <w:sz w:val="24"/>
            <w:szCs w:val="24"/>
            <w:lang w:val="en-US"/>
            <w:rPrChange w:id="2790" w:author="Clark, Robert Emerson" w:date="2023-06-14T14:40:00Z">
              <w:rPr>
                <w:rFonts w:cs="Times New Roman"/>
                <w:lang w:val="en-US"/>
              </w:rPr>
            </w:rPrChange>
          </w:rPr>
          <w:delText>table</w:delText>
        </w:r>
        <w:r w:rsidR="00763B0D" w:rsidRPr="00337464" w:rsidDel="00BD4E33">
          <w:rPr>
            <w:rFonts w:cs="Times New Roman"/>
            <w:sz w:val="24"/>
            <w:szCs w:val="24"/>
            <w:lang w:val="en-US"/>
            <w:rPrChange w:id="2791" w:author="Clark, Robert Emerson" w:date="2023-06-14T14:40:00Z">
              <w:rPr>
                <w:rFonts w:cs="Times New Roman"/>
                <w:lang w:val="en-US"/>
              </w:rPr>
            </w:rPrChange>
          </w:rPr>
          <w:delText xml:space="preserve"> </w:delText>
        </w:r>
        <w:r w:rsidR="00DD0849" w:rsidRPr="00337464" w:rsidDel="00BD4E33">
          <w:rPr>
            <w:rFonts w:cs="Times New Roman"/>
            <w:sz w:val="24"/>
            <w:szCs w:val="24"/>
            <w:lang w:val="en-US"/>
            <w:rPrChange w:id="2792"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793" w:author="Clark, Robert Emerson" w:date="2023-06-14T14:40:00Z">
              <w:rPr>
                <w:rFonts w:cs="Times New Roman"/>
                <w:lang w:val="en-US"/>
              </w:rPr>
            </w:rPrChange>
          </w:rPr>
          <w:delInstrText xml:space="preserve"> ADDIN EN.CITE &lt;EndNote&gt;&lt;Cite&gt;&lt;Author&gt;Eyres&lt;/Author&gt;&lt;Year&gt;2016&lt;/Year&gt;&lt;RecNum&gt;2040&lt;/RecNum&gt;&lt;DisplayText&gt;(Eyres et al., 2016)&lt;/DisplayText&gt;&lt;record&gt;&lt;rec-number&gt;2040&lt;/rec-number&gt;&lt;foreign-keys&gt;&lt;key app="EN" db-id="vv5z5rzf7tsernexazoxwp5hrep9zftffrwv" timestamp="1686451987" guid="552f4ea3-5ef5-4dd5-bdac-1d640a76f1ef"&gt;2040&lt;/key&gt;&lt;/foreign-keys&gt;&lt;ref-type name="Journal Article"&gt;17&lt;/ref-type&gt;&lt;contributors&gt;&lt;authors&gt;&lt;author&gt;Eyres, Isobel&lt;/author&gt;&lt;author&gt;Jaquiéry, Julie&lt;/author&gt;&lt;author&gt;Sugio, Akiko&lt;/author&gt;&lt;author&gt;Duvaux, Ludovic&lt;/author&gt;&lt;author&gt;Gharbi, Karim&lt;/author&gt;&lt;author&gt;Zhou, Jing-Jiang&lt;/author&gt;&lt;author&gt;Legeai, Fabrice&lt;/author&gt;&lt;author&gt;Nelson, Michaela&lt;/author&gt;&lt;author&gt;Simon, Jean-Christophe&lt;/author&gt;&lt;author&gt;Smadja, Carole M.&lt;/author&gt;&lt;author&gt;Butlin, Roger&lt;/author&gt;&lt;author&gt;Ferrari, Julia&lt;/author&gt;&lt;/authors&gt;&lt;/contributors&gt;&lt;titles&gt;&lt;title&gt;Differential gene expression according to race and host plant in the pea aphid&lt;/title&gt;&lt;secondary-title&gt;Molecular Ecology&lt;/secondary-title&gt;&lt;/titles&gt;&lt;periodical&gt;&lt;full-title&gt;Molecular Ecology&lt;/full-title&gt;&lt;/periodical&gt;&lt;pages&gt;4197-4215&lt;/pages&gt;&lt;volume&gt;25&lt;/volume&gt;&lt;number&gt;17&lt;/number&gt;&lt;dates&gt;&lt;year&gt;2016&lt;/year&gt;&lt;/dates&gt;&lt;isbn&gt;0962-1083&lt;/isbn&gt;&lt;urls&gt;&lt;related-urls&gt;&lt;url&gt;https://onlinelibrary.wiley.com/doi/abs/10.1111/mec.13771&lt;/url&gt;&lt;/related-urls&gt;&lt;/urls&gt;&lt;electronic-resource-num&gt;https://doi.org/10.1111/mec.13771&lt;/electronic-resource-num&gt;&lt;/record&gt;&lt;/Cite&gt;&lt;/EndNote&gt;</w:delInstrText>
        </w:r>
        <w:r w:rsidR="00DD0849" w:rsidRPr="00337464" w:rsidDel="00BD4E33">
          <w:rPr>
            <w:rFonts w:cs="Times New Roman"/>
            <w:sz w:val="24"/>
            <w:szCs w:val="24"/>
            <w:lang w:val="en-US"/>
            <w:rPrChange w:id="2794" w:author="Clark, Robert Emerson" w:date="2023-06-14T14:40:00Z">
              <w:rPr>
                <w:rFonts w:cs="Times New Roman"/>
                <w:lang w:val="en-US"/>
              </w:rPr>
            </w:rPrChange>
          </w:rPr>
          <w:fldChar w:fldCharType="separate"/>
        </w:r>
        <w:r w:rsidR="00DD0849" w:rsidRPr="00337464" w:rsidDel="00BD4E33">
          <w:rPr>
            <w:rFonts w:cs="Times New Roman"/>
            <w:noProof/>
            <w:sz w:val="24"/>
            <w:szCs w:val="24"/>
            <w:lang w:val="en-US"/>
            <w:rPrChange w:id="2795" w:author="Clark, Robert Emerson" w:date="2023-06-14T14:40:00Z">
              <w:rPr>
                <w:rFonts w:cs="Times New Roman"/>
                <w:noProof/>
                <w:lang w:val="en-US"/>
              </w:rPr>
            </w:rPrChange>
          </w:rPr>
          <w:delText>(Eyres et al., 2016)</w:delText>
        </w:r>
        <w:r w:rsidR="00DD0849" w:rsidRPr="00337464" w:rsidDel="00BD4E33">
          <w:rPr>
            <w:rFonts w:cs="Times New Roman"/>
            <w:sz w:val="24"/>
            <w:szCs w:val="24"/>
            <w:lang w:val="en-US"/>
            <w:rPrChange w:id="2796" w:author="Clark, Robert Emerson" w:date="2023-06-14T14:40:00Z">
              <w:rPr>
                <w:rFonts w:cs="Times New Roman"/>
                <w:lang w:val="en-US"/>
              </w:rPr>
            </w:rPrChange>
          </w:rPr>
          <w:fldChar w:fldCharType="end"/>
        </w:r>
        <w:r w:rsidR="00BD5527" w:rsidRPr="00337464" w:rsidDel="00BD4E33">
          <w:rPr>
            <w:rFonts w:cs="Times New Roman"/>
            <w:sz w:val="24"/>
            <w:szCs w:val="24"/>
            <w:lang w:val="en-US"/>
            <w:rPrChange w:id="2797" w:author="Clark, Robert Emerson" w:date="2023-06-14T14:40:00Z">
              <w:rPr>
                <w:rFonts w:cs="Times New Roman"/>
                <w:lang w:val="en-US"/>
              </w:rPr>
            </w:rPrChange>
          </w:rPr>
          <w:delText xml:space="preserve">. </w:delText>
        </w:r>
        <w:r w:rsidR="009B5F27" w:rsidRPr="00337464" w:rsidDel="00BD4E33">
          <w:rPr>
            <w:rFonts w:cs="Times New Roman"/>
            <w:sz w:val="24"/>
            <w:szCs w:val="24"/>
            <w:lang w:val="en-US"/>
            <w:rPrChange w:id="2798" w:author="Clark, Robert Emerson" w:date="2023-06-14T14:40:00Z">
              <w:rPr>
                <w:rFonts w:cs="Times New Roman"/>
                <w:lang w:val="en-US"/>
              </w:rPr>
            </w:rPrChange>
          </w:rPr>
          <w:delText xml:space="preserve">In contrast, </w:delText>
        </w:r>
        <w:r w:rsidR="00E07D47" w:rsidRPr="00337464" w:rsidDel="00BD4E33">
          <w:rPr>
            <w:rFonts w:cs="Times New Roman"/>
            <w:sz w:val="24"/>
            <w:szCs w:val="24"/>
            <w:lang w:val="en-US"/>
            <w:rPrChange w:id="2799" w:author="Clark, Robert Emerson" w:date="2023-06-14T14:40:00Z">
              <w:rPr>
                <w:rFonts w:cs="Times New Roman"/>
                <w:lang w:val="en-US"/>
              </w:rPr>
            </w:rPrChange>
          </w:rPr>
          <w:delText xml:space="preserve">both </w:delText>
        </w:r>
        <w:r w:rsidR="00F8247F" w:rsidRPr="00337464" w:rsidDel="00BD4E33">
          <w:rPr>
            <w:rFonts w:cs="Times New Roman"/>
            <w:sz w:val="24"/>
            <w:szCs w:val="24"/>
            <w:lang w:val="en-US"/>
            <w:rPrChange w:id="2800" w:author="Clark, Robert Emerson" w:date="2023-06-14T14:40:00Z">
              <w:rPr>
                <w:rFonts w:cs="Times New Roman"/>
                <w:lang w:val="en-US"/>
              </w:rPr>
            </w:rPrChange>
          </w:rPr>
          <w:delText>leafhopper</w:delText>
        </w:r>
        <w:r w:rsidR="008A6634" w:rsidRPr="00337464" w:rsidDel="00BD4E33">
          <w:rPr>
            <w:rFonts w:cs="Times New Roman"/>
            <w:sz w:val="24"/>
            <w:szCs w:val="24"/>
            <w:lang w:val="en-US"/>
            <w:rPrChange w:id="2801" w:author="Clark, Robert Emerson" w:date="2023-06-14T14:40:00Z">
              <w:rPr>
                <w:rFonts w:cs="Times New Roman"/>
                <w:lang w:val="en-US"/>
              </w:rPr>
            </w:rPrChange>
          </w:rPr>
          <w:delText>s</w:delText>
        </w:r>
        <w:r w:rsidR="00E07D47" w:rsidRPr="00337464" w:rsidDel="00BD4E33">
          <w:rPr>
            <w:rFonts w:cs="Times New Roman"/>
            <w:sz w:val="24"/>
            <w:szCs w:val="24"/>
            <w:lang w:val="en-US"/>
            <w:rPrChange w:id="2802" w:author="Clark, Robert Emerson" w:date="2023-06-14T14:40:00Z">
              <w:rPr>
                <w:rFonts w:cs="Times New Roman"/>
                <w:lang w:val="en-US"/>
              </w:rPr>
            </w:rPrChange>
          </w:rPr>
          <w:delText xml:space="preserve"> and </w:delText>
        </w:r>
        <w:r w:rsidR="00421782" w:rsidRPr="00337464" w:rsidDel="00BD4E33">
          <w:rPr>
            <w:rFonts w:cs="Times New Roman"/>
            <w:sz w:val="24"/>
            <w:szCs w:val="24"/>
            <w:lang w:val="en-US"/>
            <w:rPrChange w:id="2803" w:author="Clark, Robert Emerson" w:date="2023-06-14T14:40:00Z">
              <w:rPr>
                <w:rFonts w:cs="Times New Roman"/>
                <w:lang w:val="en-US"/>
              </w:rPr>
            </w:rPrChange>
          </w:rPr>
          <w:delText>bird cherry-oat aphids</w:delText>
        </w:r>
        <w:r w:rsidR="00F8247F" w:rsidRPr="00337464" w:rsidDel="00BD4E33">
          <w:rPr>
            <w:rFonts w:cs="Times New Roman"/>
            <w:sz w:val="24"/>
            <w:szCs w:val="24"/>
            <w:lang w:val="en-US"/>
            <w:rPrChange w:id="2804" w:author="Clark, Robert Emerson" w:date="2023-06-14T14:40:00Z">
              <w:rPr>
                <w:rFonts w:cs="Times New Roman"/>
                <w:lang w:val="en-US"/>
              </w:rPr>
            </w:rPrChange>
          </w:rPr>
          <w:delText xml:space="preserve"> seem to exhibit much simpler mechanisms of hostplant location and recognition</w:delText>
        </w:r>
        <w:r w:rsidR="00E92AD7" w:rsidRPr="00337464" w:rsidDel="00BD4E33">
          <w:rPr>
            <w:rFonts w:cs="Times New Roman"/>
            <w:sz w:val="24"/>
            <w:szCs w:val="24"/>
            <w:lang w:val="en-US"/>
            <w:rPrChange w:id="2805" w:author="Clark, Robert Emerson" w:date="2023-06-14T14:40:00Z">
              <w:rPr>
                <w:rFonts w:cs="Times New Roman"/>
                <w:lang w:val="en-US"/>
              </w:rPr>
            </w:rPrChange>
          </w:rPr>
          <w:delText xml:space="preserve">. To date, there are no specific </w:delText>
        </w:r>
        <w:r w:rsidR="00450DD0" w:rsidRPr="00337464" w:rsidDel="00BD4E33">
          <w:rPr>
            <w:rFonts w:cs="Times New Roman"/>
            <w:sz w:val="24"/>
            <w:szCs w:val="24"/>
            <w:lang w:val="en-US"/>
            <w:rPrChange w:id="2806" w:author="Clark, Robert Emerson" w:date="2023-06-14T14:40:00Z">
              <w:rPr>
                <w:rFonts w:cs="Times New Roman"/>
                <w:lang w:val="en-US"/>
              </w:rPr>
            </w:rPrChange>
          </w:rPr>
          <w:delText xml:space="preserve">characterizations of </w:delText>
        </w:r>
        <w:r w:rsidR="00732438" w:rsidRPr="00337464" w:rsidDel="00BD4E33">
          <w:rPr>
            <w:rFonts w:cs="Times New Roman"/>
            <w:sz w:val="24"/>
            <w:szCs w:val="24"/>
            <w:lang w:val="en-US"/>
            <w:rPrChange w:id="2807" w:author="Clark, Robert Emerson" w:date="2023-06-14T14:40:00Z">
              <w:rPr>
                <w:rFonts w:cs="Times New Roman"/>
                <w:lang w:val="en-US"/>
              </w:rPr>
            </w:rPrChange>
          </w:rPr>
          <w:delText>the beet leafhopper</w:delText>
        </w:r>
        <w:r w:rsidR="00450DD0" w:rsidRPr="00337464" w:rsidDel="00BD4E33">
          <w:rPr>
            <w:rFonts w:cs="Times New Roman"/>
            <w:sz w:val="24"/>
            <w:szCs w:val="24"/>
            <w:lang w:val="en-US"/>
            <w:rPrChange w:id="2808" w:author="Clark, Robert Emerson" w:date="2023-06-14T14:40:00Z">
              <w:rPr>
                <w:rFonts w:cs="Times New Roman"/>
                <w:lang w:val="en-US"/>
              </w:rPr>
            </w:rPrChange>
          </w:rPr>
          <w:delText xml:space="preserve"> OBPs</w:delText>
        </w:r>
        <w:r w:rsidR="0091149B" w:rsidRPr="00337464" w:rsidDel="00BD4E33">
          <w:rPr>
            <w:rFonts w:cs="Times New Roman"/>
            <w:sz w:val="24"/>
            <w:szCs w:val="24"/>
            <w:lang w:val="en-US"/>
            <w:rPrChange w:id="2809" w:author="Clark, Robert Emerson" w:date="2023-06-14T14:40:00Z">
              <w:rPr>
                <w:rFonts w:cs="Times New Roman"/>
                <w:lang w:val="en-US"/>
              </w:rPr>
            </w:rPrChange>
          </w:rPr>
          <w:delText>, but related species may</w:delText>
        </w:r>
        <w:r w:rsidR="007925F8" w:rsidRPr="00337464" w:rsidDel="00BD4E33">
          <w:rPr>
            <w:rFonts w:cs="Times New Roman"/>
            <w:sz w:val="24"/>
            <w:szCs w:val="24"/>
            <w:lang w:val="en-US"/>
            <w:rPrChange w:id="2810" w:author="Clark, Robert Emerson" w:date="2023-06-14T14:40:00Z">
              <w:rPr>
                <w:rFonts w:cs="Times New Roman"/>
                <w:lang w:val="en-US"/>
              </w:rPr>
            </w:rPrChange>
          </w:rPr>
          <w:delText xml:space="preserve"> exhibit</w:delText>
        </w:r>
        <w:r w:rsidR="00DB7EF1" w:rsidRPr="00337464" w:rsidDel="00BD4E33">
          <w:rPr>
            <w:rFonts w:cs="Times New Roman"/>
            <w:sz w:val="24"/>
            <w:szCs w:val="24"/>
            <w:lang w:val="en-US"/>
            <w:rPrChange w:id="2811" w:author="Clark, Robert Emerson" w:date="2023-06-14T14:40:00Z">
              <w:rPr>
                <w:rFonts w:cs="Times New Roman"/>
                <w:lang w:val="en-US"/>
              </w:rPr>
            </w:rPrChange>
          </w:rPr>
          <w:delText xml:space="preserve"> </w:delText>
        </w:r>
        <w:r w:rsidR="007925F8" w:rsidRPr="00337464" w:rsidDel="00BD4E33">
          <w:rPr>
            <w:rFonts w:cs="Times New Roman"/>
            <w:sz w:val="24"/>
            <w:szCs w:val="24"/>
            <w:lang w:val="en-US"/>
            <w:rPrChange w:id="2812" w:author="Clark, Robert Emerson" w:date="2023-06-14T14:40:00Z">
              <w:rPr>
                <w:rFonts w:cs="Times New Roman"/>
                <w:lang w:val="en-US"/>
              </w:rPr>
            </w:rPrChange>
          </w:rPr>
          <w:delText xml:space="preserve">between </w:delText>
        </w:r>
        <w:r w:rsidR="004960C0" w:rsidRPr="00337464" w:rsidDel="00BD4E33">
          <w:rPr>
            <w:rFonts w:cs="Times New Roman"/>
            <w:sz w:val="24"/>
            <w:szCs w:val="24"/>
            <w:lang w:val="en-US"/>
            <w:rPrChange w:id="2813" w:author="Clark, Robert Emerson" w:date="2023-06-14T14:40:00Z">
              <w:rPr>
                <w:rFonts w:cs="Times New Roman"/>
                <w:lang w:val="en-US"/>
              </w:rPr>
            </w:rPrChange>
          </w:rPr>
          <w:delText>three</w:delText>
        </w:r>
        <w:r w:rsidR="007925F8" w:rsidRPr="00337464" w:rsidDel="00BD4E33">
          <w:rPr>
            <w:rFonts w:cs="Times New Roman"/>
            <w:sz w:val="24"/>
            <w:szCs w:val="24"/>
            <w:lang w:val="en-US"/>
            <w:rPrChange w:id="2814" w:author="Clark, Robert Emerson" w:date="2023-06-14T14:40:00Z">
              <w:rPr>
                <w:rFonts w:cs="Times New Roman"/>
                <w:lang w:val="en-US"/>
              </w:rPr>
            </w:rPrChange>
          </w:rPr>
          <w:delText xml:space="preserve"> and 1</w:delText>
        </w:r>
        <w:r w:rsidR="00A931E8" w:rsidRPr="00337464" w:rsidDel="00BD4E33">
          <w:rPr>
            <w:rFonts w:cs="Times New Roman"/>
            <w:sz w:val="24"/>
            <w:szCs w:val="24"/>
            <w:lang w:val="en-US"/>
            <w:rPrChange w:id="2815" w:author="Clark, Robert Emerson" w:date="2023-06-14T14:40:00Z">
              <w:rPr>
                <w:rFonts w:cs="Times New Roman"/>
                <w:lang w:val="en-US"/>
              </w:rPr>
            </w:rPrChange>
          </w:rPr>
          <w:delText>6</w:delText>
        </w:r>
        <w:r w:rsidR="007925F8" w:rsidRPr="00337464" w:rsidDel="00BD4E33">
          <w:rPr>
            <w:rFonts w:cs="Times New Roman"/>
            <w:sz w:val="24"/>
            <w:szCs w:val="24"/>
            <w:lang w:val="en-US"/>
            <w:rPrChange w:id="2816" w:author="Clark, Robert Emerson" w:date="2023-06-14T14:40:00Z">
              <w:rPr>
                <w:rFonts w:cs="Times New Roman"/>
                <w:lang w:val="en-US"/>
              </w:rPr>
            </w:rPrChange>
          </w:rPr>
          <w:delText xml:space="preserve"> OBPs</w:delText>
        </w:r>
        <w:r w:rsidR="00A8334A" w:rsidRPr="00337464" w:rsidDel="00BD4E33">
          <w:rPr>
            <w:rFonts w:cs="Times New Roman"/>
            <w:sz w:val="24"/>
            <w:szCs w:val="24"/>
            <w:lang w:val="en-US"/>
            <w:rPrChange w:id="2817" w:author="Clark, Robert Emerson" w:date="2023-06-14T14:40:00Z">
              <w:rPr>
                <w:rFonts w:cs="Times New Roman"/>
                <w:lang w:val="en-US"/>
              </w:rPr>
            </w:rPrChange>
          </w:rPr>
          <w:delText xml:space="preserve"> </w:delText>
        </w:r>
        <w:r w:rsidR="008565EE" w:rsidRPr="00337464" w:rsidDel="00BD4E33">
          <w:rPr>
            <w:rFonts w:cs="Times New Roman"/>
            <w:sz w:val="24"/>
            <w:szCs w:val="24"/>
            <w:lang w:val="en-US"/>
            <w:rPrChange w:id="2818" w:author="Clark, Robert Emerson" w:date="2023-06-14T14:40:00Z">
              <w:rPr>
                <w:rFonts w:cs="Times New Roman"/>
                <w:lang w:val="en-US"/>
              </w:rPr>
            </w:rPrChange>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004A4F67" w:rsidRPr="00337464" w:rsidDel="00BD4E33">
          <w:rPr>
            <w:rFonts w:cs="Times New Roman"/>
            <w:sz w:val="24"/>
            <w:szCs w:val="24"/>
            <w:lang w:val="en-US"/>
            <w:rPrChange w:id="2819"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820" w:author="Clark, Robert Emerson" w:date="2023-06-14T14:40:00Z">
              <w:rPr>
                <w:rFonts w:cs="Times New Roman"/>
                <w:lang w:val="en-US"/>
              </w:rPr>
            </w:rPrChange>
          </w:rPr>
          <w:fldChar w:fldCharType="begin">
            <w:fldData xml:space="preserve">PEVuZE5vdGU+PENpdGU+PEF1dGhvcj5IZTwvQXV0aG9yPjxZZWFyPjIwMTk8L1llYXI+PFJlY051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=
</w:fldData>
          </w:fldChar>
        </w:r>
        <w:r w:rsidR="004A4F67" w:rsidRPr="00337464" w:rsidDel="00BD4E33">
          <w:rPr>
            <w:rFonts w:cs="Times New Roman"/>
            <w:sz w:val="24"/>
            <w:szCs w:val="24"/>
            <w:lang w:val="en-US"/>
            <w:rPrChange w:id="2821"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822" w:author="Clark, Robert Emerson" w:date="2023-06-14T14:40:00Z">
              <w:rPr>
                <w:rFonts w:cs="Times New Roman"/>
                <w:lang w:val="en-US"/>
              </w:rPr>
            </w:rPrChange>
          </w:rPr>
        </w:r>
        <w:r w:rsidR="004A4F67" w:rsidRPr="00337464" w:rsidDel="00BD4E33">
          <w:rPr>
            <w:rFonts w:cs="Times New Roman"/>
            <w:sz w:val="24"/>
            <w:szCs w:val="24"/>
            <w:lang w:val="en-US"/>
            <w:rPrChange w:id="2823" w:author="Clark, Robert Emerson" w:date="2023-06-14T14:40:00Z">
              <w:rPr>
                <w:rFonts w:cs="Times New Roman"/>
                <w:lang w:val="en-US"/>
              </w:rPr>
            </w:rPrChange>
          </w:rPr>
          <w:fldChar w:fldCharType="end"/>
        </w:r>
        <w:r w:rsidR="008565EE" w:rsidRPr="00337464" w:rsidDel="00BD4E33">
          <w:rPr>
            <w:rFonts w:cs="Times New Roman"/>
            <w:sz w:val="24"/>
            <w:szCs w:val="24"/>
            <w:lang w:val="en-US"/>
            <w:rPrChange w:id="2824" w:author="Clark, Robert Emerson" w:date="2023-06-14T14:40:00Z">
              <w:rPr>
                <w:rFonts w:cs="Times New Roman"/>
                <w:lang w:val="en-US"/>
              </w:rPr>
            </w:rPrChange>
          </w:rPr>
        </w:r>
        <w:r w:rsidR="008565EE" w:rsidRPr="00337464" w:rsidDel="00BD4E33">
          <w:rPr>
            <w:rFonts w:cs="Times New Roman"/>
            <w:sz w:val="24"/>
            <w:szCs w:val="24"/>
            <w:lang w:val="en-US"/>
            <w:rPrChange w:id="2825" w:author="Clark, Robert Emerson" w:date="2023-06-14T14:40:00Z">
              <w:rPr>
                <w:rFonts w:cs="Times New Roman"/>
                <w:lang w:val="en-US"/>
              </w:rPr>
            </w:rPrChange>
          </w:rPr>
          <w:fldChar w:fldCharType="separate"/>
        </w:r>
        <w:r w:rsidR="007E3FA3" w:rsidRPr="00337464" w:rsidDel="00BD4E33">
          <w:rPr>
            <w:rFonts w:cs="Times New Roman"/>
            <w:noProof/>
            <w:sz w:val="24"/>
            <w:szCs w:val="24"/>
            <w:lang w:val="en-US"/>
            <w:rPrChange w:id="2826" w:author="Clark, Robert Emerson" w:date="2023-06-14T14:40:00Z">
              <w:rPr>
                <w:rFonts w:cs="Times New Roman"/>
                <w:noProof/>
                <w:lang w:val="en-US"/>
              </w:rPr>
            </w:rPrChange>
          </w:rPr>
          <w:delText>(He et al., 2019, He et al., 2011, He and He, 2014)</w:delText>
        </w:r>
        <w:r w:rsidR="008565EE" w:rsidRPr="00337464" w:rsidDel="00BD4E33">
          <w:rPr>
            <w:rFonts w:cs="Times New Roman"/>
            <w:sz w:val="24"/>
            <w:szCs w:val="24"/>
            <w:lang w:val="en-US"/>
            <w:rPrChange w:id="2827" w:author="Clark, Robert Emerson" w:date="2023-06-14T14:40:00Z">
              <w:rPr>
                <w:rFonts w:cs="Times New Roman"/>
                <w:lang w:val="en-US"/>
              </w:rPr>
            </w:rPrChange>
          </w:rPr>
          <w:fldChar w:fldCharType="end"/>
        </w:r>
        <w:r w:rsidR="007441ED" w:rsidRPr="00337464" w:rsidDel="00BD4E33">
          <w:rPr>
            <w:rFonts w:cs="Times New Roman"/>
            <w:sz w:val="24"/>
            <w:szCs w:val="24"/>
            <w:lang w:val="en-US"/>
            <w:rPrChange w:id="2828" w:author="Clark, Robert Emerson" w:date="2023-06-14T14:40:00Z">
              <w:rPr>
                <w:rFonts w:cs="Times New Roman"/>
                <w:lang w:val="en-US"/>
              </w:rPr>
            </w:rPrChange>
          </w:rPr>
          <w:delText xml:space="preserve"> </w:delText>
        </w:r>
        <w:r w:rsidR="008F6570" w:rsidRPr="00337464" w:rsidDel="00BD4E33">
          <w:rPr>
            <w:rFonts w:cs="Times New Roman"/>
            <w:sz w:val="24"/>
            <w:szCs w:val="24"/>
            <w:lang w:val="en-US"/>
            <w:rPrChange w:id="2829" w:author="Clark, Robert Emerson" w:date="2023-06-14T14:40:00Z">
              <w:rPr>
                <w:rFonts w:cs="Times New Roman"/>
                <w:lang w:val="en-US"/>
              </w:rPr>
            </w:rPrChange>
          </w:rPr>
          <w:delText>[</w:delText>
        </w:r>
        <w:r w:rsidR="007C2A23" w:rsidRPr="00337464" w:rsidDel="00BD4E33">
          <w:rPr>
            <w:rFonts w:cs="Times New Roman"/>
            <w:sz w:val="24"/>
            <w:szCs w:val="24"/>
            <w:lang w:val="en-US"/>
            <w:rPrChange w:id="2830" w:author="Clark, Robert Emerson" w:date="2023-06-14T14:40:00Z">
              <w:rPr>
                <w:rFonts w:cs="Times New Roman"/>
                <w:lang w:val="en-US"/>
              </w:rPr>
            </w:rPrChange>
          </w:rPr>
          <w:delText>one</w:delText>
        </w:r>
        <w:r w:rsidR="008F6570" w:rsidRPr="00337464" w:rsidDel="00BD4E33">
          <w:rPr>
            <w:rFonts w:cs="Times New Roman"/>
            <w:sz w:val="24"/>
            <w:szCs w:val="24"/>
            <w:lang w:val="en-US"/>
            <w:rPrChange w:id="2831" w:author="Clark, Robert Emerson" w:date="2023-06-14T14:40:00Z">
              <w:rPr>
                <w:rFonts w:cs="Times New Roman"/>
                <w:lang w:val="en-US"/>
              </w:rPr>
            </w:rPrChange>
          </w:rPr>
          <w:delText xml:space="preserve"> </w:delText>
        </w:r>
        <w:r w:rsidR="007650A7" w:rsidRPr="00337464" w:rsidDel="00BD4E33">
          <w:rPr>
            <w:rFonts w:cs="Times New Roman"/>
            <w:sz w:val="24"/>
            <w:szCs w:val="24"/>
            <w:lang w:val="en-US"/>
            <w:rPrChange w:id="2832" w:author="Clark, Robert Emerson" w:date="2023-06-14T14:40:00Z">
              <w:rPr>
                <w:rFonts w:cs="Times New Roman"/>
                <w:lang w:val="en-US"/>
              </w:rPr>
            </w:rPrChange>
          </w:rPr>
          <w:delText xml:space="preserve">exception </w:delText>
        </w:r>
        <w:r w:rsidR="008F6570" w:rsidRPr="00337464" w:rsidDel="00BD4E33">
          <w:rPr>
            <w:rFonts w:cs="Times New Roman"/>
            <w:sz w:val="24"/>
            <w:szCs w:val="24"/>
            <w:lang w:val="en-US"/>
            <w:rPrChange w:id="2833" w:author="Clark, Robert Emerson" w:date="2023-06-14T14:40:00Z">
              <w:rPr>
                <w:rFonts w:cs="Times New Roman"/>
                <w:lang w:val="en-US"/>
              </w:rPr>
            </w:rPrChange>
          </w:rPr>
          <w:delText>with 40 OBPs</w:delText>
        </w:r>
        <w:r w:rsidR="008565EE" w:rsidRPr="00337464" w:rsidDel="00BD4E33">
          <w:rPr>
            <w:rFonts w:cs="Times New Roman"/>
            <w:sz w:val="24"/>
            <w:szCs w:val="24"/>
            <w:lang w:val="en-US"/>
            <w:rPrChange w:id="2834" w:author="Clark, Robert Emerson" w:date="2023-06-14T14:40:00Z">
              <w:rPr>
                <w:rFonts w:cs="Times New Roman"/>
                <w:lang w:val="en-US"/>
              </w:rPr>
            </w:rPrChange>
          </w:rPr>
          <w:delText xml:space="preserve"> </w:delText>
        </w:r>
        <w:r w:rsidR="008565EE" w:rsidRPr="00337464" w:rsidDel="00BD4E33">
          <w:rPr>
            <w:rFonts w:cs="Times New Roman"/>
            <w:sz w:val="24"/>
            <w:szCs w:val="24"/>
            <w:lang w:val="en-US"/>
            <w:rPrChange w:id="2835"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836" w:author="Clark, Robert Emerson" w:date="2023-06-14T14:40:00Z">
              <w:rPr>
                <w:rFonts w:cs="Times New Roman"/>
                <w:lang w:val="en-US"/>
              </w:rPr>
            </w:rPrChange>
          </w:rPr>
          <w:delInstrText xml:space="preserve"> ADDIN EN.CITE &lt;EndNote&gt;&lt;Cite&gt;&lt;Author&gt;Bian&lt;/Author&gt;&lt;Year&gt;2018&lt;/Year&gt;&lt;RecNum&gt;2047&lt;/RecNum&gt;&lt;DisplayText&gt;(Bian et al., 2018)&lt;/DisplayText&gt;&lt;record&gt;&lt;rec-number&gt;2047&lt;/rec-number&gt;&lt;foreign-keys&gt;&lt;key app="EN" db-id="vv5z5rzf7tsernexazoxwp5hrep9zftffrwv" timestamp="1686451990" guid="b9e8f862-8a05-4bb5-85e4-ddcdaeddccd4"&gt;2047&lt;/key&gt;&lt;/foreign-keys&gt;&lt;ref-type name="Journal Article"&gt;17&lt;/ref-type&gt;&lt;contributors&gt;&lt;authors&gt;&lt;author&gt;Bian, Lei&lt;/author&gt;&lt;author&gt;Li, Zhao-Qun&lt;/author&gt;&lt;author&gt;Ma, Long&lt;/author&gt;&lt;author&gt;Cai, Xiao-Ming&lt;/author&gt;&lt;author&gt;Luo, Zong-Xiu&lt;/author&gt;&lt;author&gt;Chen, Zong-Mao&lt;/author&gt;&lt;/authors&gt;&lt;/contributors&gt;&lt;titles&gt;&lt;title&gt;Identification of the genes in tea leafhopper, Empoasca onukii (Hemiptera: Cicadellidae), that encode odorant-binding proteins and chemosensory proteins using transcriptome analyses of insect heads&lt;/title&gt;&lt;secondary-title&gt;Applied Entomology and Zoology&lt;/secondary-title&gt;&lt;/titles&gt;&lt;periodical&gt;&lt;full-title&gt;Applied Entomology and Zoology&lt;/full-title&gt;&lt;/periodical&gt;&lt;pages&gt;93-105&lt;/pages&gt;&lt;volume&gt;53&lt;/volume&gt;&lt;number&gt;1&lt;/number&gt;&lt;dates&gt;&lt;year&gt;2018&lt;/year&gt;&lt;pub-dates&gt;&lt;date&gt;2018/02/01&lt;/date&gt;&lt;/pub-dates&gt;&lt;/dates&gt;&lt;isbn&gt;1347-605X&lt;/isbn&gt;&lt;urls&gt;&lt;related-urls&gt;&lt;url&gt;https://doi.org/10.1007/s13355-017-0533-9&lt;/url&gt;&lt;/related-urls&gt;&lt;/urls&gt;&lt;electronic-resource-num&gt;10.1007/s13355-017-0533-9&lt;/electronic-resource-num&gt;&lt;/record&gt;&lt;/Cite&gt;&lt;/EndNote&gt;</w:delInstrText>
        </w:r>
        <w:r w:rsidR="008565EE" w:rsidRPr="00337464" w:rsidDel="00BD4E33">
          <w:rPr>
            <w:rFonts w:cs="Times New Roman"/>
            <w:sz w:val="24"/>
            <w:szCs w:val="24"/>
            <w:lang w:val="en-US"/>
            <w:rPrChange w:id="2837" w:author="Clark, Robert Emerson" w:date="2023-06-14T14:40:00Z">
              <w:rPr>
                <w:rFonts w:cs="Times New Roman"/>
                <w:lang w:val="en-US"/>
              </w:rPr>
            </w:rPrChange>
          </w:rPr>
          <w:fldChar w:fldCharType="separate"/>
        </w:r>
        <w:r w:rsidR="008565EE" w:rsidRPr="00337464" w:rsidDel="00BD4E33">
          <w:rPr>
            <w:rFonts w:cs="Times New Roman"/>
            <w:noProof/>
            <w:sz w:val="24"/>
            <w:szCs w:val="24"/>
            <w:lang w:val="en-US"/>
            <w:rPrChange w:id="2838" w:author="Clark, Robert Emerson" w:date="2023-06-14T14:40:00Z">
              <w:rPr>
                <w:rFonts w:cs="Times New Roman"/>
                <w:noProof/>
                <w:lang w:val="en-US"/>
              </w:rPr>
            </w:rPrChange>
          </w:rPr>
          <w:delText>(Bian et al., 2018)</w:delText>
        </w:r>
        <w:r w:rsidR="008565EE" w:rsidRPr="00337464" w:rsidDel="00BD4E33">
          <w:rPr>
            <w:rFonts w:cs="Times New Roman"/>
            <w:sz w:val="24"/>
            <w:szCs w:val="24"/>
            <w:lang w:val="en-US"/>
            <w:rPrChange w:id="2839" w:author="Clark, Robert Emerson" w:date="2023-06-14T14:40:00Z">
              <w:rPr>
                <w:rFonts w:cs="Times New Roman"/>
                <w:lang w:val="en-US"/>
              </w:rPr>
            </w:rPrChange>
          </w:rPr>
          <w:fldChar w:fldCharType="end"/>
        </w:r>
        <w:r w:rsidR="008F6570" w:rsidRPr="00337464" w:rsidDel="00BD4E33">
          <w:rPr>
            <w:rFonts w:cs="Times New Roman"/>
            <w:sz w:val="24"/>
            <w:szCs w:val="24"/>
            <w:lang w:val="en-US"/>
            <w:rPrChange w:id="2840" w:author="Clark, Robert Emerson" w:date="2023-06-14T14:40:00Z">
              <w:rPr>
                <w:rFonts w:cs="Times New Roman"/>
                <w:lang w:val="en-US"/>
              </w:rPr>
            </w:rPrChange>
          </w:rPr>
          <w:delText>]</w:delText>
        </w:r>
        <w:r w:rsidR="00745E03" w:rsidRPr="00337464" w:rsidDel="00BD4E33">
          <w:rPr>
            <w:rFonts w:cs="Times New Roman"/>
            <w:sz w:val="24"/>
            <w:szCs w:val="24"/>
            <w:lang w:val="en-US"/>
            <w:rPrChange w:id="2841" w:author="Clark, Robert Emerson" w:date="2023-06-14T14:40:00Z">
              <w:rPr>
                <w:rFonts w:cs="Times New Roman"/>
                <w:lang w:val="en-US"/>
              </w:rPr>
            </w:rPrChange>
          </w:rPr>
          <w:delText>,</w:delText>
        </w:r>
        <w:r w:rsidR="003656AA" w:rsidRPr="00337464" w:rsidDel="00BD4E33">
          <w:rPr>
            <w:rFonts w:cs="Times New Roman"/>
            <w:sz w:val="24"/>
            <w:szCs w:val="24"/>
            <w:lang w:val="en-US"/>
            <w:rPrChange w:id="2842" w:author="Clark, Robert Emerson" w:date="2023-06-14T14:40:00Z">
              <w:rPr>
                <w:rFonts w:cs="Times New Roman"/>
                <w:lang w:val="en-US"/>
              </w:rPr>
            </w:rPrChange>
          </w:rPr>
          <w:delText xml:space="preserve"> of which only a </w:delText>
        </w:r>
        <w:r w:rsidR="00E01458" w:rsidRPr="00337464" w:rsidDel="00BD4E33">
          <w:rPr>
            <w:rFonts w:cs="Times New Roman"/>
            <w:sz w:val="24"/>
            <w:szCs w:val="24"/>
            <w:lang w:val="en-US"/>
            <w:rPrChange w:id="2843" w:author="Clark, Robert Emerson" w:date="2023-06-14T14:40:00Z">
              <w:rPr>
                <w:rFonts w:cs="Times New Roman"/>
                <w:lang w:val="en-US"/>
              </w:rPr>
            </w:rPrChange>
          </w:rPr>
          <w:delText>few</w:delText>
        </w:r>
        <w:r w:rsidR="003656AA" w:rsidRPr="00337464" w:rsidDel="00BD4E33">
          <w:rPr>
            <w:rFonts w:cs="Times New Roman"/>
            <w:sz w:val="24"/>
            <w:szCs w:val="24"/>
            <w:lang w:val="en-US"/>
            <w:rPrChange w:id="2844" w:author="Clark, Robert Emerson" w:date="2023-06-14T14:40:00Z">
              <w:rPr>
                <w:rFonts w:cs="Times New Roman"/>
                <w:lang w:val="en-US"/>
              </w:rPr>
            </w:rPrChange>
          </w:rPr>
          <w:delText xml:space="preserve"> seem to be involved in hostplant </w:delText>
        </w:r>
        <w:r w:rsidR="009632B4" w:rsidRPr="00337464" w:rsidDel="00BD4E33">
          <w:rPr>
            <w:rFonts w:cs="Times New Roman"/>
            <w:sz w:val="24"/>
            <w:szCs w:val="24"/>
            <w:lang w:val="en-US"/>
            <w:rPrChange w:id="2845" w:author="Clark, Robert Emerson" w:date="2023-06-14T14:40:00Z">
              <w:rPr>
                <w:rFonts w:cs="Times New Roman"/>
                <w:lang w:val="en-US"/>
              </w:rPr>
            </w:rPrChange>
          </w:rPr>
          <w:delText>recognition and location</w:delText>
        </w:r>
        <w:r w:rsidR="002A6787" w:rsidRPr="00337464" w:rsidDel="00BD4E33">
          <w:rPr>
            <w:rFonts w:cs="Times New Roman"/>
            <w:sz w:val="24"/>
            <w:szCs w:val="24"/>
            <w:lang w:val="en-US"/>
            <w:rPrChange w:id="2846" w:author="Clark, Robert Emerson" w:date="2023-06-14T14:40:00Z">
              <w:rPr>
                <w:rFonts w:cs="Times New Roman"/>
                <w:lang w:val="en-US"/>
              </w:rPr>
            </w:rPrChange>
          </w:rPr>
          <w:delText xml:space="preserve"> </w:delText>
        </w:r>
        <w:r w:rsidR="002A6787" w:rsidRPr="00337464" w:rsidDel="00BD4E33">
          <w:rPr>
            <w:rFonts w:cs="Times New Roman"/>
            <w:sz w:val="24"/>
            <w:szCs w:val="24"/>
            <w:lang w:val="en-US"/>
            <w:rPrChange w:id="2847" w:author="Clark, Robert Emerson" w:date="2023-06-14T14:40:00Z">
              <w:rPr>
                <w:rFonts w:cs="Times New Roman"/>
                <w:lang w:val="en-US"/>
              </w:rPr>
            </w:rPrChange>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004A4F67" w:rsidRPr="00337464" w:rsidDel="00BD4E33">
          <w:rPr>
            <w:rFonts w:cs="Times New Roman"/>
            <w:sz w:val="24"/>
            <w:szCs w:val="24"/>
            <w:lang w:val="en-US"/>
            <w:rPrChange w:id="2848"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849" w:author="Clark, Robert Emerson" w:date="2023-06-14T14:40:00Z">
              <w:rPr>
                <w:rFonts w:cs="Times New Roman"/>
                <w:lang w:val="en-US"/>
              </w:rPr>
            </w:rPrChange>
          </w:rPr>
          <w:fldChar w:fldCharType="begin">
            <w:fldData xml:space="preserve">PEVuZE5vdGU+PENpdGU+PEF1dGhvcj5IdTwvQXV0aG9yPjxZZWFyPjIwMTk8L1llYXI+PFJlY051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</w:fldData>
          </w:fldChar>
        </w:r>
        <w:r w:rsidR="004A4F67" w:rsidRPr="00337464" w:rsidDel="00BD4E33">
          <w:rPr>
            <w:rFonts w:cs="Times New Roman"/>
            <w:sz w:val="24"/>
            <w:szCs w:val="24"/>
            <w:lang w:val="en-US"/>
            <w:rPrChange w:id="2850"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851" w:author="Clark, Robert Emerson" w:date="2023-06-14T14:40:00Z">
              <w:rPr>
                <w:rFonts w:cs="Times New Roman"/>
                <w:lang w:val="en-US"/>
              </w:rPr>
            </w:rPrChange>
          </w:rPr>
        </w:r>
        <w:r w:rsidR="004A4F67" w:rsidRPr="00337464" w:rsidDel="00BD4E33">
          <w:rPr>
            <w:rFonts w:cs="Times New Roman"/>
            <w:sz w:val="24"/>
            <w:szCs w:val="24"/>
            <w:lang w:val="en-US"/>
            <w:rPrChange w:id="2852" w:author="Clark, Robert Emerson" w:date="2023-06-14T14:40:00Z">
              <w:rPr>
                <w:rFonts w:cs="Times New Roman"/>
                <w:lang w:val="en-US"/>
              </w:rPr>
            </w:rPrChange>
          </w:rPr>
          <w:fldChar w:fldCharType="end"/>
        </w:r>
        <w:r w:rsidR="002A6787" w:rsidRPr="00337464" w:rsidDel="00BD4E33">
          <w:rPr>
            <w:rFonts w:cs="Times New Roman"/>
            <w:sz w:val="24"/>
            <w:szCs w:val="24"/>
            <w:lang w:val="en-US"/>
            <w:rPrChange w:id="2853" w:author="Clark, Robert Emerson" w:date="2023-06-14T14:40:00Z">
              <w:rPr>
                <w:rFonts w:cs="Times New Roman"/>
                <w:lang w:val="en-US"/>
              </w:rPr>
            </w:rPrChange>
          </w:rPr>
        </w:r>
        <w:r w:rsidR="002A6787" w:rsidRPr="00337464" w:rsidDel="00BD4E33">
          <w:rPr>
            <w:rFonts w:cs="Times New Roman"/>
            <w:sz w:val="24"/>
            <w:szCs w:val="24"/>
            <w:lang w:val="en-US"/>
            <w:rPrChange w:id="2854" w:author="Clark, Robert Emerson" w:date="2023-06-14T14:40:00Z">
              <w:rPr>
                <w:rFonts w:cs="Times New Roman"/>
                <w:lang w:val="en-US"/>
              </w:rPr>
            </w:rPrChange>
          </w:rPr>
          <w:fldChar w:fldCharType="separate"/>
        </w:r>
        <w:r w:rsidR="00304E60" w:rsidRPr="00337464" w:rsidDel="00BD4E33">
          <w:rPr>
            <w:rFonts w:cs="Times New Roman"/>
            <w:noProof/>
            <w:sz w:val="24"/>
            <w:szCs w:val="24"/>
            <w:lang w:val="en-US"/>
            <w:rPrChange w:id="2855" w:author="Clark, Robert Emerson" w:date="2023-06-14T14:40:00Z">
              <w:rPr>
                <w:rFonts w:cs="Times New Roman"/>
                <w:noProof/>
                <w:lang w:val="en-US"/>
              </w:rPr>
            </w:rPrChange>
          </w:rPr>
          <w:delText>(Hu et al., 2019, He et al., 2018)</w:delText>
        </w:r>
        <w:r w:rsidR="002A6787" w:rsidRPr="00337464" w:rsidDel="00BD4E33">
          <w:rPr>
            <w:rFonts w:cs="Times New Roman"/>
            <w:sz w:val="24"/>
            <w:szCs w:val="24"/>
            <w:lang w:val="en-US"/>
            <w:rPrChange w:id="2856" w:author="Clark, Robert Emerson" w:date="2023-06-14T14:40:00Z">
              <w:rPr>
                <w:rFonts w:cs="Times New Roman"/>
                <w:lang w:val="en-US"/>
              </w:rPr>
            </w:rPrChange>
          </w:rPr>
          <w:fldChar w:fldCharType="end"/>
        </w:r>
        <w:r w:rsidR="009632B4" w:rsidRPr="00337464" w:rsidDel="00BD4E33">
          <w:rPr>
            <w:rFonts w:cs="Times New Roman"/>
            <w:sz w:val="24"/>
            <w:szCs w:val="24"/>
            <w:lang w:val="en-US"/>
            <w:rPrChange w:id="2857" w:author="Clark, Robert Emerson" w:date="2023-06-14T14:40:00Z">
              <w:rPr>
                <w:rFonts w:cs="Times New Roman"/>
                <w:lang w:val="en-US"/>
              </w:rPr>
            </w:rPrChange>
          </w:rPr>
          <w:delText>.</w:delText>
        </w:r>
        <w:r w:rsidR="00223959" w:rsidRPr="00337464" w:rsidDel="00BD4E33">
          <w:rPr>
            <w:rFonts w:cs="Times New Roman"/>
            <w:sz w:val="24"/>
            <w:szCs w:val="24"/>
            <w:lang w:val="en-US"/>
            <w:rPrChange w:id="2858" w:author="Clark, Robert Emerson" w:date="2023-06-14T14:40:00Z">
              <w:rPr>
                <w:rFonts w:cs="Times New Roman"/>
                <w:lang w:val="en-US"/>
              </w:rPr>
            </w:rPrChange>
          </w:rPr>
          <w:delText xml:space="preserve"> </w:delText>
        </w:r>
        <w:r w:rsidR="009576AC" w:rsidRPr="00337464" w:rsidDel="00BD4E33">
          <w:rPr>
            <w:rFonts w:cs="Times New Roman"/>
            <w:sz w:val="24"/>
            <w:szCs w:val="24"/>
            <w:lang w:val="en-US"/>
            <w:rPrChange w:id="2859" w:author="Clark, Robert Emerson" w:date="2023-06-14T14:40:00Z">
              <w:rPr>
                <w:rFonts w:cs="Times New Roman"/>
                <w:lang w:val="en-US"/>
              </w:rPr>
            </w:rPrChange>
          </w:rPr>
          <w:delText>Bird cherry-oat aphids</w:delText>
        </w:r>
        <w:r w:rsidR="00102876" w:rsidRPr="00337464" w:rsidDel="00BD4E33">
          <w:rPr>
            <w:rFonts w:cs="Times New Roman"/>
            <w:sz w:val="24"/>
            <w:szCs w:val="24"/>
            <w:lang w:val="en-US"/>
            <w:rPrChange w:id="2860" w:author="Clark, Robert Emerson" w:date="2023-06-14T14:40:00Z">
              <w:rPr>
                <w:rFonts w:cs="Times New Roman"/>
                <w:lang w:val="en-US"/>
              </w:rPr>
            </w:rPrChange>
          </w:rPr>
          <w:delText xml:space="preserve"> also have a simpler </w:delText>
        </w:r>
        <w:r w:rsidR="0020031F" w:rsidRPr="00337464" w:rsidDel="00BD4E33">
          <w:rPr>
            <w:rFonts w:cs="Times New Roman"/>
            <w:sz w:val="24"/>
            <w:szCs w:val="24"/>
            <w:lang w:val="en-US"/>
            <w:rPrChange w:id="2861" w:author="Clark, Robert Emerson" w:date="2023-06-14T14:40:00Z">
              <w:rPr>
                <w:rFonts w:cs="Times New Roman"/>
                <w:lang w:val="en-US"/>
              </w:rPr>
            </w:rPrChange>
          </w:rPr>
          <w:delText>OBP complex, compared to that exhibited by pea aphids</w:delText>
        </w:r>
        <w:r w:rsidR="007C1345" w:rsidRPr="00337464" w:rsidDel="00BD4E33">
          <w:rPr>
            <w:rFonts w:cs="Times New Roman"/>
            <w:sz w:val="24"/>
            <w:szCs w:val="24"/>
            <w:lang w:val="en-US"/>
            <w:rPrChange w:id="2862" w:author="Clark, Robert Emerson" w:date="2023-06-14T14:40:00Z">
              <w:rPr>
                <w:rFonts w:cs="Times New Roman"/>
                <w:lang w:val="en-US"/>
              </w:rPr>
            </w:rPrChange>
          </w:rPr>
          <w:delText>, although</w:delText>
        </w:r>
        <w:r w:rsidR="00CF2A52" w:rsidRPr="00337464" w:rsidDel="00BD4E33">
          <w:rPr>
            <w:rFonts w:cs="Times New Roman"/>
            <w:sz w:val="24"/>
            <w:szCs w:val="24"/>
            <w:lang w:val="en-US"/>
            <w:rPrChange w:id="2863" w:author="Clark, Robert Emerson" w:date="2023-06-14T14:40:00Z">
              <w:rPr>
                <w:rFonts w:cs="Times New Roman"/>
                <w:lang w:val="en-US"/>
              </w:rPr>
            </w:rPrChange>
          </w:rPr>
          <w:delText xml:space="preserve"> the function of</w:delText>
        </w:r>
        <w:r w:rsidR="007C1345" w:rsidRPr="00337464" w:rsidDel="00BD4E33">
          <w:rPr>
            <w:rFonts w:cs="Times New Roman"/>
            <w:sz w:val="24"/>
            <w:szCs w:val="24"/>
            <w:lang w:val="en-US"/>
            <w:rPrChange w:id="2864" w:author="Clark, Robert Emerson" w:date="2023-06-14T14:40:00Z">
              <w:rPr>
                <w:rFonts w:cs="Times New Roman"/>
                <w:lang w:val="en-US"/>
              </w:rPr>
            </w:rPrChange>
          </w:rPr>
          <w:delText xml:space="preserve"> most of them remain to be c</w:delText>
        </w:r>
        <w:r w:rsidR="00CF2A52" w:rsidRPr="00337464" w:rsidDel="00BD4E33">
          <w:rPr>
            <w:rFonts w:cs="Times New Roman"/>
            <w:sz w:val="24"/>
            <w:szCs w:val="24"/>
            <w:lang w:val="en-US"/>
            <w:rPrChange w:id="2865" w:author="Clark, Robert Emerson" w:date="2023-06-14T14:40:00Z">
              <w:rPr>
                <w:rFonts w:cs="Times New Roman"/>
                <w:lang w:val="en-US"/>
              </w:rPr>
            </w:rPrChange>
          </w:rPr>
          <w:delText xml:space="preserve">haracterized </w:delText>
        </w:r>
        <w:r w:rsidR="00DC22C3" w:rsidRPr="00337464" w:rsidDel="00BD4E33">
          <w:rPr>
            <w:rFonts w:cs="Times New Roman"/>
            <w:sz w:val="24"/>
            <w:szCs w:val="24"/>
            <w:lang w:val="en-US"/>
            <w:rPrChange w:id="2866" w:author="Clark, Robert Emerson" w:date="2023-06-14T14:40:00Z">
              <w:rPr>
                <w:rFonts w:cs="Times New Roman"/>
                <w:lang w:val="en-US"/>
              </w:rPr>
            </w:rPrChange>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004A4F67" w:rsidRPr="00337464" w:rsidDel="00BD4E33">
          <w:rPr>
            <w:rFonts w:cs="Times New Roman"/>
            <w:sz w:val="24"/>
            <w:szCs w:val="24"/>
            <w:lang w:val="en-US"/>
            <w:rPrChange w:id="2867"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868" w:author="Clark, Robert Emerson" w:date="2023-06-14T14:40:00Z">
              <w:rPr>
                <w:rFonts w:cs="Times New Roman"/>
                <w:lang w:val="en-US"/>
              </w:rPr>
            </w:rPrChange>
          </w:rPr>
          <w:fldChar w:fldCharType="begin">
            <w:fldData xml:space="preserve">PEVuZE5vdGU+PENpdGU+PEF1dGhvcj5LYW5nPC9BdXRob3I+PFllYXI+MjAxODwvWWVhcj48UmVj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</w:fldData>
          </w:fldChar>
        </w:r>
        <w:r w:rsidR="004A4F67" w:rsidRPr="00337464" w:rsidDel="00BD4E33">
          <w:rPr>
            <w:rFonts w:cs="Times New Roman"/>
            <w:sz w:val="24"/>
            <w:szCs w:val="24"/>
            <w:lang w:val="en-US"/>
            <w:rPrChange w:id="2869"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870" w:author="Clark, Robert Emerson" w:date="2023-06-14T14:40:00Z">
              <w:rPr>
                <w:rFonts w:cs="Times New Roman"/>
                <w:lang w:val="en-US"/>
              </w:rPr>
            </w:rPrChange>
          </w:rPr>
        </w:r>
        <w:r w:rsidR="004A4F67" w:rsidRPr="00337464" w:rsidDel="00BD4E33">
          <w:rPr>
            <w:rFonts w:cs="Times New Roman"/>
            <w:sz w:val="24"/>
            <w:szCs w:val="24"/>
            <w:lang w:val="en-US"/>
            <w:rPrChange w:id="2871" w:author="Clark, Robert Emerson" w:date="2023-06-14T14:40:00Z">
              <w:rPr>
                <w:rFonts w:cs="Times New Roman"/>
                <w:lang w:val="en-US"/>
              </w:rPr>
            </w:rPrChange>
          </w:rPr>
          <w:fldChar w:fldCharType="end"/>
        </w:r>
        <w:r w:rsidR="00DC22C3" w:rsidRPr="00337464" w:rsidDel="00BD4E33">
          <w:rPr>
            <w:rFonts w:cs="Times New Roman"/>
            <w:sz w:val="24"/>
            <w:szCs w:val="24"/>
            <w:lang w:val="en-US"/>
            <w:rPrChange w:id="2872" w:author="Clark, Robert Emerson" w:date="2023-06-14T14:40:00Z">
              <w:rPr>
                <w:rFonts w:cs="Times New Roman"/>
                <w:lang w:val="en-US"/>
              </w:rPr>
            </w:rPrChange>
          </w:rPr>
        </w:r>
        <w:r w:rsidR="00DC22C3" w:rsidRPr="00337464" w:rsidDel="00BD4E33">
          <w:rPr>
            <w:rFonts w:cs="Times New Roman"/>
            <w:sz w:val="24"/>
            <w:szCs w:val="24"/>
            <w:lang w:val="en-US"/>
            <w:rPrChange w:id="2873" w:author="Clark, Robert Emerson" w:date="2023-06-14T14:40:00Z">
              <w:rPr>
                <w:rFonts w:cs="Times New Roman"/>
                <w:lang w:val="en-US"/>
              </w:rPr>
            </w:rPrChange>
          </w:rPr>
          <w:fldChar w:fldCharType="separate"/>
        </w:r>
        <w:r w:rsidR="003E399C" w:rsidRPr="00337464" w:rsidDel="00BD4E33">
          <w:rPr>
            <w:rFonts w:cs="Times New Roman"/>
            <w:noProof/>
            <w:sz w:val="24"/>
            <w:szCs w:val="24"/>
            <w:lang w:val="en-US"/>
            <w:rPrChange w:id="2874" w:author="Clark, Robert Emerson" w:date="2023-06-14T14:40:00Z">
              <w:rPr>
                <w:rFonts w:cs="Times New Roman"/>
                <w:noProof/>
                <w:lang w:val="en-US"/>
              </w:rPr>
            </w:rPrChange>
          </w:rPr>
          <w:delText>(Kang et al., 2018, Wang et al., 2019)</w:delText>
        </w:r>
        <w:r w:rsidR="00DC22C3" w:rsidRPr="00337464" w:rsidDel="00BD4E33">
          <w:rPr>
            <w:rFonts w:cs="Times New Roman"/>
            <w:sz w:val="24"/>
            <w:szCs w:val="24"/>
            <w:lang w:val="en-US"/>
            <w:rPrChange w:id="2875" w:author="Clark, Robert Emerson" w:date="2023-06-14T14:40:00Z">
              <w:rPr>
                <w:rFonts w:cs="Times New Roman"/>
                <w:lang w:val="en-US"/>
              </w:rPr>
            </w:rPrChange>
          </w:rPr>
          <w:fldChar w:fldCharType="end"/>
        </w:r>
        <w:r w:rsidR="00E35B5D" w:rsidRPr="00337464" w:rsidDel="00BD4E33">
          <w:rPr>
            <w:rFonts w:cs="Times New Roman"/>
            <w:sz w:val="24"/>
            <w:szCs w:val="24"/>
            <w:lang w:val="en-US"/>
            <w:rPrChange w:id="2876" w:author="Clark, Robert Emerson" w:date="2023-06-14T14:40:00Z">
              <w:rPr>
                <w:rFonts w:cs="Times New Roman"/>
                <w:lang w:val="en-US"/>
              </w:rPr>
            </w:rPrChange>
          </w:rPr>
          <w:delText xml:space="preserve">. </w:delText>
        </w:r>
        <w:r w:rsidR="00223959" w:rsidRPr="00337464" w:rsidDel="00BD4E33">
          <w:rPr>
            <w:rFonts w:cs="Times New Roman"/>
            <w:sz w:val="24"/>
            <w:szCs w:val="24"/>
            <w:lang w:val="en-US"/>
            <w:rPrChange w:id="2877" w:author="Clark, Robert Emerson" w:date="2023-06-14T14:40:00Z">
              <w:rPr>
                <w:rFonts w:cs="Times New Roman"/>
                <w:lang w:val="en-US"/>
              </w:rPr>
            </w:rPrChange>
          </w:rPr>
          <w:delText xml:space="preserve">Furthermore, </w:delText>
        </w:r>
        <w:r w:rsidR="00E35B5D" w:rsidRPr="00337464" w:rsidDel="00BD4E33">
          <w:rPr>
            <w:rFonts w:cs="Times New Roman"/>
            <w:sz w:val="24"/>
            <w:szCs w:val="24"/>
            <w:lang w:val="en-US"/>
            <w:rPrChange w:id="2878" w:author="Clark, Robert Emerson" w:date="2023-06-14T14:40:00Z">
              <w:rPr>
                <w:rFonts w:cs="Times New Roman"/>
                <w:lang w:val="en-US"/>
              </w:rPr>
            </w:rPrChange>
          </w:rPr>
          <w:delText xml:space="preserve">neither beet leafhoppers nor </w:delText>
        </w:r>
        <w:r w:rsidR="00ED19A1" w:rsidRPr="00337464" w:rsidDel="00BD4E33">
          <w:rPr>
            <w:rFonts w:cs="Times New Roman"/>
            <w:sz w:val="24"/>
            <w:szCs w:val="24"/>
            <w:lang w:val="en-US"/>
            <w:rPrChange w:id="2879" w:author="Clark, Robert Emerson" w:date="2023-06-14T14:40:00Z">
              <w:rPr>
                <w:rFonts w:cs="Times New Roman"/>
                <w:lang w:val="en-US"/>
              </w:rPr>
            </w:rPrChange>
          </w:rPr>
          <w:delText>cherry-oat aphids</w:delText>
        </w:r>
        <w:r w:rsidR="00753AF5" w:rsidRPr="00337464" w:rsidDel="00BD4E33">
          <w:rPr>
            <w:rFonts w:cs="Times New Roman"/>
            <w:sz w:val="24"/>
            <w:szCs w:val="24"/>
            <w:lang w:val="en-US"/>
            <w:rPrChange w:id="2880" w:author="Clark, Robert Emerson" w:date="2023-06-14T14:40:00Z">
              <w:rPr>
                <w:rFonts w:cs="Times New Roman"/>
                <w:lang w:val="en-US"/>
              </w:rPr>
            </w:rPrChange>
          </w:rPr>
          <w:delText xml:space="preserve"> appear to be under a host-driven speciation process such as that </w:delText>
        </w:r>
        <w:r w:rsidR="00A21F30" w:rsidRPr="00337464" w:rsidDel="00BD4E33">
          <w:rPr>
            <w:rFonts w:cs="Times New Roman"/>
            <w:sz w:val="24"/>
            <w:szCs w:val="24"/>
            <w:lang w:val="en-US"/>
            <w:rPrChange w:id="2881" w:author="Clark, Robert Emerson" w:date="2023-06-14T14:40:00Z">
              <w:rPr>
                <w:rFonts w:cs="Times New Roman"/>
                <w:lang w:val="en-US"/>
              </w:rPr>
            </w:rPrChange>
          </w:rPr>
          <w:delText xml:space="preserve">widely documented </w:delText>
        </w:r>
        <w:r w:rsidR="00753AF5" w:rsidRPr="00337464" w:rsidDel="00BD4E33">
          <w:rPr>
            <w:rFonts w:cs="Times New Roman"/>
            <w:sz w:val="24"/>
            <w:szCs w:val="24"/>
            <w:lang w:val="en-US"/>
            <w:rPrChange w:id="2882" w:author="Clark, Robert Emerson" w:date="2023-06-14T14:40:00Z">
              <w:rPr>
                <w:rFonts w:cs="Times New Roman"/>
                <w:lang w:val="en-US"/>
              </w:rPr>
            </w:rPrChange>
          </w:rPr>
          <w:delText>for pea aphids</w:delText>
        </w:r>
        <w:r w:rsidR="00A21F30" w:rsidRPr="00337464" w:rsidDel="00BD4E33">
          <w:rPr>
            <w:rFonts w:cs="Times New Roman"/>
            <w:sz w:val="24"/>
            <w:szCs w:val="24"/>
            <w:lang w:val="en-US"/>
            <w:rPrChange w:id="2883" w:author="Clark, Robert Emerson" w:date="2023-06-14T14:40:00Z">
              <w:rPr>
                <w:rFonts w:cs="Times New Roman"/>
                <w:lang w:val="en-US"/>
              </w:rPr>
            </w:rPrChange>
          </w:rPr>
          <w:delText xml:space="preserve"> </w:delText>
        </w:r>
        <w:r w:rsidR="00A21F30" w:rsidRPr="00337464" w:rsidDel="00BD4E33">
          <w:rPr>
            <w:rFonts w:cs="Times New Roman"/>
            <w:sz w:val="24"/>
            <w:szCs w:val="24"/>
            <w:lang w:val="en-US"/>
            <w:rPrChange w:id="2884"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004A4F67" w:rsidRPr="00337464" w:rsidDel="00BD4E33">
          <w:rPr>
            <w:rFonts w:cs="Times New Roman"/>
            <w:sz w:val="24"/>
            <w:szCs w:val="24"/>
            <w:lang w:val="en-US"/>
            <w:rPrChange w:id="2885"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886" w:author="Clark, Robert Emerson" w:date="2023-06-14T14:40:00Z">
              <w:rPr>
                <w:rFonts w:cs="Times New Roman"/>
                <w:lang w:val="en-US"/>
              </w:rPr>
            </w:rPrChange>
          </w:rPr>
          <w:fldChar w:fldCharType="begin">
            <w:fldData xml:space="preserve">PEVuZE5vdGU+PENpdGU+PEF1dGhvcj5WaWE8L0F1dGhvcj48WWVhcj4yMDAwPC9ZZWFyPjxSZWNO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</w:fldData>
          </w:fldChar>
        </w:r>
        <w:r w:rsidR="004A4F67" w:rsidRPr="00337464" w:rsidDel="00BD4E33">
          <w:rPr>
            <w:rFonts w:cs="Times New Roman"/>
            <w:sz w:val="24"/>
            <w:szCs w:val="24"/>
            <w:lang w:val="en-US"/>
            <w:rPrChange w:id="2887"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888" w:author="Clark, Robert Emerson" w:date="2023-06-14T14:40:00Z">
              <w:rPr>
                <w:rFonts w:cs="Times New Roman"/>
                <w:lang w:val="en-US"/>
              </w:rPr>
            </w:rPrChange>
          </w:rPr>
        </w:r>
        <w:r w:rsidR="004A4F67" w:rsidRPr="00337464" w:rsidDel="00BD4E33">
          <w:rPr>
            <w:rFonts w:cs="Times New Roman"/>
            <w:sz w:val="24"/>
            <w:szCs w:val="24"/>
            <w:lang w:val="en-US"/>
            <w:rPrChange w:id="2889" w:author="Clark, Robert Emerson" w:date="2023-06-14T14:40:00Z">
              <w:rPr>
                <w:rFonts w:cs="Times New Roman"/>
                <w:lang w:val="en-US"/>
              </w:rPr>
            </w:rPrChange>
          </w:rPr>
          <w:fldChar w:fldCharType="end"/>
        </w:r>
        <w:r w:rsidR="00A21F30" w:rsidRPr="00337464" w:rsidDel="00BD4E33">
          <w:rPr>
            <w:rFonts w:cs="Times New Roman"/>
            <w:sz w:val="24"/>
            <w:szCs w:val="24"/>
            <w:lang w:val="en-US"/>
            <w:rPrChange w:id="2890" w:author="Clark, Robert Emerson" w:date="2023-06-14T14:40:00Z">
              <w:rPr>
                <w:rFonts w:cs="Times New Roman"/>
                <w:lang w:val="en-US"/>
              </w:rPr>
            </w:rPrChange>
          </w:rPr>
        </w:r>
        <w:r w:rsidR="00A21F30" w:rsidRPr="00337464" w:rsidDel="00BD4E33">
          <w:rPr>
            <w:rFonts w:cs="Times New Roman"/>
            <w:sz w:val="24"/>
            <w:szCs w:val="24"/>
            <w:lang w:val="en-US"/>
            <w:rPrChange w:id="2891" w:author="Clark, Robert Emerson" w:date="2023-06-14T14:40:00Z">
              <w:rPr>
                <w:rFonts w:cs="Times New Roman"/>
                <w:lang w:val="en-US"/>
              </w:rPr>
            </w:rPrChange>
          </w:rPr>
          <w:fldChar w:fldCharType="separate"/>
        </w:r>
        <w:r w:rsidR="00A21F30" w:rsidRPr="00337464" w:rsidDel="00BD4E33">
          <w:rPr>
            <w:rFonts w:cs="Times New Roman"/>
            <w:noProof/>
            <w:sz w:val="24"/>
            <w:szCs w:val="24"/>
            <w:lang w:val="en-US"/>
            <w:rPrChange w:id="2892" w:author="Clark, Robert Emerson" w:date="2023-06-14T14:40:00Z">
              <w:rPr>
                <w:rFonts w:cs="Times New Roman"/>
                <w:noProof/>
                <w:lang w:val="en-US"/>
              </w:rPr>
            </w:rPrChange>
          </w:rPr>
          <w:delText>(Via et al., 2000, Via, 1999, Peccoud et al., 2008, Eigenbrode et al., 2016)</w:delText>
        </w:r>
        <w:r w:rsidR="00A21F30" w:rsidRPr="00337464" w:rsidDel="00BD4E33">
          <w:rPr>
            <w:rFonts w:cs="Times New Roman"/>
            <w:sz w:val="24"/>
            <w:szCs w:val="24"/>
            <w:lang w:val="en-US"/>
            <w:rPrChange w:id="2893" w:author="Clark, Robert Emerson" w:date="2023-06-14T14:40:00Z">
              <w:rPr>
                <w:rFonts w:cs="Times New Roman"/>
                <w:lang w:val="en-US"/>
              </w:rPr>
            </w:rPrChange>
          </w:rPr>
          <w:fldChar w:fldCharType="end"/>
        </w:r>
        <w:r w:rsidR="00753AF5" w:rsidRPr="00337464" w:rsidDel="00BD4E33">
          <w:rPr>
            <w:rFonts w:cs="Times New Roman"/>
            <w:sz w:val="24"/>
            <w:szCs w:val="24"/>
            <w:lang w:val="en-US"/>
            <w:rPrChange w:id="2894" w:author="Clark, Robert Emerson" w:date="2023-06-14T14:40:00Z">
              <w:rPr>
                <w:rFonts w:cs="Times New Roman"/>
                <w:lang w:val="en-US"/>
              </w:rPr>
            </w:rPrChange>
          </w:rPr>
          <w:delText>. A</w:delText>
        </w:r>
        <w:r w:rsidR="00E421E9" w:rsidRPr="00337464" w:rsidDel="00BD4E33">
          <w:rPr>
            <w:rFonts w:cs="Times New Roman"/>
            <w:sz w:val="24"/>
            <w:szCs w:val="24"/>
            <w:lang w:val="en-US"/>
            <w:rPrChange w:id="2895" w:author="Clark, Robert Emerson" w:date="2023-06-14T14:40:00Z">
              <w:rPr>
                <w:rFonts w:cs="Times New Roman"/>
                <w:lang w:val="en-US"/>
              </w:rPr>
            </w:rPrChange>
          </w:rPr>
          <w:delText xml:space="preserve">lthough some </w:delText>
        </w:r>
        <w:r w:rsidR="00D22ED6" w:rsidRPr="00337464" w:rsidDel="00BD4E33">
          <w:rPr>
            <w:rFonts w:cs="Times New Roman"/>
            <w:sz w:val="24"/>
            <w:szCs w:val="24"/>
            <w:lang w:val="en-US"/>
            <w:rPrChange w:id="2896" w:author="Clark, Robert Emerson" w:date="2023-06-14T14:40:00Z">
              <w:rPr>
                <w:rFonts w:cs="Times New Roman"/>
                <w:lang w:val="en-US"/>
              </w:rPr>
            </w:rPrChange>
          </w:rPr>
          <w:delText xml:space="preserve">genetic differences have been reported for different </w:delText>
        </w:r>
        <w:r w:rsidR="00F0244B" w:rsidRPr="00337464" w:rsidDel="00BD4E33">
          <w:rPr>
            <w:rFonts w:cs="Times New Roman"/>
            <w:sz w:val="24"/>
            <w:szCs w:val="24"/>
            <w:lang w:val="en-US"/>
            <w:rPrChange w:id="2897" w:author="Clark, Robert Emerson" w:date="2023-06-14T14:40:00Z">
              <w:rPr>
                <w:rFonts w:cs="Times New Roman"/>
                <w:lang w:val="en-US"/>
              </w:rPr>
            </w:rPrChange>
          </w:rPr>
          <w:delText xml:space="preserve">populations of both </w:delText>
        </w:r>
        <w:r w:rsidR="00D22ED6" w:rsidRPr="00337464" w:rsidDel="00BD4E33">
          <w:rPr>
            <w:rFonts w:cs="Times New Roman"/>
            <w:sz w:val="24"/>
            <w:szCs w:val="24"/>
            <w:lang w:val="en-US"/>
            <w:rPrChange w:id="2898" w:author="Clark, Robert Emerson" w:date="2023-06-14T14:40:00Z">
              <w:rPr>
                <w:rFonts w:cs="Times New Roman"/>
                <w:lang w:val="en-US"/>
              </w:rPr>
            </w:rPrChange>
          </w:rPr>
          <w:delText>beet leafhopper</w:delText>
        </w:r>
        <w:r w:rsidR="0035532E" w:rsidRPr="00337464" w:rsidDel="00BD4E33">
          <w:rPr>
            <w:rFonts w:cs="Times New Roman"/>
            <w:sz w:val="24"/>
            <w:szCs w:val="24"/>
            <w:lang w:val="en-US"/>
            <w:rPrChange w:id="2899" w:author="Clark, Robert Emerson" w:date="2023-06-14T14:40:00Z">
              <w:rPr>
                <w:rFonts w:cs="Times New Roman"/>
                <w:lang w:val="en-US"/>
              </w:rPr>
            </w:rPrChange>
          </w:rPr>
          <w:delText>s</w:delText>
        </w:r>
        <w:r w:rsidR="00D22ED6" w:rsidRPr="00337464" w:rsidDel="00BD4E33">
          <w:rPr>
            <w:rFonts w:cs="Times New Roman"/>
            <w:sz w:val="24"/>
            <w:szCs w:val="24"/>
            <w:lang w:val="en-US"/>
            <w:rPrChange w:id="2900" w:author="Clark, Robert Emerson" w:date="2023-06-14T14:40:00Z">
              <w:rPr>
                <w:rFonts w:cs="Times New Roman"/>
                <w:lang w:val="en-US"/>
              </w:rPr>
            </w:rPrChange>
          </w:rPr>
          <w:delText xml:space="preserve"> </w:delText>
        </w:r>
        <w:r w:rsidR="007B52B0" w:rsidRPr="00337464" w:rsidDel="00BD4E33">
          <w:rPr>
            <w:rFonts w:cs="Times New Roman"/>
            <w:sz w:val="24"/>
            <w:szCs w:val="24"/>
            <w:lang w:val="en-US"/>
            <w:rPrChange w:id="2901"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902" w:author="Clark, Robert Emerson" w:date="2023-06-14T14:40:00Z">
              <w:rPr>
                <w:rFonts w:cs="Times New Roman"/>
                <w:lang w:val="en-US"/>
              </w:rPr>
            </w:rPrChange>
          </w:rPr>
          <w:delInstrText xml:space="preserve"> ADDIN EN.CITE &lt;EndNote&gt;&lt;Cite&gt;&lt;Author&gt;Young&lt;/Author&gt;&lt;Year&gt;1954&lt;/Year&gt;&lt;RecNum&gt;2050&lt;/RecNum&gt;&lt;DisplayText&gt;(Young and Frazier, 1954)&lt;/DisplayText&gt;&lt;record&gt;&lt;rec-number&gt;2050&lt;/rec-number&gt;&lt;foreign-keys&gt;&lt;key app="EN" db-id="vv5z5rzf7tsernexazoxwp5hrep9zftffrwv" timestamp="1686451990" guid="68c12bc9-26c1-4fdb-8b5e-93287b8962c2"&gt;2050&lt;/key&gt;&lt;/foreign-keys&gt;&lt;ref-type name="Journal Article"&gt;17&lt;/ref-type&gt;&lt;contributors&gt;&lt;authors&gt;&lt;author&gt;Young, D&lt;/author&gt;&lt;author&gt;Frazier, N&lt;/author&gt;&lt;/authors&gt;&lt;/contributors&gt;&lt;titles&gt;&lt;title&gt;A study of the leafhopper genus Circulifer Zakhvatkin (Homoptera, Cicadellidae)&lt;/title&gt;&lt;secondary-title&gt;Hilgardia&lt;/secondary-title&gt;&lt;/titles&gt;&lt;periodical&gt;&lt;full-title&gt;Hilgardia&lt;/full-title&gt;&lt;/periodical&gt;&lt;pages&gt;25-52&lt;/pages&gt;&lt;volume&gt;23&lt;/volume&gt;&lt;number&gt;2&lt;/number&gt;&lt;dates&gt;&lt;year&gt;1954&lt;/year&gt;&lt;/dates&gt;&lt;urls&gt;&lt;/urls&gt;&lt;/record&gt;&lt;/Cite&gt;&lt;/EndNote&gt;</w:delInstrText>
        </w:r>
        <w:r w:rsidR="007B52B0" w:rsidRPr="00337464" w:rsidDel="00BD4E33">
          <w:rPr>
            <w:rFonts w:cs="Times New Roman"/>
            <w:sz w:val="24"/>
            <w:szCs w:val="24"/>
            <w:lang w:val="en-US"/>
            <w:rPrChange w:id="2903" w:author="Clark, Robert Emerson" w:date="2023-06-14T14:40:00Z">
              <w:rPr>
                <w:rFonts w:cs="Times New Roman"/>
                <w:lang w:val="en-US"/>
              </w:rPr>
            </w:rPrChange>
          </w:rPr>
          <w:fldChar w:fldCharType="separate"/>
        </w:r>
        <w:r w:rsidR="00433513" w:rsidRPr="00337464" w:rsidDel="00BD4E33">
          <w:rPr>
            <w:rFonts w:cs="Times New Roman"/>
            <w:noProof/>
            <w:sz w:val="24"/>
            <w:szCs w:val="24"/>
            <w:lang w:val="en-US"/>
            <w:rPrChange w:id="2904" w:author="Clark, Robert Emerson" w:date="2023-06-14T14:40:00Z">
              <w:rPr>
                <w:rFonts w:cs="Times New Roman"/>
                <w:noProof/>
                <w:lang w:val="en-US"/>
              </w:rPr>
            </w:rPrChange>
          </w:rPr>
          <w:delText>(Young and Frazier, 1954)</w:delText>
        </w:r>
        <w:r w:rsidR="007B52B0" w:rsidRPr="00337464" w:rsidDel="00BD4E33">
          <w:rPr>
            <w:rFonts w:cs="Times New Roman"/>
            <w:sz w:val="24"/>
            <w:szCs w:val="24"/>
            <w:lang w:val="en-US"/>
            <w:rPrChange w:id="2905" w:author="Clark, Robert Emerson" w:date="2023-06-14T14:40:00Z">
              <w:rPr>
                <w:rFonts w:cs="Times New Roman"/>
                <w:lang w:val="en-US"/>
              </w:rPr>
            </w:rPrChange>
          </w:rPr>
          <w:fldChar w:fldCharType="end"/>
        </w:r>
        <w:r w:rsidR="00F0244B" w:rsidRPr="00337464" w:rsidDel="00BD4E33">
          <w:rPr>
            <w:rFonts w:cs="Times New Roman"/>
            <w:sz w:val="24"/>
            <w:szCs w:val="24"/>
            <w:lang w:val="en-US"/>
            <w:rPrChange w:id="2906" w:author="Clark, Robert Emerson" w:date="2023-06-14T14:40:00Z">
              <w:rPr>
                <w:rFonts w:cs="Times New Roman"/>
                <w:lang w:val="en-US"/>
              </w:rPr>
            </w:rPrChange>
          </w:rPr>
          <w:delText xml:space="preserve"> and </w:delText>
        </w:r>
        <w:r w:rsidR="007D79AF" w:rsidRPr="00337464" w:rsidDel="00BD4E33">
          <w:rPr>
            <w:rFonts w:cs="Times New Roman"/>
            <w:sz w:val="24"/>
            <w:szCs w:val="24"/>
            <w:lang w:val="en-US"/>
            <w:rPrChange w:id="2907" w:author="Clark, Robert Emerson" w:date="2023-06-14T14:40:00Z">
              <w:rPr>
                <w:rFonts w:cs="Times New Roman"/>
                <w:lang w:val="en-US"/>
              </w:rPr>
            </w:rPrChange>
          </w:rPr>
          <w:delText>bird</w:delText>
        </w:r>
        <w:r w:rsidR="0035532E" w:rsidRPr="00337464" w:rsidDel="00BD4E33">
          <w:rPr>
            <w:rFonts w:cs="Times New Roman"/>
            <w:sz w:val="24"/>
            <w:szCs w:val="24"/>
            <w:lang w:val="en-US"/>
            <w:rPrChange w:id="2908" w:author="Clark, Robert Emerson" w:date="2023-06-14T14:40:00Z">
              <w:rPr>
                <w:rFonts w:cs="Times New Roman"/>
                <w:lang w:val="en-US"/>
              </w:rPr>
            </w:rPrChange>
          </w:rPr>
          <w:delText xml:space="preserve"> cherry-oat aphids</w:delText>
        </w:r>
        <w:r w:rsidR="00DB7CC3" w:rsidRPr="00337464" w:rsidDel="00BD4E33">
          <w:rPr>
            <w:rFonts w:cs="Times New Roman"/>
            <w:sz w:val="24"/>
            <w:szCs w:val="24"/>
            <w:lang w:val="en-US"/>
            <w:rPrChange w:id="2909" w:author="Clark, Robert Emerson" w:date="2023-06-14T14:40:00Z">
              <w:rPr>
                <w:rFonts w:cs="Times New Roman"/>
                <w:lang w:val="en-US"/>
              </w:rPr>
            </w:rPrChange>
          </w:rPr>
          <w:delText xml:space="preserve"> </w:delText>
        </w:r>
        <w:r w:rsidR="00AA53C9" w:rsidRPr="00337464" w:rsidDel="00BD4E33">
          <w:rPr>
            <w:rFonts w:cs="Times New Roman"/>
            <w:sz w:val="24"/>
            <w:szCs w:val="24"/>
            <w:lang w:val="en-US"/>
            <w:rPrChange w:id="2910" w:author="Clark, Robert Emerson" w:date="2023-06-14T14:40:00Z">
              <w:rPr>
                <w:rFonts w:cs="Times New Roman"/>
                <w:lang w:val="en-US"/>
              </w:rPr>
            </w:rPrChange>
          </w:rPr>
          <w:fldChar w:fldCharType="begin"/>
        </w:r>
        <w:r w:rsidR="004A4F67" w:rsidRPr="00337464" w:rsidDel="00BD4E33">
          <w:rPr>
            <w:rFonts w:cs="Times New Roman"/>
            <w:sz w:val="24"/>
            <w:szCs w:val="24"/>
            <w:lang w:val="en-US"/>
            <w:rPrChange w:id="2911" w:author="Clark, Robert Emerson" w:date="2023-06-14T14:40:00Z">
              <w:rPr>
                <w:rFonts w:cs="Times New Roman"/>
                <w:lang w:val="en-US"/>
              </w:rPr>
            </w:rPrChange>
          </w:rPr>
          <w:delInstrText xml:space="preserve"> ADDIN EN.CITE &lt;EndNote&gt;&lt;Cite&gt;&lt;Author&gt;Simon&lt;/Author&gt;&lt;Year&gt;1995&lt;/Year&gt;&lt;RecNum&gt;2055&lt;/RecNum&gt;&lt;DisplayText&gt;(Simon and Hebert, 1995)&lt;/DisplayText&gt;&lt;record&gt;&lt;rec-number&gt;2055&lt;/rec-number&gt;&lt;foreign-keys&gt;&lt;key app="EN" db-id="vv5z5rzf7tsernexazoxwp5hrep9zftffrwv" timestamp="1686452000" guid="6cf0ac24-1257-4a56-9850-5afd97c241e4"&gt;2055&lt;/key&gt;&lt;/foreign-keys&gt;&lt;ref-type name="Journal Article"&gt;17&lt;/ref-type&gt;&lt;contributors&gt;&lt;authors&gt;&lt;author&gt;Simon, Jean-Christophe&lt;/author&gt;&lt;author&gt;Hebert, Paul D. N.&lt;/author&gt;&lt;/authors&gt;&lt;/contributors&gt;&lt;titles&gt;&lt;title&gt;Patterns of genetic variation among Canadian populations of the bird cherry-oat aphid, Rhopalosiphum padi L. (Homoptera: Aphididae)&lt;/title&gt;&lt;secondary-title&gt;Heredity&lt;/secondary-title&gt;&lt;/titles&gt;&lt;periodical&gt;&lt;full-title&gt;Heredity&lt;/full-title&gt;&lt;/periodical&gt;&lt;pages&gt;346-353&lt;/pages&gt;&lt;volume&gt;74&lt;/volume&gt;&lt;number&gt;4&lt;/number&gt;&lt;dates&gt;&lt;year&gt;1995&lt;/year&gt;&lt;pub-dates&gt;&lt;date&gt;1995/04/01&lt;/date&gt;&lt;/pub-dates&gt;&lt;/dates&gt;&lt;isbn&gt;1365-2540&lt;/isbn&gt;&lt;urls&gt;&lt;related-urls&gt;&lt;url&gt;https://doi.org/10.1038/hdy.1995.52&lt;/url&gt;&lt;/related-urls&gt;&lt;/urls&gt;&lt;electronic-resource-num&gt;10.1038/hdy.1995.52&lt;/electronic-resource-num&gt;&lt;/record&gt;&lt;/Cite&gt;&lt;/EndNote&gt;</w:delInstrText>
        </w:r>
        <w:r w:rsidR="00AA53C9" w:rsidRPr="00337464" w:rsidDel="00BD4E33">
          <w:rPr>
            <w:rFonts w:cs="Times New Roman"/>
            <w:sz w:val="24"/>
            <w:szCs w:val="24"/>
            <w:lang w:val="en-US"/>
            <w:rPrChange w:id="2912" w:author="Clark, Robert Emerson" w:date="2023-06-14T14:40:00Z">
              <w:rPr>
                <w:rFonts w:cs="Times New Roman"/>
                <w:lang w:val="en-US"/>
              </w:rPr>
            </w:rPrChange>
          </w:rPr>
          <w:fldChar w:fldCharType="separate"/>
        </w:r>
        <w:r w:rsidR="00AA53C9" w:rsidRPr="00337464" w:rsidDel="00BD4E33">
          <w:rPr>
            <w:rFonts w:cs="Times New Roman"/>
            <w:noProof/>
            <w:sz w:val="24"/>
            <w:szCs w:val="24"/>
            <w:lang w:val="en-US"/>
            <w:rPrChange w:id="2913" w:author="Clark, Robert Emerson" w:date="2023-06-14T14:40:00Z">
              <w:rPr>
                <w:rFonts w:cs="Times New Roman"/>
                <w:noProof/>
                <w:lang w:val="en-US"/>
              </w:rPr>
            </w:rPrChange>
          </w:rPr>
          <w:delText>(Simon and Hebert, 1995)</w:delText>
        </w:r>
        <w:r w:rsidR="00AA53C9" w:rsidRPr="00337464" w:rsidDel="00BD4E33">
          <w:rPr>
            <w:rFonts w:cs="Times New Roman"/>
            <w:sz w:val="24"/>
            <w:szCs w:val="24"/>
            <w:lang w:val="en-US"/>
            <w:rPrChange w:id="2914" w:author="Clark, Robert Emerson" w:date="2023-06-14T14:40:00Z">
              <w:rPr>
                <w:rFonts w:cs="Times New Roman"/>
                <w:lang w:val="en-US"/>
              </w:rPr>
            </w:rPrChange>
          </w:rPr>
          <w:fldChar w:fldCharType="end"/>
        </w:r>
        <w:r w:rsidR="00D22ED6" w:rsidRPr="00337464" w:rsidDel="00BD4E33">
          <w:rPr>
            <w:rFonts w:cs="Times New Roman"/>
            <w:sz w:val="24"/>
            <w:szCs w:val="24"/>
            <w:lang w:val="en-US"/>
            <w:rPrChange w:id="2915" w:author="Clark, Robert Emerson" w:date="2023-06-14T14:40:00Z">
              <w:rPr>
                <w:rFonts w:cs="Times New Roman"/>
                <w:lang w:val="en-US"/>
              </w:rPr>
            </w:rPrChange>
          </w:rPr>
          <w:delText xml:space="preserve">, </w:delText>
        </w:r>
        <w:r w:rsidR="009D4B47" w:rsidRPr="00337464" w:rsidDel="00BD4E33">
          <w:rPr>
            <w:rFonts w:cs="Times New Roman"/>
            <w:sz w:val="24"/>
            <w:szCs w:val="24"/>
            <w:lang w:val="en-US"/>
            <w:rPrChange w:id="2916" w:author="Clark, Robert Emerson" w:date="2023-06-14T14:40:00Z">
              <w:rPr>
                <w:rFonts w:cs="Times New Roman"/>
                <w:lang w:val="en-US"/>
              </w:rPr>
            </w:rPrChange>
          </w:rPr>
          <w:delText>they</w:delText>
        </w:r>
        <w:r w:rsidR="0035532E" w:rsidRPr="00337464" w:rsidDel="00BD4E33">
          <w:rPr>
            <w:rFonts w:cs="Times New Roman"/>
            <w:sz w:val="24"/>
            <w:szCs w:val="24"/>
            <w:lang w:val="en-US"/>
            <w:rPrChange w:id="2917" w:author="Clark, Robert Emerson" w:date="2023-06-14T14:40:00Z">
              <w:rPr>
                <w:rFonts w:cs="Times New Roman"/>
                <w:lang w:val="en-US"/>
              </w:rPr>
            </w:rPrChange>
          </w:rPr>
          <w:delText xml:space="preserve"> either</w:delText>
        </w:r>
        <w:r w:rsidR="009D4B47" w:rsidRPr="00337464" w:rsidDel="00BD4E33">
          <w:rPr>
            <w:rFonts w:cs="Times New Roman"/>
            <w:sz w:val="24"/>
            <w:szCs w:val="24"/>
            <w:lang w:val="en-US"/>
            <w:rPrChange w:id="2918" w:author="Clark, Robert Emerson" w:date="2023-06-14T14:40:00Z">
              <w:rPr>
                <w:rFonts w:cs="Times New Roman"/>
                <w:lang w:val="en-US"/>
              </w:rPr>
            </w:rPrChange>
          </w:rPr>
          <w:delText xml:space="preserve"> seem to be</w:delText>
        </w:r>
        <w:r w:rsidR="00595573" w:rsidRPr="00337464" w:rsidDel="00BD4E33">
          <w:rPr>
            <w:rFonts w:cs="Times New Roman"/>
            <w:sz w:val="24"/>
            <w:szCs w:val="24"/>
            <w:lang w:val="en-US"/>
            <w:rPrChange w:id="2919" w:author="Clark, Robert Emerson" w:date="2023-06-14T14:40:00Z">
              <w:rPr>
                <w:rFonts w:cs="Times New Roman"/>
                <w:lang w:val="en-US"/>
              </w:rPr>
            </w:rPrChange>
          </w:rPr>
          <w:delText xml:space="preserve"> caused by</w:delText>
        </w:r>
        <w:r w:rsidR="009D4B47" w:rsidRPr="00337464" w:rsidDel="00BD4E33">
          <w:rPr>
            <w:rFonts w:cs="Times New Roman"/>
            <w:sz w:val="24"/>
            <w:szCs w:val="24"/>
            <w:lang w:val="en-US"/>
            <w:rPrChange w:id="2920" w:author="Clark, Robert Emerson" w:date="2023-06-14T14:40:00Z">
              <w:rPr>
                <w:rFonts w:cs="Times New Roman"/>
                <w:lang w:val="en-US"/>
              </w:rPr>
            </w:rPrChange>
          </w:rPr>
          <w:delText xml:space="preserve"> </w:delText>
        </w:r>
        <w:r w:rsidR="00595573" w:rsidRPr="00337464" w:rsidDel="00BD4E33">
          <w:rPr>
            <w:rFonts w:cs="Times New Roman"/>
            <w:sz w:val="24"/>
            <w:szCs w:val="24"/>
            <w:lang w:val="en-US"/>
            <w:rPrChange w:id="2921" w:author="Clark, Robert Emerson" w:date="2023-06-14T14:40:00Z">
              <w:rPr>
                <w:rFonts w:cs="Times New Roman"/>
                <w:lang w:val="en-US"/>
              </w:rPr>
            </w:rPrChange>
          </w:rPr>
          <w:delText>allopatr</w:delText>
        </w:r>
        <w:r w:rsidR="00935B74" w:rsidRPr="00337464" w:rsidDel="00BD4E33">
          <w:rPr>
            <w:rFonts w:cs="Times New Roman"/>
            <w:sz w:val="24"/>
            <w:szCs w:val="24"/>
            <w:lang w:val="en-US"/>
            <w:rPrChange w:id="2922" w:author="Clark, Robert Emerson" w:date="2023-06-14T14:40:00Z">
              <w:rPr>
                <w:rFonts w:cs="Times New Roman"/>
                <w:lang w:val="en-US"/>
              </w:rPr>
            </w:rPrChange>
          </w:rPr>
          <w:delText>y</w:delText>
        </w:r>
        <w:r w:rsidR="00595573" w:rsidRPr="00337464" w:rsidDel="00BD4E33">
          <w:rPr>
            <w:rFonts w:cs="Times New Roman"/>
            <w:sz w:val="24"/>
            <w:szCs w:val="24"/>
            <w:lang w:val="en-US"/>
            <w:rPrChange w:id="2923" w:author="Clark, Robert Emerson" w:date="2023-06-14T14:40:00Z">
              <w:rPr>
                <w:rFonts w:cs="Times New Roman"/>
                <w:lang w:val="en-US"/>
              </w:rPr>
            </w:rPrChange>
          </w:rPr>
          <w:delText xml:space="preserve"> rather than </w:delText>
        </w:r>
        <w:r w:rsidR="00321E95" w:rsidRPr="00337464" w:rsidDel="00BD4E33">
          <w:rPr>
            <w:rFonts w:cs="Times New Roman"/>
            <w:sz w:val="24"/>
            <w:szCs w:val="24"/>
            <w:lang w:val="en-US"/>
            <w:rPrChange w:id="2924" w:author="Clark, Robert Emerson" w:date="2023-06-14T14:40:00Z">
              <w:rPr>
                <w:rFonts w:cs="Times New Roman"/>
                <w:lang w:val="en-US"/>
              </w:rPr>
            </w:rPrChange>
          </w:rPr>
          <w:delText>by</w:delText>
        </w:r>
        <w:r w:rsidR="006A5F7C" w:rsidRPr="00337464" w:rsidDel="00BD4E33">
          <w:rPr>
            <w:rFonts w:cs="Times New Roman"/>
            <w:sz w:val="24"/>
            <w:szCs w:val="24"/>
            <w:lang w:val="en-US"/>
            <w:rPrChange w:id="2925" w:author="Clark, Robert Emerson" w:date="2023-06-14T14:40:00Z">
              <w:rPr>
                <w:rFonts w:cs="Times New Roman"/>
                <w:lang w:val="en-US"/>
              </w:rPr>
            </w:rPrChange>
          </w:rPr>
          <w:delText xml:space="preserve"> sympatric</w:delText>
        </w:r>
        <w:r w:rsidR="00321E95" w:rsidRPr="00337464" w:rsidDel="00BD4E33">
          <w:rPr>
            <w:rFonts w:cs="Times New Roman"/>
            <w:sz w:val="24"/>
            <w:szCs w:val="24"/>
            <w:lang w:val="en-US"/>
            <w:rPrChange w:id="2926" w:author="Clark, Robert Emerson" w:date="2023-06-14T14:40:00Z">
              <w:rPr>
                <w:rFonts w:cs="Times New Roman"/>
                <w:lang w:val="en-US"/>
              </w:rPr>
            </w:rPrChange>
          </w:rPr>
          <w:delText xml:space="preserve"> host specialization</w:delText>
        </w:r>
        <w:r w:rsidR="006A6396" w:rsidRPr="00337464" w:rsidDel="00BD4E33">
          <w:rPr>
            <w:rFonts w:cs="Times New Roman"/>
            <w:sz w:val="24"/>
            <w:szCs w:val="24"/>
            <w:lang w:val="en-US"/>
            <w:rPrChange w:id="2927" w:author="Clark, Robert Emerson" w:date="2023-06-14T14:40:00Z">
              <w:rPr>
                <w:rFonts w:cs="Times New Roman"/>
                <w:lang w:val="en-US"/>
              </w:rPr>
            </w:rPrChange>
          </w:rPr>
          <w:delText xml:space="preserve"> </w:delText>
        </w:r>
        <w:r w:rsidR="00E07A87" w:rsidRPr="00337464" w:rsidDel="00BD4E33">
          <w:rPr>
            <w:rFonts w:cs="Times New Roman"/>
            <w:sz w:val="24"/>
            <w:szCs w:val="24"/>
            <w:lang w:val="en-US"/>
            <w:rPrChange w:id="2928" w:author="Clark, Robert Emerson" w:date="2023-06-14T14:40:00Z">
              <w:rPr>
                <w:rFonts w:cs="Times New Roman"/>
                <w:lang w:val="en-US"/>
              </w:rPr>
            </w:rPrChange>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004A4F67" w:rsidRPr="00337464" w:rsidDel="00BD4E33">
          <w:rPr>
            <w:rFonts w:cs="Times New Roman"/>
            <w:sz w:val="24"/>
            <w:szCs w:val="24"/>
            <w:lang w:val="en-US"/>
            <w:rPrChange w:id="2929" w:author="Clark, Robert Emerson" w:date="2023-06-14T14:40:00Z">
              <w:rPr>
                <w:rFonts w:cs="Times New Roman"/>
                <w:lang w:val="en-US"/>
              </w:rPr>
            </w:rPrChange>
          </w:rPr>
          <w:delInstrText xml:space="preserve"> ADDIN EN.CITE </w:delInstrText>
        </w:r>
        <w:r w:rsidR="004A4F67" w:rsidRPr="00337464" w:rsidDel="00BD4E33">
          <w:rPr>
            <w:rFonts w:cs="Times New Roman"/>
            <w:sz w:val="24"/>
            <w:szCs w:val="24"/>
            <w:lang w:val="en-US"/>
            <w:rPrChange w:id="2930" w:author="Clark, Robert Emerson" w:date="2023-06-14T14:40:00Z">
              <w:rPr>
                <w:rFonts w:cs="Times New Roman"/>
                <w:lang w:val="en-US"/>
              </w:rPr>
            </w:rPrChange>
          </w:rPr>
          <w:fldChar w:fldCharType="begin">
            <w:fldData xml:space="preserve">PEVuZE5vdGU+PENpdGU+PEF1dGhvcj5IdWRzb248L0F1dGhvcj48WWVhcj4yMDEwPC9ZZWFyPjxS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</w:fldData>
          </w:fldChar>
        </w:r>
        <w:r w:rsidR="004A4F67" w:rsidRPr="00337464" w:rsidDel="00BD4E33">
          <w:rPr>
            <w:rFonts w:cs="Times New Roman"/>
            <w:sz w:val="24"/>
            <w:szCs w:val="24"/>
            <w:lang w:val="en-US"/>
            <w:rPrChange w:id="2931" w:author="Clark, Robert Emerson" w:date="2023-06-14T14:40:00Z">
              <w:rPr>
                <w:rFonts w:cs="Times New Roman"/>
                <w:lang w:val="en-US"/>
              </w:rPr>
            </w:rPrChange>
          </w:rPr>
          <w:delInstrText xml:space="preserve"> ADDIN EN.CITE.DATA </w:delInstrText>
        </w:r>
        <w:r w:rsidR="004A4F67" w:rsidRPr="00337464" w:rsidDel="00BD4E33">
          <w:rPr>
            <w:rFonts w:cs="Times New Roman"/>
            <w:sz w:val="24"/>
            <w:szCs w:val="24"/>
            <w:lang w:val="en-US"/>
            <w:rPrChange w:id="2932" w:author="Clark, Robert Emerson" w:date="2023-06-14T14:40:00Z">
              <w:rPr>
                <w:rFonts w:cs="Times New Roman"/>
                <w:lang w:val="en-US"/>
              </w:rPr>
            </w:rPrChange>
          </w:rPr>
        </w:r>
        <w:r w:rsidR="004A4F67" w:rsidRPr="00337464" w:rsidDel="00BD4E33">
          <w:rPr>
            <w:rFonts w:cs="Times New Roman"/>
            <w:sz w:val="24"/>
            <w:szCs w:val="24"/>
            <w:lang w:val="en-US"/>
            <w:rPrChange w:id="2933" w:author="Clark, Robert Emerson" w:date="2023-06-14T14:40:00Z">
              <w:rPr>
                <w:rFonts w:cs="Times New Roman"/>
                <w:lang w:val="en-US"/>
              </w:rPr>
            </w:rPrChange>
          </w:rPr>
          <w:fldChar w:fldCharType="end"/>
        </w:r>
        <w:r w:rsidR="00E07A87" w:rsidRPr="00337464" w:rsidDel="00BD4E33">
          <w:rPr>
            <w:rFonts w:cs="Times New Roman"/>
            <w:sz w:val="24"/>
            <w:szCs w:val="24"/>
            <w:lang w:val="en-US"/>
            <w:rPrChange w:id="2934" w:author="Clark, Robert Emerson" w:date="2023-06-14T14:40:00Z">
              <w:rPr>
                <w:rFonts w:cs="Times New Roman"/>
                <w:lang w:val="en-US"/>
              </w:rPr>
            </w:rPrChange>
          </w:rPr>
        </w:r>
        <w:r w:rsidR="00E07A87" w:rsidRPr="00337464" w:rsidDel="00BD4E33">
          <w:rPr>
            <w:rFonts w:cs="Times New Roman"/>
            <w:sz w:val="24"/>
            <w:szCs w:val="24"/>
            <w:lang w:val="en-US"/>
            <w:rPrChange w:id="2935" w:author="Clark, Robert Emerson" w:date="2023-06-14T14:40:00Z">
              <w:rPr>
                <w:rFonts w:cs="Times New Roman"/>
                <w:lang w:val="en-US"/>
              </w:rPr>
            </w:rPrChange>
          </w:rPr>
          <w:fldChar w:fldCharType="separate"/>
        </w:r>
        <w:r w:rsidR="003C79BA" w:rsidRPr="00337464" w:rsidDel="00BD4E33">
          <w:rPr>
            <w:rFonts w:cs="Times New Roman"/>
            <w:noProof/>
            <w:sz w:val="24"/>
            <w:szCs w:val="24"/>
            <w:lang w:val="en-US"/>
            <w:rPrChange w:id="2936" w:author="Clark, Robert Emerson" w:date="2023-06-14T14:40:00Z">
              <w:rPr>
                <w:rFonts w:cs="Times New Roman"/>
                <w:noProof/>
                <w:lang w:val="en-US"/>
              </w:rPr>
            </w:rPrChange>
          </w:rPr>
          <w:delText>(Hudson et al., 2010, Morales-Hojas et al., 2020)</w:delText>
        </w:r>
        <w:r w:rsidR="00E07A87" w:rsidRPr="00337464" w:rsidDel="00BD4E33">
          <w:rPr>
            <w:rFonts w:cs="Times New Roman"/>
            <w:sz w:val="24"/>
            <w:szCs w:val="24"/>
            <w:lang w:val="en-US"/>
            <w:rPrChange w:id="2937" w:author="Clark, Robert Emerson" w:date="2023-06-14T14:40:00Z">
              <w:rPr>
                <w:rFonts w:cs="Times New Roman"/>
                <w:lang w:val="en-US"/>
              </w:rPr>
            </w:rPrChange>
          </w:rPr>
          <w:fldChar w:fldCharType="end"/>
        </w:r>
        <w:r w:rsidR="0090342D" w:rsidRPr="00337464" w:rsidDel="00BD4E33">
          <w:rPr>
            <w:rFonts w:cs="Times New Roman"/>
            <w:sz w:val="24"/>
            <w:szCs w:val="24"/>
            <w:lang w:val="en-US"/>
            <w:rPrChange w:id="2938" w:author="Clark, Robert Emerson" w:date="2023-06-14T14:40:00Z">
              <w:rPr>
                <w:rFonts w:cs="Times New Roman"/>
                <w:lang w:val="en-US"/>
              </w:rPr>
            </w:rPrChange>
          </w:rPr>
          <w:delText xml:space="preserve">. </w:delText>
        </w:r>
        <w:r w:rsidR="006D3BE4" w:rsidRPr="00337464" w:rsidDel="00BD4E33">
          <w:rPr>
            <w:rFonts w:cs="Times New Roman"/>
            <w:sz w:val="24"/>
            <w:szCs w:val="24"/>
            <w:lang w:val="en-US"/>
            <w:rPrChange w:id="2939" w:author="Clark, Robert Emerson" w:date="2023-06-14T14:40:00Z">
              <w:rPr>
                <w:rFonts w:cs="Times New Roman"/>
                <w:lang w:val="en-US"/>
              </w:rPr>
            </w:rPrChange>
          </w:rPr>
          <w:delText>We</w:delText>
        </w:r>
        <w:r w:rsidR="00F73934" w:rsidRPr="00337464" w:rsidDel="00BD4E33">
          <w:rPr>
            <w:rFonts w:cs="Times New Roman"/>
            <w:sz w:val="24"/>
            <w:szCs w:val="24"/>
            <w:lang w:val="en-US"/>
            <w:rPrChange w:id="2940" w:author="Clark, Robert Emerson" w:date="2023-06-14T14:40:00Z">
              <w:rPr>
                <w:rFonts w:cs="Times New Roman"/>
                <w:lang w:val="en-US"/>
              </w:rPr>
            </w:rPrChange>
          </w:rPr>
          <w:delText xml:space="preserve"> hypothesize that</w:delText>
        </w:r>
        <w:r w:rsidR="009A28D7" w:rsidRPr="00337464" w:rsidDel="00BD4E33">
          <w:rPr>
            <w:rFonts w:cs="Times New Roman"/>
            <w:sz w:val="24"/>
            <w:szCs w:val="24"/>
            <w:lang w:val="en-US"/>
            <w:rPrChange w:id="2941" w:author="Clark, Robert Emerson" w:date="2023-06-14T14:40:00Z">
              <w:rPr>
                <w:rFonts w:cs="Times New Roman"/>
                <w:lang w:val="en-US"/>
              </w:rPr>
            </w:rPrChange>
          </w:rPr>
          <w:delText xml:space="preserve"> </w:delText>
        </w:r>
        <w:r w:rsidR="00C90B01" w:rsidRPr="00337464" w:rsidDel="00BD4E33">
          <w:rPr>
            <w:rFonts w:cs="Times New Roman"/>
            <w:sz w:val="24"/>
            <w:szCs w:val="24"/>
            <w:lang w:val="en-US"/>
            <w:rPrChange w:id="2942" w:author="Clark, Robert Emerson" w:date="2023-06-14T14:40:00Z">
              <w:rPr>
                <w:rFonts w:cs="Times New Roman"/>
                <w:lang w:val="en-US"/>
              </w:rPr>
            </w:rPrChange>
          </w:rPr>
          <w:delText>the complexity behind the</w:delText>
        </w:r>
        <w:r w:rsidR="003526ED" w:rsidRPr="00337464" w:rsidDel="00BD4E33">
          <w:rPr>
            <w:rFonts w:cs="Times New Roman"/>
            <w:sz w:val="24"/>
            <w:szCs w:val="24"/>
            <w:lang w:val="en-US"/>
            <w:rPrChange w:id="2943" w:author="Clark, Robert Emerson" w:date="2023-06-14T14:40:00Z">
              <w:rPr>
                <w:rFonts w:cs="Times New Roman"/>
                <w:lang w:val="en-US"/>
              </w:rPr>
            </w:rPrChange>
          </w:rPr>
          <w:delText xml:space="preserve"> hostplant recognition and location by pea aphids</w:delText>
        </w:r>
        <w:r w:rsidR="00FF31F5" w:rsidRPr="00337464" w:rsidDel="00BD4E33">
          <w:rPr>
            <w:rFonts w:cs="Times New Roman"/>
            <w:sz w:val="24"/>
            <w:szCs w:val="24"/>
            <w:lang w:val="en-US"/>
            <w:rPrChange w:id="2944" w:author="Clark, Robert Emerson" w:date="2023-06-14T14:40:00Z">
              <w:rPr>
                <w:rFonts w:cs="Times New Roman"/>
                <w:lang w:val="en-US"/>
              </w:rPr>
            </w:rPrChange>
          </w:rPr>
          <w:delText xml:space="preserve"> </w:delText>
        </w:r>
        <w:r w:rsidR="006D76B4" w:rsidRPr="00337464" w:rsidDel="00BD4E33">
          <w:rPr>
            <w:rFonts w:cs="Times New Roman"/>
            <w:sz w:val="24"/>
            <w:szCs w:val="24"/>
            <w:lang w:val="en-US"/>
            <w:rPrChange w:id="2945" w:author="Clark, Robert Emerson" w:date="2023-06-14T14:40:00Z">
              <w:rPr>
                <w:rFonts w:cs="Times New Roman"/>
                <w:lang w:val="en-US"/>
              </w:rPr>
            </w:rPrChange>
          </w:rPr>
          <w:delText xml:space="preserve">and the </w:delText>
        </w:r>
        <w:r w:rsidR="00E27CE2" w:rsidRPr="00337464" w:rsidDel="00BD4E33">
          <w:rPr>
            <w:rFonts w:cs="Times New Roman"/>
            <w:sz w:val="24"/>
            <w:szCs w:val="24"/>
            <w:lang w:val="en-US"/>
            <w:rPrChange w:id="2946" w:author="Clark, Robert Emerson" w:date="2023-06-14T14:40:00Z">
              <w:rPr>
                <w:rFonts w:cs="Times New Roman"/>
                <w:lang w:val="en-US"/>
              </w:rPr>
            </w:rPrChange>
          </w:rPr>
          <w:delText xml:space="preserve">reproductive isolation </w:delText>
        </w:r>
        <w:r w:rsidR="00856216" w:rsidRPr="00337464" w:rsidDel="00BD4E33">
          <w:rPr>
            <w:rFonts w:cs="Times New Roman"/>
            <w:sz w:val="24"/>
            <w:szCs w:val="24"/>
            <w:lang w:val="en-US"/>
            <w:rPrChange w:id="2947" w:author="Clark, Robert Emerson" w:date="2023-06-14T14:40:00Z">
              <w:rPr>
                <w:rFonts w:cs="Times New Roman"/>
                <w:lang w:val="en-US"/>
              </w:rPr>
            </w:rPrChange>
          </w:rPr>
          <w:delText>derived from</w:delText>
        </w:r>
        <w:r w:rsidR="00073E45" w:rsidRPr="00337464" w:rsidDel="00BD4E33">
          <w:rPr>
            <w:rFonts w:cs="Times New Roman"/>
            <w:sz w:val="24"/>
            <w:szCs w:val="24"/>
            <w:lang w:val="en-US"/>
            <w:rPrChange w:id="2948" w:author="Clark, Robert Emerson" w:date="2023-06-14T14:40:00Z">
              <w:rPr>
                <w:rFonts w:cs="Times New Roman"/>
                <w:lang w:val="en-US"/>
              </w:rPr>
            </w:rPrChange>
          </w:rPr>
          <w:delText xml:space="preserve"> </w:delText>
        </w:r>
        <w:r w:rsidR="00073E45" w:rsidRPr="00337464" w:rsidDel="00BD4E33">
          <w:rPr>
            <w:rFonts w:cs="Times New Roman"/>
            <w:sz w:val="24"/>
            <w:szCs w:val="24"/>
            <w:lang w:val="en-US"/>
            <w:rPrChange w:id="2949" w:author="Clark, Robert Emerson" w:date="2023-06-14T14:40:00Z">
              <w:rPr>
                <w:rFonts w:cs="Times New Roman"/>
                <w:lang w:val="en-US"/>
              </w:rPr>
            </w:rPrChange>
          </w:rPr>
          <w:lastRenderedPageBreak/>
          <w:delText xml:space="preserve">hostplant </w:delText>
        </w:r>
        <w:r w:rsidR="00C076B6" w:rsidRPr="00337464" w:rsidDel="00BD4E33">
          <w:rPr>
            <w:rFonts w:cs="Times New Roman"/>
            <w:sz w:val="24"/>
            <w:szCs w:val="24"/>
            <w:lang w:val="en-US"/>
            <w:rPrChange w:id="2950" w:author="Clark, Robert Emerson" w:date="2023-06-14T14:40:00Z">
              <w:rPr>
                <w:rFonts w:cs="Times New Roman"/>
                <w:lang w:val="en-US"/>
              </w:rPr>
            </w:rPrChange>
          </w:rPr>
          <w:delText>specialization</w:delText>
        </w:r>
        <w:r w:rsidR="00073E45" w:rsidRPr="00337464" w:rsidDel="00BD4E33">
          <w:rPr>
            <w:rFonts w:cs="Times New Roman"/>
            <w:sz w:val="24"/>
            <w:szCs w:val="24"/>
            <w:lang w:val="en-US"/>
            <w:rPrChange w:id="2951" w:author="Clark, Robert Emerson" w:date="2023-06-14T14:40:00Z">
              <w:rPr>
                <w:rFonts w:cs="Times New Roman"/>
                <w:lang w:val="en-US"/>
              </w:rPr>
            </w:rPrChange>
          </w:rPr>
          <w:delText xml:space="preserve"> prevents </w:delText>
        </w:r>
        <w:r w:rsidR="00652D16" w:rsidRPr="00337464" w:rsidDel="00BD4E33">
          <w:rPr>
            <w:rFonts w:cs="Times New Roman"/>
            <w:sz w:val="24"/>
            <w:szCs w:val="24"/>
            <w:lang w:val="en-US"/>
            <w:rPrChange w:id="2952" w:author="Clark, Robert Emerson" w:date="2023-06-14T14:40:00Z">
              <w:rPr>
                <w:rFonts w:cs="Times New Roman"/>
                <w:lang w:val="en-US"/>
              </w:rPr>
            </w:rPrChange>
          </w:rPr>
          <w:delText xml:space="preserve">parasites from </w:delText>
        </w:r>
        <w:r w:rsidR="00AE3162" w:rsidRPr="00337464" w:rsidDel="00BD4E33">
          <w:rPr>
            <w:rFonts w:cs="Times New Roman"/>
            <w:sz w:val="24"/>
            <w:szCs w:val="24"/>
            <w:lang w:val="en-US"/>
            <w:rPrChange w:id="2953" w:author="Clark, Robert Emerson" w:date="2023-06-14T14:40:00Z">
              <w:rPr>
                <w:rFonts w:cs="Times New Roman"/>
                <w:lang w:val="en-US"/>
              </w:rPr>
            </w:rPrChange>
          </w:rPr>
          <w:delText>triggering</w:delText>
        </w:r>
        <w:r w:rsidR="001E78E2" w:rsidRPr="00337464" w:rsidDel="00BD4E33">
          <w:rPr>
            <w:rFonts w:cs="Times New Roman"/>
            <w:sz w:val="24"/>
            <w:szCs w:val="24"/>
            <w:lang w:val="en-US"/>
            <w:rPrChange w:id="2954" w:author="Clark, Robert Emerson" w:date="2023-06-14T14:40:00Z">
              <w:rPr>
                <w:rFonts w:cs="Times New Roman"/>
                <w:lang w:val="en-US"/>
              </w:rPr>
            </w:rPrChange>
          </w:rPr>
          <w:delText xml:space="preserve"> “consumption related” syndrome</w:delText>
        </w:r>
        <w:r w:rsidR="00BF4977" w:rsidRPr="00337464" w:rsidDel="00BD4E33">
          <w:rPr>
            <w:rFonts w:cs="Times New Roman"/>
            <w:sz w:val="24"/>
            <w:szCs w:val="24"/>
            <w:lang w:val="en-US"/>
            <w:rPrChange w:id="2955" w:author="Clark, Robert Emerson" w:date="2023-06-14T14:40:00Z">
              <w:rPr>
                <w:rFonts w:cs="Times New Roman"/>
                <w:lang w:val="en-US"/>
              </w:rPr>
            </w:rPrChange>
          </w:rPr>
          <w:delText>s</w:delText>
        </w:r>
        <w:r w:rsidR="001E78E2" w:rsidRPr="00337464" w:rsidDel="00BD4E33">
          <w:rPr>
            <w:rFonts w:cs="Times New Roman"/>
            <w:sz w:val="24"/>
            <w:szCs w:val="24"/>
            <w:lang w:val="en-US"/>
            <w:rPrChange w:id="2956" w:author="Clark, Robert Emerson" w:date="2023-06-14T14:40:00Z">
              <w:rPr>
                <w:rFonts w:cs="Times New Roman"/>
                <w:lang w:val="en-US"/>
              </w:rPr>
            </w:rPrChange>
          </w:rPr>
          <w:delText xml:space="preserve"> </w:delText>
        </w:r>
        <w:r w:rsidR="00D7107F" w:rsidRPr="00337464" w:rsidDel="00BD4E33">
          <w:rPr>
            <w:rFonts w:cs="Times New Roman"/>
            <w:sz w:val="24"/>
            <w:szCs w:val="24"/>
            <w:lang w:val="en-US"/>
            <w:rPrChange w:id="2957" w:author="Clark, Robert Emerson" w:date="2023-06-14T14:40:00Z">
              <w:rPr>
                <w:rFonts w:cs="Times New Roman"/>
                <w:lang w:val="en-US"/>
              </w:rPr>
            </w:rPrChange>
          </w:rPr>
          <w:delText xml:space="preserve">that </w:delText>
        </w:r>
        <w:r w:rsidR="00B46306" w:rsidRPr="00337464" w:rsidDel="00BD4E33">
          <w:rPr>
            <w:rFonts w:cs="Times New Roman"/>
            <w:sz w:val="24"/>
            <w:szCs w:val="24"/>
            <w:lang w:val="en-US"/>
            <w:rPrChange w:id="2958" w:author="Clark, Robert Emerson" w:date="2023-06-14T14:40:00Z">
              <w:rPr>
                <w:rFonts w:cs="Times New Roman"/>
                <w:lang w:val="en-US"/>
              </w:rPr>
            </w:rPrChange>
          </w:rPr>
          <w:delText>alter the prefe</w:delText>
        </w:r>
        <w:r w:rsidR="00D7107F" w:rsidRPr="00337464" w:rsidDel="00BD4E33">
          <w:rPr>
            <w:rFonts w:cs="Times New Roman"/>
            <w:sz w:val="24"/>
            <w:szCs w:val="24"/>
            <w:lang w:val="en-US"/>
            <w:rPrChange w:id="2959" w:author="Clark, Robert Emerson" w:date="2023-06-14T14:40:00Z">
              <w:rPr>
                <w:rFonts w:cs="Times New Roman"/>
                <w:lang w:val="en-US"/>
              </w:rPr>
            </w:rPrChange>
          </w:rPr>
          <w:delText>rence and performance of viruliferous pea aphids</w:delText>
        </w:r>
        <w:r w:rsidR="00562CD2" w:rsidRPr="00337464" w:rsidDel="00BD4E33">
          <w:rPr>
            <w:rFonts w:cs="Times New Roman"/>
            <w:sz w:val="24"/>
            <w:szCs w:val="24"/>
            <w:lang w:val="en-US"/>
            <w:rPrChange w:id="2960" w:author="Clark, Robert Emerson" w:date="2023-06-14T14:40:00Z">
              <w:rPr>
                <w:rFonts w:cs="Times New Roman"/>
                <w:lang w:val="en-US"/>
              </w:rPr>
            </w:rPrChange>
          </w:rPr>
          <w:delText xml:space="preserve"> for different hostplant species</w:delText>
        </w:r>
        <w:r w:rsidR="00D7107F" w:rsidRPr="00337464" w:rsidDel="00BD4E33">
          <w:rPr>
            <w:rFonts w:cs="Times New Roman"/>
            <w:sz w:val="24"/>
            <w:szCs w:val="24"/>
            <w:lang w:val="en-US"/>
            <w:rPrChange w:id="2961" w:author="Clark, Robert Emerson" w:date="2023-06-14T14:40:00Z">
              <w:rPr>
                <w:rFonts w:cs="Times New Roman"/>
                <w:lang w:val="en-US"/>
              </w:rPr>
            </w:rPrChange>
          </w:rPr>
          <w:delText>.</w:delText>
        </w:r>
      </w:del>
    </w:p>
    <w:p w14:paraId="6AC7D32F" w14:textId="20F4E305" w:rsidR="00F80135" w:rsidRPr="00337464" w:rsidRDefault="00DE1939" w:rsidP="00B16FA5">
      <w:pPr>
        <w:spacing w:line="480" w:lineRule="auto"/>
        <w:rPr>
          <w:rFonts w:cs="Times New Roman"/>
          <w:sz w:val="24"/>
          <w:szCs w:val="24"/>
          <w:lang w:val="en-US"/>
          <w:rPrChange w:id="2962" w:author="Clark, Robert Emerson" w:date="2023-06-14T14:40:00Z">
            <w:rPr>
              <w:rFonts w:cs="Times New Roman"/>
              <w:lang w:val="en-US"/>
            </w:rPr>
          </w:rPrChange>
        </w:rPr>
      </w:pPr>
      <w:r w:rsidRPr="00337464">
        <w:rPr>
          <w:rFonts w:cs="Times New Roman"/>
          <w:sz w:val="24"/>
          <w:szCs w:val="24"/>
          <w:lang w:val="en-US"/>
          <w:rPrChange w:id="2963" w:author="Clark, Robert Emerson" w:date="2023-06-14T14:40:00Z">
            <w:rPr>
              <w:rFonts w:cs="Times New Roman"/>
              <w:lang w:val="en-US"/>
            </w:rPr>
          </w:rPrChange>
        </w:rPr>
        <w:t xml:space="preserve">Our findings have some implications for </w:t>
      </w:r>
      <w:r w:rsidR="00E917CF" w:rsidRPr="00337464">
        <w:rPr>
          <w:rFonts w:cs="Times New Roman"/>
          <w:sz w:val="24"/>
          <w:szCs w:val="24"/>
          <w:lang w:val="en-US"/>
          <w:rPrChange w:id="2964" w:author="Clark, Robert Emerson" w:date="2023-06-14T14:40:00Z">
            <w:rPr>
              <w:rFonts w:cs="Times New Roman"/>
              <w:lang w:val="en-US"/>
            </w:rPr>
          </w:rPrChange>
        </w:rPr>
        <w:t>management.</w:t>
      </w:r>
      <w:r w:rsidR="009A7DF9" w:rsidRPr="00337464">
        <w:rPr>
          <w:rFonts w:cs="Times New Roman"/>
          <w:sz w:val="24"/>
          <w:szCs w:val="24"/>
          <w:lang w:val="en-US"/>
          <w:rPrChange w:id="2965" w:author="Clark, Robert Emerson" w:date="2023-06-14T14:40:00Z">
            <w:rPr>
              <w:rFonts w:cs="Times New Roman"/>
              <w:lang w:val="en-US"/>
            </w:rPr>
          </w:rPrChange>
        </w:rPr>
        <w:t xml:space="preserve"> </w:t>
      </w:r>
      <w:r w:rsidR="00A67F6B" w:rsidRPr="00337464">
        <w:rPr>
          <w:rFonts w:cs="Times New Roman"/>
          <w:sz w:val="24"/>
          <w:szCs w:val="24"/>
          <w:lang w:val="en-US"/>
          <w:rPrChange w:id="2966" w:author="Clark, Robert Emerson" w:date="2023-06-14T14:40:00Z">
            <w:rPr>
              <w:rFonts w:cs="Times New Roman"/>
              <w:lang w:val="en-US"/>
            </w:rPr>
          </w:rPrChange>
        </w:rPr>
        <w:fldChar w:fldCharType="begin"/>
      </w:r>
      <w:r w:rsidR="004A4F67" w:rsidRPr="00337464">
        <w:rPr>
          <w:rFonts w:cs="Times New Roman"/>
          <w:sz w:val="24"/>
          <w:szCs w:val="24"/>
          <w:lang w:val="en-US"/>
          <w:rPrChange w:id="2967" w:author="Clark, Robert Emerson" w:date="2023-06-14T14:40:00Z">
            <w:rPr>
              <w:rFonts w:cs="Times New Roman"/>
              <w:lang w:val="en-US"/>
            </w:rPr>
          </w:rPrChange>
        </w:rPr>
        <w:instrText xml:space="preserve"> ADDIN EN.CITE &lt;EndNote&gt;&lt;Cite AuthorYear="1"&gt;&lt;Author&gt;Shoemaker&lt;/Author&gt;&lt;Year&gt;2019&lt;/Year&gt;&lt;RecNum&gt;2052&lt;/RecNum&gt;&lt;DisplayText&gt;Shoemaker et al. (2019)&lt;/DisplayText&gt;&lt;record&gt;&lt;rec-number&gt;2052&lt;/rec-number&gt;&lt;foreign-keys&gt;&lt;key app="EN" db-id="vv5z5rzf7tsernexazoxwp5hrep9zftffrwv" timestamp="1686451996" guid="f377d7cf-e7f2-40ab-b7c5-2ed863e0173b"&gt;2052&lt;/key&gt;&lt;/foreign-keys&gt;&lt;ref-type name="Journal Article"&gt;17&lt;/ref-type&gt;&lt;contributors&gt;&lt;authors&gt;&lt;author&gt;Shoemaker, Lauren G.&lt;/author&gt;&lt;author&gt;Hayhurst, Evelyn&lt;/author&gt;&lt;author&gt;Weiss-Lehman, Christopher P.&lt;/author&gt;&lt;author&gt;Strauss, Alexander T.&lt;/author&gt;&lt;author&gt;Porath-Krause, Anita&lt;/author&gt;&lt;author&gt;Borer, Elizabeth T.&lt;/author&gt;&lt;author&gt;Seabloom, Eric W.&lt;/author&gt;&lt;author&gt;Shaw, Allison K.&lt;/author&gt;&lt;/authors&gt;&lt;/contributors&gt;&lt;titles&gt;&lt;title&gt;Pathogens manipulate the preference of vectors, slowing disease spread in a multi-host system&lt;/title&gt;&lt;secondary-title&gt;Ecology Letters&lt;/secondary-title&gt;&lt;/titles&gt;&lt;periodical&gt;&lt;full-title&gt;Ecology Letters&lt;/full-title&gt;&lt;/periodical&gt;&lt;pages&gt;1115-1125&lt;/pages&gt;&lt;volume&gt;22&lt;/volume&gt;&lt;number&gt;7&lt;/number&gt;&lt;dates&gt;&lt;year&gt;2019&lt;/year&gt;&lt;/dates&gt;&lt;isbn&gt;1461-023X&lt;/isbn&gt;&lt;urls&gt;&lt;related-urls&gt;&lt;url&gt;https://onlinelibrary.wiley.com/doi/abs/10.1111/ele.13268&lt;/url&gt;&lt;/related-urls&gt;&lt;/urls&gt;&lt;electronic-resource-num&gt;https://doi.org/10.1111/ele.13268&lt;/electronic-resource-num&gt;&lt;/record&gt;&lt;/Cite&gt;&lt;/EndNote&gt;</w:instrText>
      </w:r>
      <w:r w:rsidR="00A67F6B" w:rsidRPr="00337464">
        <w:rPr>
          <w:rFonts w:cs="Times New Roman"/>
          <w:sz w:val="24"/>
          <w:szCs w:val="24"/>
          <w:lang w:val="en-US"/>
          <w:rPrChange w:id="2968" w:author="Clark, Robert Emerson" w:date="2023-06-14T14:40:00Z">
            <w:rPr>
              <w:rFonts w:cs="Times New Roman"/>
              <w:lang w:val="en-US"/>
            </w:rPr>
          </w:rPrChange>
        </w:rPr>
        <w:fldChar w:fldCharType="separate"/>
      </w:r>
      <w:r w:rsidR="00A67F6B" w:rsidRPr="00337464">
        <w:rPr>
          <w:rFonts w:cs="Times New Roman"/>
          <w:noProof/>
          <w:sz w:val="24"/>
          <w:szCs w:val="24"/>
          <w:lang w:val="en-US"/>
          <w:rPrChange w:id="2969" w:author="Clark, Robert Emerson" w:date="2023-06-14T14:40:00Z">
            <w:rPr>
              <w:rFonts w:cs="Times New Roman"/>
              <w:noProof/>
              <w:lang w:val="en-US"/>
            </w:rPr>
          </w:rPrChange>
        </w:rPr>
        <w:t>Shoemaker et al. (2019)</w:t>
      </w:r>
      <w:r w:rsidR="00A67F6B" w:rsidRPr="00337464">
        <w:rPr>
          <w:rFonts w:cs="Times New Roman"/>
          <w:sz w:val="24"/>
          <w:szCs w:val="24"/>
          <w:lang w:val="en-US"/>
          <w:rPrChange w:id="2970" w:author="Clark, Robert Emerson" w:date="2023-06-14T14:40:00Z">
            <w:rPr>
              <w:rFonts w:cs="Times New Roman"/>
              <w:lang w:val="en-US"/>
            </w:rPr>
          </w:rPrChange>
        </w:rPr>
        <w:fldChar w:fldCharType="end"/>
      </w:r>
      <w:r w:rsidR="00E917CF" w:rsidRPr="00337464">
        <w:rPr>
          <w:rFonts w:cs="Times New Roman"/>
          <w:sz w:val="24"/>
          <w:szCs w:val="24"/>
          <w:lang w:val="en-US"/>
          <w:rPrChange w:id="2971" w:author="Clark, Robert Emerson" w:date="2023-06-14T14:40:00Z">
            <w:rPr>
              <w:rFonts w:cs="Times New Roman"/>
              <w:lang w:val="en-US"/>
            </w:rPr>
          </w:rPrChange>
        </w:rPr>
        <w:t xml:space="preserve"> </w:t>
      </w:r>
      <w:r w:rsidR="00F25A3B" w:rsidRPr="00337464">
        <w:rPr>
          <w:rFonts w:cs="Times New Roman"/>
          <w:sz w:val="24"/>
          <w:szCs w:val="24"/>
          <w:lang w:val="en-US"/>
          <w:rPrChange w:id="2972" w:author="Clark, Robert Emerson" w:date="2023-06-14T14:40:00Z">
            <w:rPr>
              <w:rFonts w:cs="Times New Roman"/>
              <w:lang w:val="en-US"/>
            </w:rPr>
          </w:rPrChange>
        </w:rPr>
        <w:t>shows that host-preference shifts</w:t>
      </w:r>
      <w:r w:rsidR="00392435" w:rsidRPr="00337464">
        <w:rPr>
          <w:rFonts w:cs="Times New Roman"/>
          <w:sz w:val="24"/>
          <w:szCs w:val="24"/>
          <w:lang w:val="en-US"/>
          <w:rPrChange w:id="2973" w:author="Clark, Robert Emerson" w:date="2023-06-14T14:40:00Z">
            <w:rPr>
              <w:rFonts w:cs="Times New Roman"/>
              <w:lang w:val="en-US"/>
            </w:rPr>
          </w:rPrChange>
        </w:rPr>
        <w:t xml:space="preserve"> through vector manipulation</w:t>
      </w:r>
      <w:r w:rsidR="00F25A3B" w:rsidRPr="00337464">
        <w:rPr>
          <w:rFonts w:cs="Times New Roman"/>
          <w:sz w:val="24"/>
          <w:szCs w:val="24"/>
          <w:lang w:val="en-US"/>
          <w:rPrChange w:id="2974" w:author="Clark, Robert Emerson" w:date="2023-06-14T14:40:00Z">
            <w:rPr>
              <w:rFonts w:cs="Times New Roman"/>
              <w:lang w:val="en-US"/>
            </w:rPr>
          </w:rPrChange>
        </w:rPr>
        <w:t xml:space="preserve"> may slow</w:t>
      </w:r>
      <w:r w:rsidR="00E130DD" w:rsidRPr="00337464">
        <w:rPr>
          <w:rFonts w:cs="Times New Roman"/>
          <w:sz w:val="24"/>
          <w:szCs w:val="24"/>
          <w:lang w:val="en-US"/>
          <w:rPrChange w:id="2975" w:author="Clark, Robert Emerson" w:date="2023-06-14T14:40:00Z">
            <w:rPr>
              <w:rFonts w:cs="Times New Roman"/>
              <w:lang w:val="en-US"/>
            </w:rPr>
          </w:rPrChange>
        </w:rPr>
        <w:t xml:space="preserve"> </w:t>
      </w:r>
      <w:r w:rsidR="00014925" w:rsidRPr="00337464">
        <w:rPr>
          <w:rFonts w:cs="Times New Roman"/>
          <w:sz w:val="24"/>
          <w:szCs w:val="24"/>
          <w:lang w:val="en-US"/>
          <w:rPrChange w:id="2976" w:author="Clark, Robert Emerson" w:date="2023-06-14T14:40:00Z">
            <w:rPr>
              <w:rFonts w:cs="Times New Roman"/>
              <w:lang w:val="en-US"/>
            </w:rPr>
          </w:rPrChange>
        </w:rPr>
        <w:t>viral</w:t>
      </w:r>
      <w:r w:rsidR="00E130DD" w:rsidRPr="00337464">
        <w:rPr>
          <w:rFonts w:cs="Times New Roman"/>
          <w:sz w:val="24"/>
          <w:szCs w:val="24"/>
          <w:lang w:val="en-US"/>
          <w:rPrChange w:id="2977" w:author="Clark, Robert Emerson" w:date="2023-06-14T14:40:00Z">
            <w:rPr>
              <w:rFonts w:cs="Times New Roman"/>
              <w:lang w:val="en-US"/>
            </w:rPr>
          </w:rPrChange>
        </w:rPr>
        <w:t xml:space="preserve"> epidemic</w:t>
      </w:r>
      <w:r w:rsidR="00014925" w:rsidRPr="00337464">
        <w:rPr>
          <w:rFonts w:cs="Times New Roman"/>
          <w:sz w:val="24"/>
          <w:szCs w:val="24"/>
          <w:lang w:val="en-US"/>
          <w:rPrChange w:id="2978" w:author="Clark, Robert Emerson" w:date="2023-06-14T14:40:00Z">
            <w:rPr>
              <w:rFonts w:cs="Times New Roman"/>
              <w:lang w:val="en-US"/>
            </w:rPr>
          </w:rPrChange>
        </w:rPr>
        <w:t>s</w:t>
      </w:r>
      <w:r w:rsidR="00392435" w:rsidRPr="00337464">
        <w:rPr>
          <w:rFonts w:cs="Times New Roman"/>
          <w:sz w:val="24"/>
          <w:szCs w:val="24"/>
          <w:lang w:val="en-US"/>
          <w:rPrChange w:id="2979" w:author="Clark, Robert Emerson" w:date="2023-06-14T14:40:00Z">
            <w:rPr>
              <w:rFonts w:cs="Times New Roman"/>
              <w:lang w:val="en-US"/>
            </w:rPr>
          </w:rPrChange>
        </w:rPr>
        <w:t xml:space="preserve"> with</w:t>
      </w:r>
      <w:r w:rsidR="005F1B43" w:rsidRPr="00337464">
        <w:rPr>
          <w:rFonts w:cs="Times New Roman"/>
          <w:sz w:val="24"/>
          <w:szCs w:val="24"/>
          <w:lang w:val="en-US"/>
          <w:rPrChange w:id="2980" w:author="Clark, Robert Emerson" w:date="2023-06-14T14:40:00Z">
            <w:rPr>
              <w:rFonts w:cs="Times New Roman"/>
              <w:lang w:val="en-US"/>
            </w:rPr>
          </w:rPrChange>
        </w:rPr>
        <w:t>in crops</w:t>
      </w:r>
      <w:r w:rsidR="00E130DD" w:rsidRPr="00337464">
        <w:rPr>
          <w:rFonts w:cs="Times New Roman"/>
          <w:sz w:val="24"/>
          <w:szCs w:val="24"/>
          <w:lang w:val="en-US"/>
          <w:rPrChange w:id="2981" w:author="Clark, Robert Emerson" w:date="2023-06-14T14:40:00Z">
            <w:rPr>
              <w:rFonts w:cs="Times New Roman"/>
              <w:lang w:val="en-US"/>
            </w:rPr>
          </w:rPrChange>
        </w:rPr>
        <w:t>, via</w:t>
      </w:r>
      <w:r w:rsidR="005F1B43" w:rsidRPr="00337464">
        <w:rPr>
          <w:rFonts w:cs="Times New Roman"/>
          <w:sz w:val="24"/>
          <w:szCs w:val="24"/>
          <w:lang w:val="en-US"/>
          <w:rPrChange w:id="2982" w:author="Clark, Robert Emerson" w:date="2023-06-14T14:40:00Z">
            <w:rPr>
              <w:rFonts w:cs="Times New Roman"/>
              <w:lang w:val="en-US"/>
            </w:rPr>
          </w:rPrChange>
        </w:rPr>
        <w:t xml:space="preserve"> dispersal of</w:t>
      </w:r>
      <w:r w:rsidR="00014925" w:rsidRPr="00337464">
        <w:rPr>
          <w:rFonts w:cs="Times New Roman"/>
          <w:sz w:val="24"/>
          <w:szCs w:val="24"/>
          <w:lang w:val="en-US"/>
          <w:rPrChange w:id="2983" w:author="Clark, Robert Emerson" w:date="2023-06-14T14:40:00Z">
            <w:rPr>
              <w:rFonts w:cs="Times New Roman"/>
              <w:lang w:val="en-US"/>
            </w:rPr>
          </w:rPrChange>
        </w:rPr>
        <w:t xml:space="preserve"> viruliferous</w:t>
      </w:r>
      <w:r w:rsidR="005F1B43" w:rsidRPr="00337464">
        <w:rPr>
          <w:rFonts w:cs="Times New Roman"/>
          <w:sz w:val="24"/>
          <w:szCs w:val="24"/>
          <w:lang w:val="en-US"/>
          <w:rPrChange w:id="2984" w:author="Clark, Robert Emerson" w:date="2023-06-14T14:40:00Z">
            <w:rPr>
              <w:rFonts w:cs="Times New Roman"/>
              <w:lang w:val="en-US"/>
            </w:rPr>
          </w:rPrChange>
        </w:rPr>
        <w:t xml:space="preserve"> vectors to non-crop</w:t>
      </w:r>
      <w:r w:rsidR="005408C9" w:rsidRPr="00337464">
        <w:rPr>
          <w:rFonts w:cs="Times New Roman"/>
          <w:sz w:val="24"/>
          <w:szCs w:val="24"/>
          <w:lang w:val="en-US"/>
          <w:rPrChange w:id="2985" w:author="Clark, Robert Emerson" w:date="2023-06-14T14:40:00Z">
            <w:rPr>
              <w:rFonts w:cs="Times New Roman"/>
              <w:lang w:val="en-US"/>
            </w:rPr>
          </w:rPrChange>
        </w:rPr>
        <w:t xml:space="preserve"> plants. </w:t>
      </w:r>
      <w:r w:rsidR="00E147BC" w:rsidRPr="00337464">
        <w:rPr>
          <w:rFonts w:cs="Times New Roman"/>
          <w:sz w:val="24"/>
          <w:szCs w:val="24"/>
          <w:lang w:val="en-US"/>
          <w:rPrChange w:id="2986" w:author="Clark, Robert Emerson" w:date="2023-06-14T14:40:00Z">
            <w:rPr>
              <w:rFonts w:cs="Times New Roman"/>
              <w:lang w:val="en-US"/>
            </w:rPr>
          </w:rPrChange>
        </w:rPr>
        <w:t>These results show that</w:t>
      </w:r>
      <w:r w:rsidR="005B781B" w:rsidRPr="00337464">
        <w:rPr>
          <w:rFonts w:cs="Times New Roman"/>
          <w:sz w:val="24"/>
          <w:szCs w:val="24"/>
          <w:lang w:val="en-US"/>
          <w:rPrChange w:id="2987" w:author="Clark, Robert Emerson" w:date="2023-06-14T14:40:00Z">
            <w:rPr>
              <w:rFonts w:cs="Times New Roman"/>
              <w:lang w:val="en-US"/>
            </w:rPr>
          </w:rPrChange>
        </w:rPr>
        <w:t xml:space="preserve"> control of</w:t>
      </w:r>
      <w:r w:rsidR="0044496F" w:rsidRPr="00337464">
        <w:rPr>
          <w:rFonts w:cs="Times New Roman"/>
          <w:sz w:val="24"/>
          <w:szCs w:val="24"/>
          <w:lang w:val="en-US"/>
          <w:rPrChange w:id="2988" w:author="Clark, Robert Emerson" w:date="2023-06-14T14:40:00Z">
            <w:rPr>
              <w:rFonts w:cs="Times New Roman"/>
              <w:lang w:val="en-US"/>
            </w:rPr>
          </w:rPrChange>
        </w:rPr>
        <w:t xml:space="preserve"> </w:t>
      </w:r>
      <w:r w:rsidR="00B9519A" w:rsidRPr="00337464">
        <w:rPr>
          <w:rFonts w:cs="Times New Roman"/>
          <w:sz w:val="24"/>
          <w:szCs w:val="24"/>
          <w:lang w:val="en-US"/>
          <w:rPrChange w:id="2989" w:author="Clark, Robert Emerson" w:date="2023-06-14T14:40:00Z">
            <w:rPr>
              <w:rFonts w:cs="Times New Roman"/>
              <w:lang w:val="en-US"/>
            </w:rPr>
          </w:rPrChange>
        </w:rPr>
        <w:t xml:space="preserve">BLRV </w:t>
      </w:r>
      <w:r w:rsidR="0044496F" w:rsidRPr="00337464">
        <w:rPr>
          <w:rFonts w:cs="Times New Roman"/>
          <w:sz w:val="24"/>
          <w:szCs w:val="24"/>
          <w:lang w:val="en-US"/>
          <w:rPrChange w:id="2990" w:author="Clark, Robert Emerson" w:date="2023-06-14T14:40:00Z">
            <w:rPr>
              <w:rFonts w:cs="Times New Roman"/>
              <w:lang w:val="en-US"/>
            </w:rPr>
          </w:rPrChange>
        </w:rPr>
        <w:t xml:space="preserve">and </w:t>
      </w:r>
      <w:r w:rsidR="00B9519A" w:rsidRPr="00337464">
        <w:rPr>
          <w:rFonts w:cs="Times New Roman"/>
          <w:sz w:val="24"/>
          <w:szCs w:val="24"/>
          <w:lang w:val="en-US"/>
          <w:rPrChange w:id="2991" w:author="Clark, Robert Emerson" w:date="2023-06-14T14:40:00Z">
            <w:rPr>
              <w:rFonts w:cs="Times New Roman"/>
              <w:lang w:val="en-US"/>
            </w:rPr>
          </w:rPrChange>
        </w:rPr>
        <w:t>PEMV</w:t>
      </w:r>
      <w:r w:rsidR="0044496F" w:rsidRPr="00337464">
        <w:rPr>
          <w:rFonts w:cs="Times New Roman"/>
          <w:sz w:val="24"/>
          <w:szCs w:val="24"/>
          <w:lang w:val="en-US"/>
          <w:rPrChange w:id="2992" w:author="Clark, Robert Emerson" w:date="2023-06-14T14:40:00Z">
            <w:rPr>
              <w:rFonts w:cs="Times New Roman"/>
              <w:lang w:val="en-US"/>
            </w:rPr>
          </w:rPrChange>
        </w:rPr>
        <w:t xml:space="preserve"> should be </w:t>
      </w:r>
      <w:r w:rsidR="005B781B" w:rsidRPr="00337464">
        <w:rPr>
          <w:rFonts w:cs="Times New Roman"/>
          <w:sz w:val="24"/>
          <w:szCs w:val="24"/>
          <w:lang w:val="en-US"/>
          <w:rPrChange w:id="2993" w:author="Clark, Robert Emerson" w:date="2023-06-14T14:40:00Z">
            <w:rPr>
              <w:rFonts w:cs="Times New Roman"/>
              <w:lang w:val="en-US"/>
            </w:rPr>
          </w:rPrChange>
        </w:rPr>
        <w:t xml:space="preserve">focused on timely </w:t>
      </w:r>
      <w:r w:rsidR="00A773F5" w:rsidRPr="00337464">
        <w:rPr>
          <w:rFonts w:cs="Times New Roman"/>
          <w:sz w:val="24"/>
          <w:szCs w:val="24"/>
          <w:lang w:val="en-US"/>
          <w:rPrChange w:id="2994" w:author="Clark, Robert Emerson" w:date="2023-06-14T14:40:00Z">
            <w:rPr>
              <w:rFonts w:cs="Times New Roman"/>
              <w:lang w:val="en-US"/>
            </w:rPr>
          </w:rPrChange>
        </w:rPr>
        <w:t>sprays</w:t>
      </w:r>
      <w:r w:rsidR="005B781B" w:rsidRPr="00337464">
        <w:rPr>
          <w:rFonts w:cs="Times New Roman"/>
          <w:sz w:val="24"/>
          <w:szCs w:val="24"/>
          <w:lang w:val="en-US"/>
          <w:rPrChange w:id="2995" w:author="Clark, Robert Emerson" w:date="2023-06-14T14:40:00Z">
            <w:rPr>
              <w:rFonts w:cs="Times New Roman"/>
              <w:lang w:val="en-US"/>
            </w:rPr>
          </w:rPrChange>
        </w:rPr>
        <w:t xml:space="preserve"> </w:t>
      </w:r>
      <w:r w:rsidR="00063915" w:rsidRPr="00337464">
        <w:rPr>
          <w:rFonts w:cs="Times New Roman"/>
          <w:sz w:val="24"/>
          <w:szCs w:val="24"/>
          <w:lang w:val="en-US"/>
          <w:rPrChange w:id="2996" w:author="Clark, Robert Emerson" w:date="2023-06-14T14:40:00Z">
            <w:rPr>
              <w:rFonts w:cs="Times New Roman"/>
              <w:lang w:val="en-US"/>
            </w:rPr>
          </w:rPrChange>
        </w:rPr>
        <w:t>to reduce</w:t>
      </w:r>
      <w:r w:rsidR="00A45477" w:rsidRPr="00337464">
        <w:rPr>
          <w:rFonts w:cs="Times New Roman"/>
          <w:sz w:val="24"/>
          <w:szCs w:val="24"/>
          <w:lang w:val="en-US"/>
          <w:rPrChange w:id="2997" w:author="Clark, Robert Emerson" w:date="2023-06-14T14:40:00Z">
            <w:rPr>
              <w:rFonts w:cs="Times New Roman"/>
              <w:lang w:val="en-US"/>
            </w:rPr>
          </w:rPrChange>
        </w:rPr>
        <w:t xml:space="preserve"> aphid vectors within pea crops, and that</w:t>
      </w:r>
      <w:r w:rsidR="00023C78" w:rsidRPr="00337464">
        <w:rPr>
          <w:rFonts w:cs="Times New Roman"/>
          <w:sz w:val="24"/>
          <w:szCs w:val="24"/>
          <w:lang w:val="en-US"/>
          <w:rPrChange w:id="2998" w:author="Clark, Robert Emerson" w:date="2023-06-14T14:40:00Z">
            <w:rPr>
              <w:rFonts w:cs="Times New Roman"/>
              <w:lang w:val="en-US"/>
            </w:rPr>
          </w:rPrChange>
        </w:rPr>
        <w:t xml:space="preserve"> interspecific transmission </w:t>
      </w:r>
      <w:r w:rsidR="00183EBF" w:rsidRPr="00337464">
        <w:rPr>
          <w:rFonts w:cs="Times New Roman"/>
          <w:sz w:val="24"/>
          <w:szCs w:val="24"/>
          <w:lang w:val="en-US"/>
          <w:rPrChange w:id="2999" w:author="Clark, Robert Emerson" w:date="2023-06-14T14:40:00Z">
            <w:rPr>
              <w:rFonts w:cs="Times New Roman"/>
              <w:lang w:val="en-US"/>
            </w:rPr>
          </w:rPrChange>
        </w:rPr>
        <w:t>between pea plants and</w:t>
      </w:r>
      <w:r w:rsidR="00D90446" w:rsidRPr="00337464">
        <w:rPr>
          <w:rFonts w:cs="Times New Roman"/>
          <w:sz w:val="24"/>
          <w:szCs w:val="24"/>
          <w:lang w:val="en-US"/>
          <w:rPrChange w:id="3000" w:author="Clark, Robert Emerson" w:date="2023-06-14T14:40:00Z">
            <w:rPr>
              <w:rFonts w:cs="Times New Roman"/>
              <w:lang w:val="en-US"/>
            </w:rPr>
          </w:rPrChange>
        </w:rPr>
        <w:t xml:space="preserve"> weed reservoirs, such as red clover of hairy vetch</w:t>
      </w:r>
      <w:r w:rsidR="00DF7F75" w:rsidRPr="00337464">
        <w:rPr>
          <w:rFonts w:cs="Times New Roman"/>
          <w:sz w:val="24"/>
          <w:szCs w:val="24"/>
          <w:lang w:val="en-US"/>
          <w:rPrChange w:id="3001" w:author="Clark, Robert Emerson" w:date="2023-06-14T14:40:00Z">
            <w:rPr>
              <w:rFonts w:cs="Times New Roman"/>
              <w:lang w:val="en-US"/>
            </w:rPr>
          </w:rPrChange>
        </w:rPr>
        <w:t xml:space="preserve">, </w:t>
      </w:r>
      <w:r w:rsidR="0071133E" w:rsidRPr="00337464">
        <w:rPr>
          <w:rFonts w:cs="Times New Roman"/>
          <w:sz w:val="24"/>
          <w:szCs w:val="24"/>
          <w:lang w:val="en-US"/>
          <w:rPrChange w:id="3002" w:author="Clark, Robert Emerson" w:date="2023-06-14T14:40:00Z">
            <w:rPr>
              <w:rFonts w:cs="Times New Roman"/>
              <w:lang w:val="en-US"/>
            </w:rPr>
          </w:rPrChange>
        </w:rPr>
        <w:t xml:space="preserve">seem to </w:t>
      </w:r>
      <w:r w:rsidR="001E7B2E" w:rsidRPr="00337464">
        <w:rPr>
          <w:rFonts w:cs="Times New Roman"/>
          <w:sz w:val="24"/>
          <w:szCs w:val="24"/>
          <w:lang w:val="en-US"/>
          <w:rPrChange w:id="3003" w:author="Clark, Robert Emerson" w:date="2023-06-14T14:40:00Z">
            <w:rPr>
              <w:rFonts w:cs="Times New Roman"/>
              <w:lang w:val="en-US"/>
            </w:rPr>
          </w:rPrChange>
        </w:rPr>
        <w:t>occur in very specific times</w:t>
      </w:r>
      <w:r w:rsidR="00042593" w:rsidRPr="00337464">
        <w:rPr>
          <w:rFonts w:cs="Times New Roman"/>
          <w:sz w:val="24"/>
          <w:szCs w:val="24"/>
          <w:lang w:val="en-US"/>
          <w:rPrChange w:id="3004" w:author="Clark, Robert Emerson" w:date="2023-06-14T14:40:00Z">
            <w:rPr>
              <w:rFonts w:cs="Times New Roman"/>
              <w:lang w:val="en-US"/>
            </w:rPr>
          </w:rPrChange>
        </w:rPr>
        <w:t xml:space="preserve"> (not continuously)</w:t>
      </w:r>
      <w:r w:rsidR="003F60E2" w:rsidRPr="00337464">
        <w:rPr>
          <w:rFonts w:cs="Times New Roman"/>
          <w:sz w:val="24"/>
          <w:szCs w:val="24"/>
          <w:lang w:val="en-US"/>
          <w:rPrChange w:id="3005" w:author="Clark, Robert Emerson" w:date="2023-06-14T14:40:00Z">
            <w:rPr>
              <w:rFonts w:cs="Times New Roman"/>
              <w:lang w:val="en-US"/>
            </w:rPr>
          </w:rPrChange>
        </w:rPr>
        <w:t>, and</w:t>
      </w:r>
      <w:r w:rsidR="004F5E95" w:rsidRPr="00337464">
        <w:rPr>
          <w:rFonts w:cs="Times New Roman"/>
          <w:sz w:val="24"/>
          <w:szCs w:val="24"/>
          <w:lang w:val="en-US"/>
          <w:rPrChange w:id="3006" w:author="Clark, Robert Emerson" w:date="2023-06-14T14:40:00Z">
            <w:rPr>
              <w:rFonts w:cs="Times New Roman"/>
              <w:lang w:val="en-US"/>
            </w:rPr>
          </w:rPrChange>
        </w:rPr>
        <w:t xml:space="preserve"> guided solely by the </w:t>
      </w:r>
      <w:r w:rsidR="004A2BC0" w:rsidRPr="00337464">
        <w:rPr>
          <w:rFonts w:cs="Times New Roman"/>
          <w:sz w:val="24"/>
          <w:szCs w:val="24"/>
          <w:lang w:val="en-US"/>
          <w:rPrChange w:id="3007" w:author="Clark, Robert Emerson" w:date="2023-06-14T14:40:00Z">
            <w:rPr>
              <w:rFonts w:cs="Times New Roman"/>
              <w:lang w:val="en-US"/>
            </w:rPr>
          </w:rPrChange>
        </w:rPr>
        <w:t>availability</w:t>
      </w:r>
      <w:r w:rsidR="00A041E5" w:rsidRPr="00337464">
        <w:rPr>
          <w:rFonts w:cs="Times New Roman"/>
          <w:sz w:val="24"/>
          <w:szCs w:val="24"/>
          <w:lang w:val="en-US"/>
          <w:rPrChange w:id="3008" w:author="Clark, Robert Emerson" w:date="2023-06-14T14:40:00Z">
            <w:rPr>
              <w:rFonts w:cs="Times New Roman"/>
              <w:lang w:val="en-US"/>
            </w:rPr>
          </w:rPrChange>
        </w:rPr>
        <w:t xml:space="preserve"> of hostplants</w:t>
      </w:r>
      <w:r w:rsidR="004A2BC0" w:rsidRPr="00337464">
        <w:rPr>
          <w:rFonts w:cs="Times New Roman"/>
          <w:sz w:val="24"/>
          <w:szCs w:val="24"/>
          <w:lang w:val="en-US"/>
          <w:rPrChange w:id="3009" w:author="Clark, Robert Emerson" w:date="2023-06-14T14:40:00Z">
            <w:rPr>
              <w:rFonts w:cs="Times New Roman"/>
              <w:lang w:val="en-US"/>
            </w:rPr>
          </w:rPrChange>
        </w:rPr>
        <w:t xml:space="preserve"> </w:t>
      </w:r>
      <w:r w:rsidR="003F60E2" w:rsidRPr="00337464">
        <w:rPr>
          <w:rFonts w:cs="Times New Roman"/>
          <w:sz w:val="24"/>
          <w:szCs w:val="24"/>
          <w:lang w:val="en-US"/>
          <w:rPrChange w:id="3010" w:author="Clark, Robert Emerson" w:date="2023-06-14T14:40:00Z">
            <w:rPr>
              <w:rFonts w:cs="Times New Roman"/>
              <w:lang w:val="en-US"/>
            </w:rPr>
          </w:rPrChange>
        </w:rPr>
        <w:t xml:space="preserve">for pea aphids </w:t>
      </w:r>
      <w:r w:rsidR="004A2BC0" w:rsidRPr="00337464">
        <w:rPr>
          <w:rFonts w:cs="Times New Roman"/>
          <w:sz w:val="24"/>
          <w:szCs w:val="24"/>
          <w:lang w:val="en-US"/>
          <w:rPrChange w:id="3011" w:author="Clark, Robert Emerson" w:date="2023-06-14T14:40:00Z">
            <w:rPr>
              <w:rFonts w:cs="Times New Roman"/>
              <w:lang w:val="en-US"/>
            </w:rPr>
          </w:rPrChange>
        </w:rPr>
        <w:t>throughout the growing season.</w:t>
      </w:r>
    </w:p>
    <w:p w14:paraId="7F1A3972" w14:textId="2D69B89C" w:rsidR="00633C3B" w:rsidRPr="00337464" w:rsidRDefault="00633C3B" w:rsidP="00B16FA5">
      <w:pPr>
        <w:spacing w:line="480" w:lineRule="auto"/>
        <w:rPr>
          <w:rFonts w:cs="Times New Roman"/>
          <w:b/>
          <w:bCs/>
          <w:sz w:val="24"/>
          <w:szCs w:val="24"/>
          <w:lang w:val="en-US"/>
          <w:rPrChange w:id="3012" w:author="Clark, Robert Emerson" w:date="2023-06-14T14:40:00Z">
            <w:rPr>
              <w:rFonts w:cs="Times New Roman"/>
              <w:b/>
              <w:bCs/>
              <w:lang w:val="en-US"/>
            </w:rPr>
          </w:rPrChange>
        </w:rPr>
      </w:pPr>
      <w:r w:rsidRPr="00337464">
        <w:rPr>
          <w:rFonts w:cs="Times New Roman"/>
          <w:b/>
          <w:bCs/>
          <w:sz w:val="24"/>
          <w:szCs w:val="24"/>
          <w:lang w:val="en-US"/>
          <w:rPrChange w:id="3013" w:author="Clark, Robert Emerson" w:date="2023-06-14T14:40:00Z">
            <w:rPr>
              <w:rFonts w:cs="Times New Roman"/>
              <w:b/>
              <w:bCs/>
              <w:lang w:val="en-US"/>
            </w:rPr>
          </w:rPrChange>
        </w:rPr>
        <w:t>Acknowledgments</w:t>
      </w:r>
    </w:p>
    <w:p w14:paraId="47336960" w14:textId="5BD0BF44" w:rsidR="005F0A63" w:rsidRPr="00337464" w:rsidRDefault="00DE49C8" w:rsidP="00B16FA5">
      <w:pPr>
        <w:spacing w:line="480" w:lineRule="auto"/>
        <w:rPr>
          <w:rFonts w:cs="Times New Roman"/>
          <w:sz w:val="24"/>
          <w:szCs w:val="24"/>
          <w:lang w:val="en-US"/>
          <w:rPrChange w:id="3014" w:author="Clark, Robert Emerson" w:date="2023-06-14T14:40:00Z">
            <w:rPr>
              <w:rFonts w:cs="Times New Roman"/>
              <w:lang w:val="en-US"/>
            </w:rPr>
          </w:rPrChange>
        </w:rPr>
      </w:pPr>
      <w:ins w:id="3015" w:author="Clark, Robert Emerson" w:date="2023-06-14T14:48:00Z">
        <w:r>
          <w:rPr>
            <w:rFonts w:cs="Times New Roman"/>
            <w:sz w:val="24"/>
            <w:szCs w:val="24"/>
            <w:lang w:val="en-US"/>
          </w:rPr>
          <w:t>Greenhouse work and bioassays in this experiment would not have been possible without the help of multiple student researchers at Washing</w:t>
        </w:r>
      </w:ins>
      <w:ins w:id="3016" w:author="Clark, Robert Emerson" w:date="2023-06-14T14:49:00Z">
        <w:r>
          <w:rPr>
            <w:rFonts w:cs="Times New Roman"/>
            <w:sz w:val="24"/>
            <w:szCs w:val="24"/>
            <w:lang w:val="en-US"/>
          </w:rPr>
          <w:t>ton State University (WSU) and University of Idaho. WSU students include J. Wallis, W. Troutman &amp; L. Dean</w:t>
        </w:r>
      </w:ins>
      <w:ins w:id="3017" w:author="Clark, Robert Emerson" w:date="2023-06-14T14:50:00Z">
        <w:r>
          <w:rPr>
            <w:rFonts w:cs="Times New Roman"/>
            <w:sz w:val="24"/>
            <w:szCs w:val="24"/>
            <w:lang w:val="en-US"/>
          </w:rPr>
          <w:t xml:space="preserve">. </w:t>
        </w:r>
        <w:commentRangeStart w:id="3018"/>
        <w:r>
          <w:rPr>
            <w:rFonts w:cs="Times New Roman"/>
            <w:sz w:val="24"/>
            <w:szCs w:val="24"/>
            <w:lang w:val="en-US"/>
          </w:rPr>
          <w:t xml:space="preserve">Both behavioral and performance assays were completed thanks to help from Ying Wu (University of Idaho). </w:t>
        </w:r>
      </w:ins>
      <w:commentRangeEnd w:id="3018"/>
      <w:ins w:id="3019" w:author="Clark, Robert Emerson" w:date="2023-06-14T14:55:00Z">
        <w:r w:rsidR="005314CB">
          <w:rPr>
            <w:rStyle w:val="CommentReference"/>
          </w:rPr>
          <w:commentReference w:id="3018"/>
        </w:r>
      </w:ins>
      <w:ins w:id="3020" w:author="Clark, Robert Emerson" w:date="2023-06-14T14:51:00Z">
        <w:r>
          <w:rPr>
            <w:rFonts w:cs="Times New Roman"/>
            <w:sz w:val="24"/>
            <w:szCs w:val="24"/>
            <w:lang w:val="en-US"/>
          </w:rPr>
          <w:t>Experimental work</w:t>
        </w:r>
      </w:ins>
      <w:ins w:id="3021" w:author="Clark, Robert Emerson" w:date="2023-06-14T14:50:00Z">
        <w:r>
          <w:rPr>
            <w:rFonts w:cs="Times New Roman"/>
            <w:sz w:val="24"/>
            <w:szCs w:val="24"/>
            <w:lang w:val="en-US"/>
          </w:rPr>
          <w:t xml:space="preserve"> com</w:t>
        </w:r>
      </w:ins>
      <w:ins w:id="3022" w:author="Clark, Robert Emerson" w:date="2023-06-14T14:51:00Z">
        <w:r>
          <w:rPr>
            <w:rFonts w:cs="Times New Roman"/>
            <w:sz w:val="24"/>
            <w:szCs w:val="24"/>
            <w:lang w:val="en-US"/>
          </w:rPr>
          <w:t>pleted on this project by R</w:t>
        </w:r>
      </w:ins>
      <w:ins w:id="3023" w:author="Clark, Robert Emerson" w:date="2023-06-14T14:53:00Z">
        <w:r>
          <w:rPr>
            <w:rFonts w:cs="Times New Roman"/>
            <w:sz w:val="24"/>
            <w:szCs w:val="24"/>
            <w:lang w:val="en-US"/>
          </w:rPr>
          <w:t>.</w:t>
        </w:r>
      </w:ins>
      <w:ins w:id="3024" w:author="Clark, Robert Emerson" w:date="2023-06-14T14:51:00Z">
        <w:r>
          <w:rPr>
            <w:rFonts w:cs="Times New Roman"/>
            <w:sz w:val="24"/>
            <w:szCs w:val="24"/>
            <w:lang w:val="en-US"/>
          </w:rPr>
          <w:t>E</w:t>
        </w:r>
      </w:ins>
      <w:ins w:id="3025" w:author="Clark, Robert Emerson" w:date="2023-06-14T14:54:00Z">
        <w:r>
          <w:rPr>
            <w:rFonts w:cs="Times New Roman"/>
            <w:sz w:val="24"/>
            <w:szCs w:val="24"/>
            <w:lang w:val="en-US"/>
          </w:rPr>
          <w:t>.</w:t>
        </w:r>
      </w:ins>
      <w:ins w:id="3026" w:author="Clark, Robert Emerson" w:date="2023-06-14T14:51:00Z">
        <w:r>
          <w:rPr>
            <w:rFonts w:cs="Times New Roman"/>
            <w:sz w:val="24"/>
            <w:szCs w:val="24"/>
            <w:lang w:val="en-US"/>
          </w:rPr>
          <w:t>C</w:t>
        </w:r>
      </w:ins>
      <w:ins w:id="3027" w:author="Clark, Robert Emerson" w:date="2023-06-14T14:54:00Z">
        <w:r>
          <w:rPr>
            <w:rFonts w:cs="Times New Roman"/>
            <w:sz w:val="24"/>
            <w:szCs w:val="24"/>
            <w:lang w:val="en-US"/>
          </w:rPr>
          <w:t>.</w:t>
        </w:r>
      </w:ins>
      <w:ins w:id="3028" w:author="Clark, Robert Emerson" w:date="2023-06-14T14:51:00Z">
        <w:r>
          <w:rPr>
            <w:rFonts w:cs="Times New Roman"/>
            <w:sz w:val="24"/>
            <w:szCs w:val="24"/>
            <w:lang w:val="en-US"/>
          </w:rPr>
          <w:t xml:space="preserve"> was supported by </w:t>
        </w:r>
        <w:proofErr w:type="gramStart"/>
        <w:r>
          <w:rPr>
            <w:rFonts w:cs="Times New Roman"/>
            <w:sz w:val="24"/>
            <w:szCs w:val="24"/>
            <w:lang w:val="en-US"/>
          </w:rPr>
          <w:t>USDA</w:t>
        </w:r>
        <w:proofErr w:type="gramEnd"/>
        <w:r>
          <w:rPr>
            <w:rFonts w:cs="Times New Roman"/>
            <w:sz w:val="24"/>
            <w:szCs w:val="24"/>
            <w:lang w:val="en-US"/>
          </w:rPr>
          <w:t>-NIFA award 2017-67013-26537, while data analysis and technical writing by R</w:t>
        </w:r>
      </w:ins>
      <w:ins w:id="3029" w:author="Clark, Robert Emerson" w:date="2023-06-14T14:54:00Z">
        <w:r>
          <w:rPr>
            <w:rFonts w:cs="Times New Roman"/>
            <w:sz w:val="24"/>
            <w:szCs w:val="24"/>
            <w:lang w:val="en-US"/>
          </w:rPr>
          <w:t>.</w:t>
        </w:r>
      </w:ins>
      <w:ins w:id="3030" w:author="Clark, Robert Emerson" w:date="2023-06-14T14:51:00Z">
        <w:r>
          <w:rPr>
            <w:rFonts w:cs="Times New Roman"/>
            <w:sz w:val="24"/>
            <w:szCs w:val="24"/>
            <w:lang w:val="en-US"/>
          </w:rPr>
          <w:t>E</w:t>
        </w:r>
      </w:ins>
      <w:ins w:id="3031" w:author="Clark, Robert Emerson" w:date="2023-06-14T14:54:00Z">
        <w:r>
          <w:rPr>
            <w:rFonts w:cs="Times New Roman"/>
            <w:sz w:val="24"/>
            <w:szCs w:val="24"/>
            <w:lang w:val="en-US"/>
          </w:rPr>
          <w:t>.</w:t>
        </w:r>
      </w:ins>
      <w:ins w:id="3032" w:author="Clark, Robert Emerson" w:date="2023-06-14T14:51:00Z">
        <w:r>
          <w:rPr>
            <w:rFonts w:cs="Times New Roman"/>
            <w:sz w:val="24"/>
            <w:szCs w:val="24"/>
            <w:lang w:val="en-US"/>
          </w:rPr>
          <w:t>C</w:t>
        </w:r>
      </w:ins>
      <w:ins w:id="3033" w:author="Clark, Robert Emerson" w:date="2023-06-14T14:54:00Z">
        <w:r>
          <w:rPr>
            <w:rFonts w:cs="Times New Roman"/>
            <w:sz w:val="24"/>
            <w:szCs w:val="24"/>
            <w:lang w:val="en-US"/>
          </w:rPr>
          <w:t>.</w:t>
        </w:r>
      </w:ins>
      <w:ins w:id="3034" w:author="Clark, Robert Emerson" w:date="2023-06-14T14:51:00Z">
        <w:r>
          <w:rPr>
            <w:rFonts w:cs="Times New Roman"/>
            <w:sz w:val="24"/>
            <w:szCs w:val="24"/>
            <w:lang w:val="en-US"/>
          </w:rPr>
          <w:t xml:space="preserve"> and</w:t>
        </w:r>
      </w:ins>
      <w:ins w:id="3035" w:author="Clark, Robert Emerson" w:date="2023-06-14T14:53:00Z">
        <w:r>
          <w:rPr>
            <w:rFonts w:cs="Times New Roman"/>
            <w:sz w:val="24"/>
            <w:szCs w:val="24"/>
            <w:lang w:val="en-US"/>
          </w:rPr>
          <w:t xml:space="preserve"> D</w:t>
        </w:r>
      </w:ins>
      <w:ins w:id="3036" w:author="Clark, Robert Emerson" w:date="2023-06-14T14:54:00Z">
        <w:r>
          <w:rPr>
            <w:rFonts w:cs="Times New Roman"/>
            <w:sz w:val="24"/>
            <w:szCs w:val="24"/>
            <w:lang w:val="en-US"/>
          </w:rPr>
          <w:t>.</w:t>
        </w:r>
      </w:ins>
      <w:ins w:id="3037" w:author="Clark, Robert Emerson" w:date="2023-06-14T14:53:00Z">
        <w:r>
          <w:rPr>
            <w:rFonts w:cs="Times New Roman"/>
            <w:sz w:val="24"/>
            <w:szCs w:val="24"/>
            <w:lang w:val="en-US"/>
          </w:rPr>
          <w:t>R.</w:t>
        </w:r>
      </w:ins>
      <w:ins w:id="3038" w:author="Clark, Robert Emerson" w:date="2023-06-14T14:51:00Z">
        <w:r>
          <w:rPr>
            <w:rFonts w:cs="Times New Roman"/>
            <w:sz w:val="24"/>
            <w:szCs w:val="24"/>
            <w:lang w:val="en-US"/>
          </w:rPr>
          <w:t xml:space="preserve"> </w:t>
        </w:r>
      </w:ins>
      <w:ins w:id="3039" w:author="Clark, Robert Emerson" w:date="2023-06-14T14:54:00Z">
        <w:r w:rsidR="005314CB">
          <w:rPr>
            <w:rFonts w:cs="Times New Roman"/>
            <w:sz w:val="24"/>
            <w:szCs w:val="24"/>
            <w:lang w:val="en-US"/>
          </w:rPr>
          <w:t>was supported by USDA-NIFA award 2002-67013-36422.</w:t>
        </w:r>
      </w:ins>
    </w:p>
    <w:p w14:paraId="04E476C4" w14:textId="417BDC67" w:rsidR="00AB5B2B" w:rsidRPr="00337464" w:rsidRDefault="00F47661" w:rsidP="00B16FA5">
      <w:pPr>
        <w:spacing w:line="480" w:lineRule="auto"/>
        <w:rPr>
          <w:rFonts w:cs="Times New Roman"/>
          <w:b/>
          <w:bCs/>
          <w:sz w:val="24"/>
          <w:szCs w:val="24"/>
          <w:lang w:val="en-US"/>
          <w:rPrChange w:id="3040" w:author="Clark, Robert Emerson" w:date="2023-06-14T14:40:00Z">
            <w:rPr>
              <w:rFonts w:cs="Times New Roman"/>
              <w:b/>
              <w:bCs/>
              <w:lang w:val="en-US"/>
            </w:rPr>
          </w:rPrChange>
        </w:rPr>
      </w:pPr>
      <w:r w:rsidRPr="00337464">
        <w:rPr>
          <w:rFonts w:cs="Times New Roman"/>
          <w:b/>
          <w:bCs/>
          <w:sz w:val="24"/>
          <w:szCs w:val="24"/>
          <w:lang w:val="en-US"/>
          <w:rPrChange w:id="3041" w:author="Clark, Robert Emerson" w:date="2023-06-14T14:40:00Z">
            <w:rPr>
              <w:rFonts w:cs="Times New Roman"/>
              <w:b/>
              <w:bCs/>
              <w:lang w:val="en-US"/>
            </w:rPr>
          </w:rPrChange>
        </w:rPr>
        <w:t>References</w:t>
      </w:r>
    </w:p>
    <w:p w14:paraId="5AC3BF78" w14:textId="77777777" w:rsidR="00070243" w:rsidRPr="00337464" w:rsidRDefault="00FD3180" w:rsidP="00B16FA5">
      <w:pPr>
        <w:pStyle w:val="EndNoteBibliography"/>
        <w:spacing w:after="0" w:line="480" w:lineRule="auto"/>
        <w:ind w:left="720" w:hanging="720"/>
        <w:rPr>
          <w:sz w:val="24"/>
          <w:szCs w:val="24"/>
          <w:rPrChange w:id="3042" w:author="Clark, Robert Emerson" w:date="2023-06-14T14:40:00Z">
            <w:rPr/>
          </w:rPrChange>
        </w:rPr>
      </w:pPr>
      <w:r w:rsidRPr="00337464">
        <w:rPr>
          <w:sz w:val="24"/>
          <w:szCs w:val="24"/>
          <w:rPrChange w:id="3043" w:author="Clark, Robert Emerson" w:date="2023-06-14T14:40:00Z">
            <w:rPr/>
          </w:rPrChange>
        </w:rPr>
        <w:fldChar w:fldCharType="begin"/>
      </w:r>
      <w:r w:rsidRPr="00337464">
        <w:rPr>
          <w:sz w:val="24"/>
          <w:szCs w:val="24"/>
          <w:rPrChange w:id="3044" w:author="Clark, Robert Emerson" w:date="2023-06-14T14:40:00Z">
            <w:rPr/>
          </w:rPrChange>
        </w:rPr>
        <w:instrText xml:space="preserve"> ADDIN EN.REFLIST </w:instrText>
      </w:r>
      <w:r w:rsidRPr="00337464">
        <w:rPr>
          <w:sz w:val="24"/>
          <w:szCs w:val="24"/>
          <w:rPrChange w:id="3045" w:author="Clark, Robert Emerson" w:date="2023-06-14T14:40:00Z">
            <w:rPr/>
          </w:rPrChange>
        </w:rPr>
        <w:fldChar w:fldCharType="separate"/>
      </w:r>
      <w:r w:rsidR="00070243" w:rsidRPr="00337464">
        <w:rPr>
          <w:sz w:val="24"/>
          <w:szCs w:val="24"/>
          <w:rPrChange w:id="3046" w:author="Clark, Robert Emerson" w:date="2023-06-14T14:40:00Z">
            <w:rPr/>
          </w:rPrChange>
        </w:rPr>
        <w:t xml:space="preserve">ANDERSON, P. K., CUNNINGHAM, A. A., PATEL, N. G., MORALES, F. J., EPSTEIN, P. R. &amp; DASZAK, P. 2004. Emerging infectious diseases of plants: pathogen </w:t>
      </w:r>
      <w:r w:rsidR="00070243" w:rsidRPr="00337464">
        <w:rPr>
          <w:sz w:val="24"/>
          <w:szCs w:val="24"/>
          <w:rPrChange w:id="3047" w:author="Clark, Robert Emerson" w:date="2023-06-14T14:40:00Z">
            <w:rPr/>
          </w:rPrChange>
        </w:rPr>
        <w:lastRenderedPageBreak/>
        <w:t xml:space="preserve">pollution, climate change and agrotechnology drivers. </w:t>
      </w:r>
      <w:r w:rsidR="00070243" w:rsidRPr="00337464">
        <w:rPr>
          <w:i/>
          <w:sz w:val="24"/>
          <w:szCs w:val="24"/>
          <w:rPrChange w:id="3048" w:author="Clark, Robert Emerson" w:date="2023-06-14T14:40:00Z">
            <w:rPr>
              <w:i/>
            </w:rPr>
          </w:rPrChange>
        </w:rPr>
        <w:t>Trends in Ecology &amp; Evolution,</w:t>
      </w:r>
      <w:r w:rsidR="00070243" w:rsidRPr="00337464">
        <w:rPr>
          <w:sz w:val="24"/>
          <w:szCs w:val="24"/>
          <w:rPrChange w:id="3049" w:author="Clark, Robert Emerson" w:date="2023-06-14T14:40:00Z">
            <w:rPr/>
          </w:rPrChange>
        </w:rPr>
        <w:t xml:space="preserve"> 19</w:t>
      </w:r>
      <w:r w:rsidR="00070243" w:rsidRPr="00337464">
        <w:rPr>
          <w:b/>
          <w:sz w:val="24"/>
          <w:szCs w:val="24"/>
          <w:rPrChange w:id="3050" w:author="Clark, Robert Emerson" w:date="2023-06-14T14:40:00Z">
            <w:rPr>
              <w:b/>
            </w:rPr>
          </w:rPrChange>
        </w:rPr>
        <w:t>,</w:t>
      </w:r>
      <w:r w:rsidR="00070243" w:rsidRPr="00337464">
        <w:rPr>
          <w:sz w:val="24"/>
          <w:szCs w:val="24"/>
          <w:rPrChange w:id="3051" w:author="Clark, Robert Emerson" w:date="2023-06-14T14:40:00Z">
            <w:rPr/>
          </w:rPrChange>
        </w:rPr>
        <w:t xml:space="preserve"> 535-544.</w:t>
      </w:r>
    </w:p>
    <w:p w14:paraId="78A3ED31" w14:textId="77777777" w:rsidR="00070243" w:rsidRPr="00337464" w:rsidRDefault="00070243" w:rsidP="00B16FA5">
      <w:pPr>
        <w:pStyle w:val="EndNoteBibliography"/>
        <w:spacing w:after="0" w:line="480" w:lineRule="auto"/>
        <w:ind w:left="720" w:hanging="720"/>
        <w:rPr>
          <w:sz w:val="24"/>
          <w:szCs w:val="24"/>
          <w:rPrChange w:id="3052" w:author="Clark, Robert Emerson" w:date="2023-06-14T14:40:00Z">
            <w:rPr/>
          </w:rPrChange>
        </w:rPr>
      </w:pPr>
      <w:r w:rsidRPr="00337464">
        <w:rPr>
          <w:sz w:val="24"/>
          <w:szCs w:val="24"/>
          <w:rPrChange w:id="3053" w:author="Clark, Robert Emerson" w:date="2023-06-14T14:40:00Z">
            <w:rPr/>
          </w:rPrChange>
        </w:rPr>
        <w:t xml:space="preserve">ASHBY, B., GUPTA, S. &amp; BUCKLING, A. 2014. Spatial Structure Mitigates Fitness Costs in Host-Parasite Coevolution. </w:t>
      </w:r>
      <w:r w:rsidRPr="00337464">
        <w:rPr>
          <w:i/>
          <w:sz w:val="24"/>
          <w:szCs w:val="24"/>
          <w:rPrChange w:id="3054" w:author="Clark, Robert Emerson" w:date="2023-06-14T14:40:00Z">
            <w:rPr>
              <w:i/>
            </w:rPr>
          </w:rPrChange>
        </w:rPr>
        <w:t>The American Naturalist,</w:t>
      </w:r>
      <w:r w:rsidRPr="00337464">
        <w:rPr>
          <w:sz w:val="24"/>
          <w:szCs w:val="24"/>
          <w:rPrChange w:id="3055" w:author="Clark, Robert Emerson" w:date="2023-06-14T14:40:00Z">
            <w:rPr/>
          </w:rPrChange>
        </w:rPr>
        <w:t xml:space="preserve"> 183</w:t>
      </w:r>
      <w:r w:rsidRPr="00337464">
        <w:rPr>
          <w:b/>
          <w:sz w:val="24"/>
          <w:szCs w:val="24"/>
          <w:rPrChange w:id="3056" w:author="Clark, Robert Emerson" w:date="2023-06-14T14:40:00Z">
            <w:rPr>
              <w:b/>
            </w:rPr>
          </w:rPrChange>
        </w:rPr>
        <w:t>,</w:t>
      </w:r>
      <w:r w:rsidRPr="00337464">
        <w:rPr>
          <w:sz w:val="24"/>
          <w:szCs w:val="24"/>
          <w:rPrChange w:id="3057" w:author="Clark, Robert Emerson" w:date="2023-06-14T14:40:00Z">
            <w:rPr/>
          </w:rPrChange>
        </w:rPr>
        <w:t xml:space="preserve"> E64-E74.</w:t>
      </w:r>
    </w:p>
    <w:p w14:paraId="5BA0E523" w14:textId="77777777" w:rsidR="00070243" w:rsidRPr="00337464" w:rsidRDefault="00070243" w:rsidP="00B16FA5">
      <w:pPr>
        <w:pStyle w:val="EndNoteBibliography"/>
        <w:spacing w:after="0" w:line="480" w:lineRule="auto"/>
        <w:ind w:left="720" w:hanging="720"/>
        <w:rPr>
          <w:sz w:val="24"/>
          <w:szCs w:val="24"/>
          <w:rPrChange w:id="3058" w:author="Clark, Robert Emerson" w:date="2023-06-14T14:40:00Z">
            <w:rPr/>
          </w:rPrChange>
        </w:rPr>
      </w:pPr>
      <w:r w:rsidRPr="00337464">
        <w:rPr>
          <w:sz w:val="24"/>
          <w:szCs w:val="24"/>
          <w:rPrChange w:id="3059" w:author="Clark, Robert Emerson" w:date="2023-06-14T14:40:00Z">
            <w:rPr/>
          </w:rPrChange>
        </w:rPr>
        <w:t xml:space="preserve">BERLOCHER, S. H. &amp; FEDER, J. L. 2002. Sympatric Speciation in Phytophagous Insects: Moving Beyond Controversy? </w:t>
      </w:r>
      <w:r w:rsidRPr="00337464">
        <w:rPr>
          <w:i/>
          <w:sz w:val="24"/>
          <w:szCs w:val="24"/>
          <w:rPrChange w:id="3060" w:author="Clark, Robert Emerson" w:date="2023-06-14T14:40:00Z">
            <w:rPr>
              <w:i/>
            </w:rPr>
          </w:rPrChange>
        </w:rPr>
        <w:t>Annual Review of Entomology,</w:t>
      </w:r>
      <w:r w:rsidRPr="00337464">
        <w:rPr>
          <w:sz w:val="24"/>
          <w:szCs w:val="24"/>
          <w:rPrChange w:id="3061" w:author="Clark, Robert Emerson" w:date="2023-06-14T14:40:00Z">
            <w:rPr/>
          </w:rPrChange>
        </w:rPr>
        <w:t xml:space="preserve"> 47</w:t>
      </w:r>
      <w:r w:rsidRPr="00337464">
        <w:rPr>
          <w:b/>
          <w:sz w:val="24"/>
          <w:szCs w:val="24"/>
          <w:rPrChange w:id="3062" w:author="Clark, Robert Emerson" w:date="2023-06-14T14:40:00Z">
            <w:rPr>
              <w:b/>
            </w:rPr>
          </w:rPrChange>
        </w:rPr>
        <w:t>,</w:t>
      </w:r>
      <w:r w:rsidRPr="00337464">
        <w:rPr>
          <w:sz w:val="24"/>
          <w:szCs w:val="24"/>
          <w:rPrChange w:id="3063" w:author="Clark, Robert Emerson" w:date="2023-06-14T14:40:00Z">
            <w:rPr/>
          </w:rPrChange>
        </w:rPr>
        <w:t xml:space="preserve"> 773-815.</w:t>
      </w:r>
    </w:p>
    <w:p w14:paraId="1FE82F06" w14:textId="77777777" w:rsidR="00070243" w:rsidRPr="00337464" w:rsidRDefault="00070243" w:rsidP="00B16FA5">
      <w:pPr>
        <w:pStyle w:val="EndNoteBibliography"/>
        <w:spacing w:after="0" w:line="480" w:lineRule="auto"/>
        <w:ind w:left="720" w:hanging="720"/>
        <w:rPr>
          <w:sz w:val="24"/>
          <w:szCs w:val="24"/>
          <w:rPrChange w:id="3064" w:author="Clark, Robert Emerson" w:date="2023-06-14T14:40:00Z">
            <w:rPr/>
          </w:rPrChange>
        </w:rPr>
      </w:pPr>
      <w:r w:rsidRPr="00337464">
        <w:rPr>
          <w:sz w:val="24"/>
          <w:szCs w:val="24"/>
          <w:rPrChange w:id="3065" w:author="Clark, Robert Emerson" w:date="2023-06-14T14:40:00Z">
            <w:rPr/>
          </w:rPrChange>
        </w:rPr>
        <w:t xml:space="preserve">BIAN, L., LI, Z.-Q., MA, L., CAI, X.-M., LUO, Z.-X. &amp; CHEN, Z.-M. 2018. Identification of the genes in tea leafhopper, Empoasca onukii (Hemiptera: Cicadellidae), that encode odorant-binding proteins and chemosensory proteins using transcriptome analyses of insect heads. </w:t>
      </w:r>
      <w:r w:rsidRPr="00337464">
        <w:rPr>
          <w:i/>
          <w:sz w:val="24"/>
          <w:szCs w:val="24"/>
          <w:rPrChange w:id="3066" w:author="Clark, Robert Emerson" w:date="2023-06-14T14:40:00Z">
            <w:rPr>
              <w:i/>
            </w:rPr>
          </w:rPrChange>
        </w:rPr>
        <w:t>Applied Entomology and Zoology,</w:t>
      </w:r>
      <w:r w:rsidRPr="00337464">
        <w:rPr>
          <w:sz w:val="24"/>
          <w:szCs w:val="24"/>
          <w:rPrChange w:id="3067" w:author="Clark, Robert Emerson" w:date="2023-06-14T14:40:00Z">
            <w:rPr/>
          </w:rPrChange>
        </w:rPr>
        <w:t xml:space="preserve"> 53</w:t>
      </w:r>
      <w:r w:rsidRPr="00337464">
        <w:rPr>
          <w:b/>
          <w:sz w:val="24"/>
          <w:szCs w:val="24"/>
          <w:rPrChange w:id="3068" w:author="Clark, Robert Emerson" w:date="2023-06-14T14:40:00Z">
            <w:rPr>
              <w:b/>
            </w:rPr>
          </w:rPrChange>
        </w:rPr>
        <w:t>,</w:t>
      </w:r>
      <w:r w:rsidRPr="00337464">
        <w:rPr>
          <w:sz w:val="24"/>
          <w:szCs w:val="24"/>
          <w:rPrChange w:id="3069" w:author="Clark, Robert Emerson" w:date="2023-06-14T14:40:00Z">
            <w:rPr/>
          </w:rPrChange>
        </w:rPr>
        <w:t xml:space="preserve"> 93-105.</w:t>
      </w:r>
    </w:p>
    <w:p w14:paraId="4F790A04" w14:textId="77777777" w:rsidR="00070243" w:rsidRPr="00337464" w:rsidRDefault="00070243" w:rsidP="00B16FA5">
      <w:pPr>
        <w:pStyle w:val="EndNoteBibliography"/>
        <w:spacing w:after="0" w:line="480" w:lineRule="auto"/>
        <w:ind w:left="720" w:hanging="720"/>
        <w:rPr>
          <w:sz w:val="24"/>
          <w:szCs w:val="24"/>
          <w:rPrChange w:id="3070" w:author="Clark, Robert Emerson" w:date="2023-06-14T14:40:00Z">
            <w:rPr/>
          </w:rPrChange>
        </w:rPr>
      </w:pPr>
      <w:r w:rsidRPr="00337464">
        <w:rPr>
          <w:sz w:val="24"/>
          <w:szCs w:val="24"/>
          <w:rPrChange w:id="3071" w:author="Clark, Robert Emerson" w:date="2023-06-14T14:40:00Z">
            <w:rPr/>
          </w:rPrChange>
        </w:rPr>
        <w:t xml:space="preserve">BRISSON, J. A. &amp; STERN, D. L. 2006. The pea aphid, Acyrthosiphon pisum: an emerging genomic model system for ecological, developmental and evolutionary studies. </w:t>
      </w:r>
      <w:r w:rsidRPr="00337464">
        <w:rPr>
          <w:i/>
          <w:sz w:val="24"/>
          <w:szCs w:val="24"/>
          <w:rPrChange w:id="3072" w:author="Clark, Robert Emerson" w:date="2023-06-14T14:40:00Z">
            <w:rPr>
              <w:i/>
            </w:rPr>
          </w:rPrChange>
        </w:rPr>
        <w:t>BioEssays,</w:t>
      </w:r>
      <w:r w:rsidRPr="00337464">
        <w:rPr>
          <w:sz w:val="24"/>
          <w:szCs w:val="24"/>
          <w:rPrChange w:id="3073" w:author="Clark, Robert Emerson" w:date="2023-06-14T14:40:00Z">
            <w:rPr/>
          </w:rPrChange>
        </w:rPr>
        <w:t xml:space="preserve"> 28</w:t>
      </w:r>
      <w:r w:rsidRPr="00337464">
        <w:rPr>
          <w:b/>
          <w:sz w:val="24"/>
          <w:szCs w:val="24"/>
          <w:rPrChange w:id="3074" w:author="Clark, Robert Emerson" w:date="2023-06-14T14:40:00Z">
            <w:rPr>
              <w:b/>
            </w:rPr>
          </w:rPrChange>
        </w:rPr>
        <w:t>,</w:t>
      </w:r>
      <w:r w:rsidRPr="00337464">
        <w:rPr>
          <w:sz w:val="24"/>
          <w:szCs w:val="24"/>
          <w:rPrChange w:id="3075" w:author="Clark, Robert Emerson" w:date="2023-06-14T14:40:00Z">
            <w:rPr/>
          </w:rPrChange>
        </w:rPr>
        <w:t xml:space="preserve"> 747-755.</w:t>
      </w:r>
    </w:p>
    <w:p w14:paraId="251EBF70" w14:textId="77777777" w:rsidR="00070243" w:rsidRPr="00337464" w:rsidRDefault="00070243" w:rsidP="00B16FA5">
      <w:pPr>
        <w:pStyle w:val="EndNoteBibliography"/>
        <w:spacing w:after="0" w:line="480" w:lineRule="auto"/>
        <w:ind w:left="720" w:hanging="720"/>
        <w:rPr>
          <w:sz w:val="24"/>
          <w:szCs w:val="24"/>
          <w:rPrChange w:id="3076" w:author="Clark, Robert Emerson" w:date="2023-06-14T14:40:00Z">
            <w:rPr/>
          </w:rPrChange>
        </w:rPr>
      </w:pPr>
      <w:r w:rsidRPr="00337464">
        <w:rPr>
          <w:sz w:val="24"/>
          <w:szCs w:val="24"/>
          <w:rPrChange w:id="3077" w:author="Clark, Robert Emerson" w:date="2023-06-14T14:40:00Z">
            <w:rPr/>
          </w:rPrChange>
        </w:rPr>
        <w:t xml:space="preserve">BRUCE, T. J. A., WADHAMS, L. J. &amp; WOODCOCK, C. M. 2005. Insect host location: a volatile situation. </w:t>
      </w:r>
      <w:r w:rsidRPr="00337464">
        <w:rPr>
          <w:i/>
          <w:sz w:val="24"/>
          <w:szCs w:val="24"/>
          <w:rPrChange w:id="3078" w:author="Clark, Robert Emerson" w:date="2023-06-14T14:40:00Z">
            <w:rPr>
              <w:i/>
            </w:rPr>
          </w:rPrChange>
        </w:rPr>
        <w:t>Trends in Plant Science,</w:t>
      </w:r>
      <w:r w:rsidRPr="00337464">
        <w:rPr>
          <w:sz w:val="24"/>
          <w:szCs w:val="24"/>
          <w:rPrChange w:id="3079" w:author="Clark, Robert Emerson" w:date="2023-06-14T14:40:00Z">
            <w:rPr/>
          </w:rPrChange>
        </w:rPr>
        <w:t xml:space="preserve"> 10</w:t>
      </w:r>
      <w:r w:rsidRPr="00337464">
        <w:rPr>
          <w:b/>
          <w:sz w:val="24"/>
          <w:szCs w:val="24"/>
          <w:rPrChange w:id="3080" w:author="Clark, Robert Emerson" w:date="2023-06-14T14:40:00Z">
            <w:rPr>
              <w:b/>
            </w:rPr>
          </w:rPrChange>
        </w:rPr>
        <w:t>,</w:t>
      </w:r>
      <w:r w:rsidRPr="00337464">
        <w:rPr>
          <w:sz w:val="24"/>
          <w:szCs w:val="24"/>
          <w:rPrChange w:id="3081" w:author="Clark, Robert Emerson" w:date="2023-06-14T14:40:00Z">
            <w:rPr/>
          </w:rPrChange>
        </w:rPr>
        <w:t xml:space="preserve"> 269-274.</w:t>
      </w:r>
    </w:p>
    <w:p w14:paraId="3A20BD6E" w14:textId="77777777" w:rsidR="00070243" w:rsidRPr="00337464" w:rsidRDefault="00070243" w:rsidP="00B16FA5">
      <w:pPr>
        <w:pStyle w:val="EndNoteBibliography"/>
        <w:spacing w:after="0" w:line="480" w:lineRule="auto"/>
        <w:ind w:left="720" w:hanging="720"/>
        <w:rPr>
          <w:sz w:val="24"/>
          <w:szCs w:val="24"/>
          <w:rPrChange w:id="3082" w:author="Clark, Robert Emerson" w:date="2023-06-14T14:40:00Z">
            <w:rPr/>
          </w:rPrChange>
        </w:rPr>
      </w:pPr>
      <w:r w:rsidRPr="00337464">
        <w:rPr>
          <w:sz w:val="24"/>
          <w:szCs w:val="24"/>
          <w:rPrChange w:id="3083" w:author="Clark, Robert Emerson" w:date="2023-06-14T14:40:00Z">
            <w:rPr/>
          </w:rPrChange>
        </w:rPr>
        <w:t xml:space="preserve">CLARK, R. E., BASU, S., EIGENBRODE, S. D., OELLER, L. C. &amp; CROWDER, D. W. 2023. Risk assessment for non-crop hosts of pea enation mosaic virus and the aphid vector Acyrthosiphon pisum. </w:t>
      </w:r>
      <w:r w:rsidRPr="00337464">
        <w:rPr>
          <w:i/>
          <w:sz w:val="24"/>
          <w:szCs w:val="24"/>
          <w:rPrChange w:id="3084" w:author="Clark, Robert Emerson" w:date="2023-06-14T14:40:00Z">
            <w:rPr>
              <w:i/>
            </w:rPr>
          </w:rPrChange>
        </w:rPr>
        <w:t>Agricultural and Forest Entomology,</w:t>
      </w:r>
      <w:r w:rsidRPr="00337464">
        <w:rPr>
          <w:sz w:val="24"/>
          <w:szCs w:val="24"/>
          <w:rPrChange w:id="3085" w:author="Clark, Robert Emerson" w:date="2023-06-14T14:40:00Z">
            <w:rPr/>
          </w:rPrChange>
        </w:rPr>
        <w:t xml:space="preserve"> n/a</w:t>
      </w:r>
      <w:r w:rsidRPr="00337464">
        <w:rPr>
          <w:b/>
          <w:sz w:val="24"/>
          <w:szCs w:val="24"/>
          <w:rPrChange w:id="3086" w:author="Clark, Robert Emerson" w:date="2023-06-14T14:40:00Z">
            <w:rPr>
              <w:b/>
            </w:rPr>
          </w:rPrChange>
        </w:rPr>
        <w:t>,</w:t>
      </w:r>
      <w:r w:rsidRPr="00337464">
        <w:rPr>
          <w:sz w:val="24"/>
          <w:szCs w:val="24"/>
          <w:rPrChange w:id="3087" w:author="Clark, Robert Emerson" w:date="2023-06-14T14:40:00Z">
            <w:rPr/>
          </w:rPrChange>
        </w:rPr>
        <w:t xml:space="preserve"> 1-8.</w:t>
      </w:r>
    </w:p>
    <w:p w14:paraId="58218899" w14:textId="77777777" w:rsidR="00070243" w:rsidRPr="00337464" w:rsidRDefault="00070243" w:rsidP="00B16FA5">
      <w:pPr>
        <w:pStyle w:val="EndNoteBibliography"/>
        <w:spacing w:after="0" w:line="480" w:lineRule="auto"/>
        <w:ind w:left="720" w:hanging="720"/>
        <w:rPr>
          <w:sz w:val="24"/>
          <w:szCs w:val="24"/>
          <w:rPrChange w:id="3088" w:author="Clark, Robert Emerson" w:date="2023-06-14T14:40:00Z">
            <w:rPr/>
          </w:rPrChange>
        </w:rPr>
      </w:pPr>
      <w:r w:rsidRPr="00337464">
        <w:rPr>
          <w:sz w:val="24"/>
          <w:szCs w:val="24"/>
          <w:rPrChange w:id="3089" w:author="Clark, Robert Emerson" w:date="2023-06-14T14:40:00Z">
            <w:rPr/>
          </w:rPrChange>
        </w:rPr>
        <w:t xml:space="preserve">DAVIS, T. S., WU, Y. &amp; EIGENBRODE, S. D. 2017. The Effects of Bean Leafroll Virus on Life History Traits and Host Selection Behavior of Specialized Pea Aphid (Acyrthosiphon pisum, Hemiptera: Aphididae) Genotypes. </w:t>
      </w:r>
      <w:r w:rsidRPr="00337464">
        <w:rPr>
          <w:i/>
          <w:sz w:val="24"/>
          <w:szCs w:val="24"/>
          <w:rPrChange w:id="3090" w:author="Clark, Robert Emerson" w:date="2023-06-14T14:40:00Z">
            <w:rPr>
              <w:i/>
            </w:rPr>
          </w:rPrChange>
        </w:rPr>
        <w:t>Environmental Entomology,</w:t>
      </w:r>
      <w:r w:rsidRPr="00337464">
        <w:rPr>
          <w:sz w:val="24"/>
          <w:szCs w:val="24"/>
          <w:rPrChange w:id="3091" w:author="Clark, Robert Emerson" w:date="2023-06-14T14:40:00Z">
            <w:rPr/>
          </w:rPrChange>
        </w:rPr>
        <w:t xml:space="preserve"> 46</w:t>
      </w:r>
      <w:r w:rsidRPr="00337464">
        <w:rPr>
          <w:b/>
          <w:sz w:val="24"/>
          <w:szCs w:val="24"/>
          <w:rPrChange w:id="3092" w:author="Clark, Robert Emerson" w:date="2023-06-14T14:40:00Z">
            <w:rPr>
              <w:b/>
            </w:rPr>
          </w:rPrChange>
        </w:rPr>
        <w:t>,</w:t>
      </w:r>
      <w:r w:rsidRPr="00337464">
        <w:rPr>
          <w:sz w:val="24"/>
          <w:szCs w:val="24"/>
          <w:rPrChange w:id="3093" w:author="Clark, Robert Emerson" w:date="2023-06-14T14:40:00Z">
            <w:rPr/>
          </w:rPrChange>
        </w:rPr>
        <w:t xml:space="preserve"> 68-74.</w:t>
      </w:r>
    </w:p>
    <w:p w14:paraId="77644A74" w14:textId="77777777" w:rsidR="00070243" w:rsidRPr="00337464" w:rsidRDefault="00070243" w:rsidP="00B16FA5">
      <w:pPr>
        <w:pStyle w:val="EndNoteBibliography"/>
        <w:spacing w:after="0" w:line="480" w:lineRule="auto"/>
        <w:ind w:left="720" w:hanging="720"/>
        <w:rPr>
          <w:sz w:val="24"/>
          <w:szCs w:val="24"/>
          <w:rPrChange w:id="3094" w:author="Clark, Robert Emerson" w:date="2023-06-14T14:40:00Z">
            <w:rPr/>
          </w:rPrChange>
        </w:rPr>
      </w:pPr>
      <w:r w:rsidRPr="00337464">
        <w:rPr>
          <w:sz w:val="24"/>
          <w:szCs w:val="24"/>
          <w:rPrChange w:id="3095" w:author="Clark, Robert Emerson" w:date="2023-06-14T14:40:00Z">
            <w:rPr/>
          </w:rPrChange>
        </w:rPr>
        <w:lastRenderedPageBreak/>
        <w:t xml:space="preserve">DEMLER, S. A., RUCKER, D. G. &amp; DE ZOETEN, G. A. 1993. The chimeric nature of the genome of pea enation mosaic virus: the independent replication of RNA 2. </w:t>
      </w:r>
      <w:r w:rsidRPr="00337464">
        <w:rPr>
          <w:i/>
          <w:sz w:val="24"/>
          <w:szCs w:val="24"/>
          <w:rPrChange w:id="3096" w:author="Clark, Robert Emerson" w:date="2023-06-14T14:40:00Z">
            <w:rPr>
              <w:i/>
            </w:rPr>
          </w:rPrChange>
        </w:rPr>
        <w:t>Journal of General Virology,</w:t>
      </w:r>
      <w:r w:rsidRPr="00337464">
        <w:rPr>
          <w:sz w:val="24"/>
          <w:szCs w:val="24"/>
          <w:rPrChange w:id="3097" w:author="Clark, Robert Emerson" w:date="2023-06-14T14:40:00Z">
            <w:rPr/>
          </w:rPrChange>
        </w:rPr>
        <w:t xml:space="preserve"> 74</w:t>
      </w:r>
      <w:r w:rsidRPr="00337464">
        <w:rPr>
          <w:b/>
          <w:sz w:val="24"/>
          <w:szCs w:val="24"/>
          <w:rPrChange w:id="3098" w:author="Clark, Robert Emerson" w:date="2023-06-14T14:40:00Z">
            <w:rPr>
              <w:b/>
            </w:rPr>
          </w:rPrChange>
        </w:rPr>
        <w:t>,</w:t>
      </w:r>
      <w:r w:rsidRPr="00337464">
        <w:rPr>
          <w:sz w:val="24"/>
          <w:szCs w:val="24"/>
          <w:rPrChange w:id="3099" w:author="Clark, Robert Emerson" w:date="2023-06-14T14:40:00Z">
            <w:rPr/>
          </w:rPrChange>
        </w:rPr>
        <w:t xml:space="preserve"> 1-14.</w:t>
      </w:r>
    </w:p>
    <w:p w14:paraId="0110E592" w14:textId="77777777" w:rsidR="00070243" w:rsidRPr="00337464" w:rsidRDefault="00070243" w:rsidP="00B16FA5">
      <w:pPr>
        <w:pStyle w:val="EndNoteBibliography"/>
        <w:spacing w:after="0" w:line="480" w:lineRule="auto"/>
        <w:ind w:left="720" w:hanging="720"/>
        <w:rPr>
          <w:sz w:val="24"/>
          <w:szCs w:val="24"/>
          <w:rPrChange w:id="3100" w:author="Clark, Robert Emerson" w:date="2023-06-14T14:40:00Z">
            <w:rPr/>
          </w:rPrChange>
        </w:rPr>
      </w:pPr>
      <w:r w:rsidRPr="00337464">
        <w:rPr>
          <w:sz w:val="24"/>
          <w:szCs w:val="24"/>
          <w:rPrChange w:id="3101" w:author="Clark, Robert Emerson" w:date="2023-06-14T14:40:00Z">
            <w:rPr/>
          </w:rPrChange>
        </w:rPr>
        <w:t xml:space="preserve">DRÈS, M. &amp; MALLET, J. 2002. Host races in plant–feeding insects and their importance in sympatric speciation. </w:t>
      </w:r>
      <w:r w:rsidRPr="00337464">
        <w:rPr>
          <w:i/>
          <w:sz w:val="24"/>
          <w:szCs w:val="24"/>
          <w:rPrChange w:id="3102" w:author="Clark, Robert Emerson" w:date="2023-06-14T14:40:00Z">
            <w:rPr>
              <w:i/>
            </w:rPr>
          </w:rPrChange>
        </w:rPr>
        <w:t>Philosophical Transactions of the Royal Society of London. Series B: Biological Sciences,</w:t>
      </w:r>
      <w:r w:rsidRPr="00337464">
        <w:rPr>
          <w:sz w:val="24"/>
          <w:szCs w:val="24"/>
          <w:rPrChange w:id="3103" w:author="Clark, Robert Emerson" w:date="2023-06-14T14:40:00Z">
            <w:rPr/>
          </w:rPrChange>
        </w:rPr>
        <w:t xml:space="preserve"> 357</w:t>
      </w:r>
      <w:r w:rsidRPr="00337464">
        <w:rPr>
          <w:b/>
          <w:sz w:val="24"/>
          <w:szCs w:val="24"/>
          <w:rPrChange w:id="3104" w:author="Clark, Robert Emerson" w:date="2023-06-14T14:40:00Z">
            <w:rPr>
              <w:b/>
            </w:rPr>
          </w:rPrChange>
        </w:rPr>
        <w:t>,</w:t>
      </w:r>
      <w:r w:rsidRPr="00337464">
        <w:rPr>
          <w:sz w:val="24"/>
          <w:szCs w:val="24"/>
          <w:rPrChange w:id="3105" w:author="Clark, Robert Emerson" w:date="2023-06-14T14:40:00Z">
            <w:rPr/>
          </w:rPrChange>
        </w:rPr>
        <w:t xml:space="preserve"> 471-492.</w:t>
      </w:r>
    </w:p>
    <w:p w14:paraId="44D4956B" w14:textId="77777777" w:rsidR="00070243" w:rsidRPr="00337464" w:rsidRDefault="00070243" w:rsidP="00B16FA5">
      <w:pPr>
        <w:pStyle w:val="EndNoteBibliography"/>
        <w:spacing w:after="0" w:line="480" w:lineRule="auto"/>
        <w:ind w:left="720" w:hanging="720"/>
        <w:rPr>
          <w:sz w:val="24"/>
          <w:szCs w:val="24"/>
          <w:rPrChange w:id="3106" w:author="Clark, Robert Emerson" w:date="2023-06-14T14:40:00Z">
            <w:rPr/>
          </w:rPrChange>
        </w:rPr>
      </w:pPr>
      <w:r w:rsidRPr="00337464">
        <w:rPr>
          <w:sz w:val="24"/>
          <w:szCs w:val="24"/>
          <w:rPrChange w:id="3107" w:author="Clark, Robert Emerson" w:date="2023-06-14T14:40:00Z">
            <w:rPr/>
          </w:rPrChange>
        </w:rPr>
        <w:t xml:space="preserve">DUFFUS, J. E. 1971. Role of Weeds in the Incidence of Virus Diseases. </w:t>
      </w:r>
      <w:r w:rsidRPr="00337464">
        <w:rPr>
          <w:i/>
          <w:sz w:val="24"/>
          <w:szCs w:val="24"/>
          <w:rPrChange w:id="3108" w:author="Clark, Robert Emerson" w:date="2023-06-14T14:40:00Z">
            <w:rPr>
              <w:i/>
            </w:rPr>
          </w:rPrChange>
        </w:rPr>
        <w:t>Annual Review of Phytopathology,</w:t>
      </w:r>
      <w:r w:rsidRPr="00337464">
        <w:rPr>
          <w:sz w:val="24"/>
          <w:szCs w:val="24"/>
          <w:rPrChange w:id="3109" w:author="Clark, Robert Emerson" w:date="2023-06-14T14:40:00Z">
            <w:rPr/>
          </w:rPrChange>
        </w:rPr>
        <w:t xml:space="preserve"> 9</w:t>
      </w:r>
      <w:r w:rsidRPr="00337464">
        <w:rPr>
          <w:b/>
          <w:sz w:val="24"/>
          <w:szCs w:val="24"/>
          <w:rPrChange w:id="3110" w:author="Clark, Robert Emerson" w:date="2023-06-14T14:40:00Z">
            <w:rPr>
              <w:b/>
            </w:rPr>
          </w:rPrChange>
        </w:rPr>
        <w:t>,</w:t>
      </w:r>
      <w:r w:rsidRPr="00337464">
        <w:rPr>
          <w:sz w:val="24"/>
          <w:szCs w:val="24"/>
          <w:rPrChange w:id="3111" w:author="Clark, Robert Emerson" w:date="2023-06-14T14:40:00Z">
            <w:rPr/>
          </w:rPrChange>
        </w:rPr>
        <w:t xml:space="preserve"> 319-340.</w:t>
      </w:r>
    </w:p>
    <w:p w14:paraId="49DF54EB" w14:textId="77777777" w:rsidR="00070243" w:rsidRPr="00337464" w:rsidRDefault="00070243" w:rsidP="00B16FA5">
      <w:pPr>
        <w:pStyle w:val="EndNoteBibliography"/>
        <w:spacing w:after="0" w:line="480" w:lineRule="auto"/>
        <w:ind w:left="720" w:hanging="720"/>
        <w:rPr>
          <w:sz w:val="24"/>
          <w:szCs w:val="24"/>
          <w:rPrChange w:id="3112" w:author="Clark, Robert Emerson" w:date="2023-06-14T14:40:00Z">
            <w:rPr/>
          </w:rPrChange>
        </w:rPr>
      </w:pPr>
      <w:r w:rsidRPr="00337464">
        <w:rPr>
          <w:sz w:val="24"/>
          <w:szCs w:val="24"/>
          <w:rPrChange w:id="3113" w:author="Clark, Robert Emerson" w:date="2023-06-14T14:40:00Z">
            <w:rPr/>
          </w:rPrChange>
        </w:rPr>
        <w:t xml:space="preserve">EASTOP, V. F. 1971. Keys for the identification of Acyrthosiphon (Hemiptera: Aphididae). </w:t>
      </w:r>
      <w:r w:rsidRPr="00337464">
        <w:rPr>
          <w:i/>
          <w:sz w:val="24"/>
          <w:szCs w:val="24"/>
          <w:rPrChange w:id="3114" w:author="Clark, Robert Emerson" w:date="2023-06-14T14:40:00Z">
            <w:rPr>
              <w:i/>
            </w:rPr>
          </w:rPrChange>
        </w:rPr>
        <w:t>Bulletin of the British Museum (Natural History) Entomology,</w:t>
      </w:r>
      <w:r w:rsidRPr="00337464">
        <w:rPr>
          <w:sz w:val="24"/>
          <w:szCs w:val="24"/>
          <w:rPrChange w:id="3115" w:author="Clark, Robert Emerson" w:date="2023-06-14T14:40:00Z">
            <w:rPr/>
          </w:rPrChange>
        </w:rPr>
        <w:t xml:space="preserve"> 26</w:t>
      </w:r>
      <w:r w:rsidRPr="00337464">
        <w:rPr>
          <w:b/>
          <w:sz w:val="24"/>
          <w:szCs w:val="24"/>
          <w:rPrChange w:id="3116" w:author="Clark, Robert Emerson" w:date="2023-06-14T14:40:00Z">
            <w:rPr>
              <w:b/>
            </w:rPr>
          </w:rPrChange>
        </w:rPr>
        <w:t>,</w:t>
      </w:r>
      <w:r w:rsidRPr="00337464">
        <w:rPr>
          <w:sz w:val="24"/>
          <w:szCs w:val="24"/>
          <w:rPrChange w:id="3117" w:author="Clark, Robert Emerson" w:date="2023-06-14T14:40:00Z">
            <w:rPr/>
          </w:rPrChange>
        </w:rPr>
        <w:t xml:space="preserve"> 1-115.</w:t>
      </w:r>
    </w:p>
    <w:p w14:paraId="3B1D2030" w14:textId="77777777" w:rsidR="00070243" w:rsidRPr="00337464" w:rsidRDefault="00070243" w:rsidP="00B16FA5">
      <w:pPr>
        <w:pStyle w:val="EndNoteBibliography"/>
        <w:spacing w:after="0" w:line="480" w:lineRule="auto"/>
        <w:ind w:left="720" w:hanging="720"/>
        <w:rPr>
          <w:sz w:val="24"/>
          <w:szCs w:val="24"/>
          <w:rPrChange w:id="3118" w:author="Clark, Robert Emerson" w:date="2023-06-14T14:40:00Z">
            <w:rPr/>
          </w:rPrChange>
        </w:rPr>
      </w:pPr>
      <w:r w:rsidRPr="00337464">
        <w:rPr>
          <w:sz w:val="24"/>
          <w:szCs w:val="24"/>
          <w:rPrChange w:id="3119" w:author="Clark, Robert Emerson" w:date="2023-06-14T14:40:00Z">
            <w:rPr/>
          </w:rPrChange>
        </w:rPr>
        <w:t xml:space="preserve">EIGENBRODE, S. D., BOSQUE-PÉREZ, N. A. &amp; DAVIS, T. S. 2018. Insect-Borne Plant Pathogens and Their Vectors: Ecology, Evolution, and Complex Interactions. </w:t>
      </w:r>
      <w:r w:rsidRPr="00337464">
        <w:rPr>
          <w:i/>
          <w:sz w:val="24"/>
          <w:szCs w:val="24"/>
          <w:rPrChange w:id="3120" w:author="Clark, Robert Emerson" w:date="2023-06-14T14:40:00Z">
            <w:rPr>
              <w:i/>
            </w:rPr>
          </w:rPrChange>
        </w:rPr>
        <w:t>Annual Review of Entomology,</w:t>
      </w:r>
      <w:r w:rsidRPr="00337464">
        <w:rPr>
          <w:sz w:val="24"/>
          <w:szCs w:val="24"/>
          <w:rPrChange w:id="3121" w:author="Clark, Robert Emerson" w:date="2023-06-14T14:40:00Z">
            <w:rPr/>
          </w:rPrChange>
        </w:rPr>
        <w:t xml:space="preserve"> 63</w:t>
      </w:r>
      <w:r w:rsidRPr="00337464">
        <w:rPr>
          <w:b/>
          <w:sz w:val="24"/>
          <w:szCs w:val="24"/>
          <w:rPrChange w:id="3122" w:author="Clark, Robert Emerson" w:date="2023-06-14T14:40:00Z">
            <w:rPr>
              <w:b/>
            </w:rPr>
          </w:rPrChange>
        </w:rPr>
        <w:t>,</w:t>
      </w:r>
      <w:r w:rsidRPr="00337464">
        <w:rPr>
          <w:sz w:val="24"/>
          <w:szCs w:val="24"/>
          <w:rPrChange w:id="3123" w:author="Clark, Robert Emerson" w:date="2023-06-14T14:40:00Z">
            <w:rPr/>
          </w:rPrChange>
        </w:rPr>
        <w:t xml:space="preserve"> 169-191.</w:t>
      </w:r>
    </w:p>
    <w:p w14:paraId="3399CA52" w14:textId="77777777" w:rsidR="00070243" w:rsidRPr="00337464" w:rsidRDefault="00070243" w:rsidP="00B16FA5">
      <w:pPr>
        <w:pStyle w:val="EndNoteBibliography"/>
        <w:spacing w:after="0" w:line="480" w:lineRule="auto"/>
        <w:ind w:left="720" w:hanging="720"/>
        <w:rPr>
          <w:sz w:val="24"/>
          <w:szCs w:val="24"/>
          <w:rPrChange w:id="3124" w:author="Clark, Robert Emerson" w:date="2023-06-14T14:40:00Z">
            <w:rPr/>
          </w:rPrChange>
        </w:rPr>
      </w:pPr>
      <w:r w:rsidRPr="00337464">
        <w:rPr>
          <w:sz w:val="24"/>
          <w:szCs w:val="24"/>
          <w:rPrChange w:id="3125" w:author="Clark, Robert Emerson" w:date="2023-06-14T14:40:00Z">
            <w:rPr/>
          </w:rPrChange>
        </w:rPr>
        <w:t xml:space="preserve">EIGENBRODE, S. D., DAVIS, T. S., ADAMS, J. R., HUSEBYE, D. S., WAITS, L. P. &amp; HAWTHORNE, D. 2016. Host‐adapted aphid populations differ in their migratory patterns and capacity to colonize crops. </w:t>
      </w:r>
      <w:r w:rsidRPr="00337464">
        <w:rPr>
          <w:i/>
          <w:sz w:val="24"/>
          <w:szCs w:val="24"/>
          <w:rPrChange w:id="3126" w:author="Clark, Robert Emerson" w:date="2023-06-14T14:40:00Z">
            <w:rPr>
              <w:i/>
            </w:rPr>
          </w:rPrChange>
        </w:rPr>
        <w:t>Journal of Applied Ecology,</w:t>
      </w:r>
      <w:r w:rsidRPr="00337464">
        <w:rPr>
          <w:sz w:val="24"/>
          <w:szCs w:val="24"/>
          <w:rPrChange w:id="3127" w:author="Clark, Robert Emerson" w:date="2023-06-14T14:40:00Z">
            <w:rPr/>
          </w:rPrChange>
        </w:rPr>
        <w:t xml:space="preserve"> 53</w:t>
      </w:r>
      <w:r w:rsidRPr="00337464">
        <w:rPr>
          <w:b/>
          <w:sz w:val="24"/>
          <w:szCs w:val="24"/>
          <w:rPrChange w:id="3128" w:author="Clark, Robert Emerson" w:date="2023-06-14T14:40:00Z">
            <w:rPr>
              <w:b/>
            </w:rPr>
          </w:rPrChange>
        </w:rPr>
        <w:t>,</w:t>
      </w:r>
      <w:r w:rsidRPr="00337464">
        <w:rPr>
          <w:sz w:val="24"/>
          <w:szCs w:val="24"/>
          <w:rPrChange w:id="3129" w:author="Clark, Robert Emerson" w:date="2023-06-14T14:40:00Z">
            <w:rPr/>
          </w:rPrChange>
        </w:rPr>
        <w:t xml:space="preserve"> 1382-1390.</w:t>
      </w:r>
    </w:p>
    <w:p w14:paraId="7DE3874D" w14:textId="77777777" w:rsidR="00070243" w:rsidRPr="00337464" w:rsidRDefault="00070243" w:rsidP="00B16FA5">
      <w:pPr>
        <w:pStyle w:val="EndNoteBibliography"/>
        <w:spacing w:after="0" w:line="480" w:lineRule="auto"/>
        <w:ind w:left="720" w:hanging="720"/>
        <w:rPr>
          <w:sz w:val="24"/>
          <w:szCs w:val="24"/>
          <w:rPrChange w:id="3130" w:author="Clark, Robert Emerson" w:date="2023-06-14T14:40:00Z">
            <w:rPr/>
          </w:rPrChange>
        </w:rPr>
      </w:pPr>
      <w:r w:rsidRPr="00337464">
        <w:rPr>
          <w:sz w:val="24"/>
          <w:szCs w:val="24"/>
          <w:rPrChange w:id="3131" w:author="Clark, Robert Emerson" w:date="2023-06-14T14:40:00Z">
            <w:rPr/>
          </w:rPrChange>
        </w:rPr>
        <w:t xml:space="preserve">ELENA, S. F., AGUDELO-ROMERO, P. &amp; LALIĆ, J. 2009. The evolution of viruses in multi-host fitness landscapes. </w:t>
      </w:r>
      <w:r w:rsidRPr="00337464">
        <w:rPr>
          <w:i/>
          <w:sz w:val="24"/>
          <w:szCs w:val="24"/>
          <w:rPrChange w:id="3132" w:author="Clark, Robert Emerson" w:date="2023-06-14T14:40:00Z">
            <w:rPr>
              <w:i/>
            </w:rPr>
          </w:rPrChange>
        </w:rPr>
        <w:t>Open Virol J,</w:t>
      </w:r>
      <w:r w:rsidRPr="00337464">
        <w:rPr>
          <w:sz w:val="24"/>
          <w:szCs w:val="24"/>
          <w:rPrChange w:id="3133" w:author="Clark, Robert Emerson" w:date="2023-06-14T14:40:00Z">
            <w:rPr/>
          </w:rPrChange>
        </w:rPr>
        <w:t xml:space="preserve"> 3</w:t>
      </w:r>
      <w:r w:rsidRPr="00337464">
        <w:rPr>
          <w:b/>
          <w:sz w:val="24"/>
          <w:szCs w:val="24"/>
          <w:rPrChange w:id="3134" w:author="Clark, Robert Emerson" w:date="2023-06-14T14:40:00Z">
            <w:rPr>
              <w:b/>
            </w:rPr>
          </w:rPrChange>
        </w:rPr>
        <w:t>,</w:t>
      </w:r>
      <w:r w:rsidRPr="00337464">
        <w:rPr>
          <w:sz w:val="24"/>
          <w:szCs w:val="24"/>
          <w:rPrChange w:id="3135" w:author="Clark, Robert Emerson" w:date="2023-06-14T14:40:00Z">
            <w:rPr/>
          </w:rPrChange>
        </w:rPr>
        <w:t xml:space="preserve"> 1-6.</w:t>
      </w:r>
    </w:p>
    <w:p w14:paraId="7417AEE0" w14:textId="77777777" w:rsidR="00070243" w:rsidRPr="00337464" w:rsidRDefault="00070243" w:rsidP="00B16FA5">
      <w:pPr>
        <w:pStyle w:val="EndNoteBibliography"/>
        <w:spacing w:after="0" w:line="480" w:lineRule="auto"/>
        <w:ind w:left="720" w:hanging="720"/>
        <w:rPr>
          <w:sz w:val="24"/>
          <w:szCs w:val="24"/>
          <w:rPrChange w:id="3136" w:author="Clark, Robert Emerson" w:date="2023-06-14T14:40:00Z">
            <w:rPr/>
          </w:rPrChange>
        </w:rPr>
      </w:pPr>
      <w:r w:rsidRPr="00337464">
        <w:rPr>
          <w:sz w:val="24"/>
          <w:szCs w:val="24"/>
          <w:rPrChange w:id="3137" w:author="Clark, Robert Emerson" w:date="2023-06-14T14:40:00Z">
            <w:rPr/>
          </w:rPrChange>
        </w:rPr>
        <w:t xml:space="preserve">EYRES, I., JAQUIÉRY, J., SUGIO, A., DUVAUX, L., GHARBI, K., ZHOU, J.-J., LEGEAI, F., NELSON, M., SIMON, J.-C., SMADJA, C. M., BUTLIN, R. &amp; FERRARI, J. 2016. Differential gene expression according to race and host plant in the pea aphid. </w:t>
      </w:r>
      <w:r w:rsidRPr="00337464">
        <w:rPr>
          <w:i/>
          <w:sz w:val="24"/>
          <w:szCs w:val="24"/>
          <w:rPrChange w:id="3138" w:author="Clark, Robert Emerson" w:date="2023-06-14T14:40:00Z">
            <w:rPr>
              <w:i/>
            </w:rPr>
          </w:rPrChange>
        </w:rPr>
        <w:t>Molecular Ecology,</w:t>
      </w:r>
      <w:r w:rsidRPr="00337464">
        <w:rPr>
          <w:sz w:val="24"/>
          <w:szCs w:val="24"/>
          <w:rPrChange w:id="3139" w:author="Clark, Robert Emerson" w:date="2023-06-14T14:40:00Z">
            <w:rPr/>
          </w:rPrChange>
        </w:rPr>
        <w:t xml:space="preserve"> 25</w:t>
      </w:r>
      <w:r w:rsidRPr="00337464">
        <w:rPr>
          <w:b/>
          <w:sz w:val="24"/>
          <w:szCs w:val="24"/>
          <w:rPrChange w:id="3140" w:author="Clark, Robert Emerson" w:date="2023-06-14T14:40:00Z">
            <w:rPr>
              <w:b/>
            </w:rPr>
          </w:rPrChange>
        </w:rPr>
        <w:t>,</w:t>
      </w:r>
      <w:r w:rsidRPr="00337464">
        <w:rPr>
          <w:sz w:val="24"/>
          <w:szCs w:val="24"/>
          <w:rPrChange w:id="3141" w:author="Clark, Robert Emerson" w:date="2023-06-14T14:40:00Z">
            <w:rPr/>
          </w:rPrChange>
        </w:rPr>
        <w:t xml:space="preserve"> 4197-4215.</w:t>
      </w:r>
    </w:p>
    <w:p w14:paraId="4AD86AF9" w14:textId="77777777" w:rsidR="00070243" w:rsidRPr="00337464" w:rsidRDefault="00070243" w:rsidP="00B16FA5">
      <w:pPr>
        <w:pStyle w:val="EndNoteBibliography"/>
        <w:spacing w:after="0" w:line="480" w:lineRule="auto"/>
        <w:ind w:left="720" w:hanging="720"/>
        <w:rPr>
          <w:sz w:val="24"/>
          <w:szCs w:val="24"/>
          <w:rPrChange w:id="3142" w:author="Clark, Robert Emerson" w:date="2023-06-14T14:40:00Z">
            <w:rPr/>
          </w:rPrChange>
        </w:rPr>
      </w:pPr>
      <w:r w:rsidRPr="00337464">
        <w:rPr>
          <w:sz w:val="24"/>
          <w:szCs w:val="24"/>
          <w:rPrChange w:id="3143" w:author="Clark, Robert Emerson" w:date="2023-06-14T14:40:00Z">
            <w:rPr/>
          </w:rPrChange>
        </w:rPr>
        <w:lastRenderedPageBreak/>
        <w:t xml:space="preserve">FOX, J. &amp; WEISBERG, S. 2018. Visualizing Fit and Lack of Fit in Complex Regression Models with Predictor Effect Plots and Partial Residuals. </w:t>
      </w:r>
      <w:r w:rsidRPr="00337464">
        <w:rPr>
          <w:i/>
          <w:sz w:val="24"/>
          <w:szCs w:val="24"/>
          <w:rPrChange w:id="3144" w:author="Clark, Robert Emerson" w:date="2023-06-14T14:40:00Z">
            <w:rPr>
              <w:i/>
            </w:rPr>
          </w:rPrChange>
        </w:rPr>
        <w:t>Journal of Statistical Software,</w:t>
      </w:r>
      <w:r w:rsidRPr="00337464">
        <w:rPr>
          <w:sz w:val="24"/>
          <w:szCs w:val="24"/>
          <w:rPrChange w:id="3145" w:author="Clark, Robert Emerson" w:date="2023-06-14T14:40:00Z">
            <w:rPr/>
          </w:rPrChange>
        </w:rPr>
        <w:t xml:space="preserve"> 87</w:t>
      </w:r>
      <w:r w:rsidRPr="00337464">
        <w:rPr>
          <w:b/>
          <w:sz w:val="24"/>
          <w:szCs w:val="24"/>
          <w:rPrChange w:id="3146" w:author="Clark, Robert Emerson" w:date="2023-06-14T14:40:00Z">
            <w:rPr>
              <w:b/>
            </w:rPr>
          </w:rPrChange>
        </w:rPr>
        <w:t>,</w:t>
      </w:r>
      <w:r w:rsidRPr="00337464">
        <w:rPr>
          <w:sz w:val="24"/>
          <w:szCs w:val="24"/>
          <w:rPrChange w:id="3147" w:author="Clark, Robert Emerson" w:date="2023-06-14T14:40:00Z">
            <w:rPr/>
          </w:rPrChange>
        </w:rPr>
        <w:t xml:space="preserve"> 1 - 27.</w:t>
      </w:r>
    </w:p>
    <w:p w14:paraId="0E19B887" w14:textId="77777777" w:rsidR="00070243" w:rsidRPr="00337464" w:rsidRDefault="00070243" w:rsidP="00B16FA5">
      <w:pPr>
        <w:pStyle w:val="EndNoteBibliography"/>
        <w:spacing w:after="0" w:line="480" w:lineRule="auto"/>
        <w:ind w:left="720" w:hanging="720"/>
        <w:rPr>
          <w:sz w:val="24"/>
          <w:szCs w:val="24"/>
          <w:rPrChange w:id="3148" w:author="Clark, Robert Emerson" w:date="2023-06-14T14:40:00Z">
            <w:rPr/>
          </w:rPrChange>
        </w:rPr>
      </w:pPr>
      <w:r w:rsidRPr="00337464">
        <w:rPr>
          <w:sz w:val="24"/>
          <w:szCs w:val="24"/>
          <w:rPrChange w:id="3149" w:author="Clark, Robert Emerson" w:date="2023-06-14T14:40:00Z">
            <w:rPr/>
          </w:rPrChange>
        </w:rPr>
        <w:t xml:space="preserve">GADHAVE, K. R., GAUTAM, S., RASMUSSEN, D. A. &amp; SRINIVASAN, R. 2020. Aphid Transmission of Potyvirus: The Largest Plant-Infecting RNA Virus Genus. </w:t>
      </w:r>
      <w:r w:rsidRPr="00337464">
        <w:rPr>
          <w:i/>
          <w:sz w:val="24"/>
          <w:szCs w:val="24"/>
          <w:rPrChange w:id="3150" w:author="Clark, Robert Emerson" w:date="2023-06-14T14:40:00Z">
            <w:rPr>
              <w:i/>
            </w:rPr>
          </w:rPrChange>
        </w:rPr>
        <w:t>Viruses,</w:t>
      </w:r>
      <w:r w:rsidRPr="00337464">
        <w:rPr>
          <w:sz w:val="24"/>
          <w:szCs w:val="24"/>
          <w:rPrChange w:id="3151" w:author="Clark, Robert Emerson" w:date="2023-06-14T14:40:00Z">
            <w:rPr/>
          </w:rPrChange>
        </w:rPr>
        <w:t xml:space="preserve"> 12</w:t>
      </w:r>
      <w:r w:rsidRPr="00337464">
        <w:rPr>
          <w:b/>
          <w:sz w:val="24"/>
          <w:szCs w:val="24"/>
          <w:rPrChange w:id="3152" w:author="Clark, Robert Emerson" w:date="2023-06-14T14:40:00Z">
            <w:rPr>
              <w:b/>
            </w:rPr>
          </w:rPrChange>
        </w:rPr>
        <w:t>,</w:t>
      </w:r>
      <w:r w:rsidRPr="00337464">
        <w:rPr>
          <w:sz w:val="24"/>
          <w:szCs w:val="24"/>
          <w:rPrChange w:id="3153" w:author="Clark, Robert Emerson" w:date="2023-06-14T14:40:00Z">
            <w:rPr/>
          </w:rPrChange>
        </w:rPr>
        <w:t xml:space="preserve"> 773.</w:t>
      </w:r>
    </w:p>
    <w:p w14:paraId="405D43DD" w14:textId="77777777" w:rsidR="00070243" w:rsidRPr="00337464" w:rsidRDefault="00070243" w:rsidP="00B16FA5">
      <w:pPr>
        <w:pStyle w:val="EndNoteBibliography"/>
        <w:spacing w:after="0" w:line="480" w:lineRule="auto"/>
        <w:ind w:left="720" w:hanging="720"/>
        <w:rPr>
          <w:sz w:val="24"/>
          <w:szCs w:val="24"/>
          <w:rPrChange w:id="3154" w:author="Clark, Robert Emerson" w:date="2023-06-14T14:40:00Z">
            <w:rPr/>
          </w:rPrChange>
        </w:rPr>
      </w:pPr>
      <w:r w:rsidRPr="00337464">
        <w:rPr>
          <w:sz w:val="24"/>
          <w:szCs w:val="24"/>
          <w:rPrChange w:id="3155" w:author="Clark, Robert Emerson" w:date="2023-06-14T14:40:00Z">
            <w:rPr/>
          </w:rPrChange>
        </w:rPr>
        <w:t xml:space="preserve">GARCÍA-ARENAL, F. &amp; FRAILE, A. 2013. Trade-offs in host range evolution of plant viruses. </w:t>
      </w:r>
      <w:r w:rsidRPr="00337464">
        <w:rPr>
          <w:i/>
          <w:sz w:val="24"/>
          <w:szCs w:val="24"/>
          <w:rPrChange w:id="3156" w:author="Clark, Robert Emerson" w:date="2023-06-14T14:40:00Z">
            <w:rPr>
              <w:i/>
            </w:rPr>
          </w:rPrChange>
        </w:rPr>
        <w:t>Plant Pathology,</w:t>
      </w:r>
      <w:r w:rsidRPr="00337464">
        <w:rPr>
          <w:sz w:val="24"/>
          <w:szCs w:val="24"/>
          <w:rPrChange w:id="3157" w:author="Clark, Robert Emerson" w:date="2023-06-14T14:40:00Z">
            <w:rPr/>
          </w:rPrChange>
        </w:rPr>
        <w:t xml:space="preserve"> 62</w:t>
      </w:r>
      <w:r w:rsidRPr="00337464">
        <w:rPr>
          <w:b/>
          <w:sz w:val="24"/>
          <w:szCs w:val="24"/>
          <w:rPrChange w:id="3158" w:author="Clark, Robert Emerson" w:date="2023-06-14T14:40:00Z">
            <w:rPr>
              <w:b/>
            </w:rPr>
          </w:rPrChange>
        </w:rPr>
        <w:t>,</w:t>
      </w:r>
      <w:r w:rsidRPr="00337464">
        <w:rPr>
          <w:sz w:val="24"/>
          <w:szCs w:val="24"/>
          <w:rPrChange w:id="3159" w:author="Clark, Robert Emerson" w:date="2023-06-14T14:40:00Z">
            <w:rPr/>
          </w:rPrChange>
        </w:rPr>
        <w:t xml:space="preserve"> 2-9.</w:t>
      </w:r>
    </w:p>
    <w:p w14:paraId="0D0475C3" w14:textId="77777777" w:rsidR="00070243" w:rsidRPr="00337464" w:rsidRDefault="00070243" w:rsidP="00B16FA5">
      <w:pPr>
        <w:pStyle w:val="EndNoteBibliography"/>
        <w:spacing w:after="0" w:line="480" w:lineRule="auto"/>
        <w:ind w:left="720" w:hanging="720"/>
        <w:rPr>
          <w:sz w:val="24"/>
          <w:szCs w:val="24"/>
          <w:rPrChange w:id="3160" w:author="Clark, Robert Emerson" w:date="2023-06-14T14:40:00Z">
            <w:rPr/>
          </w:rPrChange>
        </w:rPr>
      </w:pPr>
      <w:r w:rsidRPr="00337464">
        <w:rPr>
          <w:sz w:val="24"/>
          <w:szCs w:val="24"/>
          <w:rPrChange w:id="3161" w:author="Clark, Robert Emerson" w:date="2023-06-14T14:40:00Z">
            <w:rPr/>
          </w:rPrChange>
        </w:rPr>
        <w:t xml:space="preserve">GILBERTSON, R. L., BATUMAN, O., WEBSTER, C. G. &amp; ADKINS, S. 2015. Role of the Insect Supervectors Bemisia tabaci and Frankliniella occidentalis in the Emergence and Global Spread of Plant Viruses. </w:t>
      </w:r>
      <w:r w:rsidRPr="00337464">
        <w:rPr>
          <w:i/>
          <w:sz w:val="24"/>
          <w:szCs w:val="24"/>
          <w:rPrChange w:id="3162" w:author="Clark, Robert Emerson" w:date="2023-06-14T14:40:00Z">
            <w:rPr>
              <w:i/>
            </w:rPr>
          </w:rPrChange>
        </w:rPr>
        <w:t>Annual Review of Virology,</w:t>
      </w:r>
      <w:r w:rsidRPr="00337464">
        <w:rPr>
          <w:sz w:val="24"/>
          <w:szCs w:val="24"/>
          <w:rPrChange w:id="3163" w:author="Clark, Robert Emerson" w:date="2023-06-14T14:40:00Z">
            <w:rPr/>
          </w:rPrChange>
        </w:rPr>
        <w:t xml:space="preserve"> 2</w:t>
      </w:r>
      <w:r w:rsidRPr="00337464">
        <w:rPr>
          <w:b/>
          <w:sz w:val="24"/>
          <w:szCs w:val="24"/>
          <w:rPrChange w:id="3164" w:author="Clark, Robert Emerson" w:date="2023-06-14T14:40:00Z">
            <w:rPr>
              <w:b/>
            </w:rPr>
          </w:rPrChange>
        </w:rPr>
        <w:t>,</w:t>
      </w:r>
      <w:r w:rsidRPr="00337464">
        <w:rPr>
          <w:sz w:val="24"/>
          <w:szCs w:val="24"/>
          <w:rPrChange w:id="3165" w:author="Clark, Robert Emerson" w:date="2023-06-14T14:40:00Z">
            <w:rPr/>
          </w:rPrChange>
        </w:rPr>
        <w:t xml:space="preserve"> 67-93.</w:t>
      </w:r>
    </w:p>
    <w:p w14:paraId="026A3503" w14:textId="77777777" w:rsidR="00070243" w:rsidRPr="00337464" w:rsidRDefault="00070243" w:rsidP="00B16FA5">
      <w:pPr>
        <w:pStyle w:val="EndNoteBibliography"/>
        <w:spacing w:after="0" w:line="480" w:lineRule="auto"/>
        <w:ind w:left="720" w:hanging="720"/>
        <w:rPr>
          <w:sz w:val="24"/>
          <w:szCs w:val="24"/>
          <w:rPrChange w:id="3166" w:author="Clark, Robert Emerson" w:date="2023-06-14T14:40:00Z">
            <w:rPr/>
          </w:rPrChange>
        </w:rPr>
      </w:pPr>
      <w:r w:rsidRPr="00337464">
        <w:rPr>
          <w:sz w:val="24"/>
          <w:szCs w:val="24"/>
          <w:rPrChange w:id="3167" w:author="Clark, Robert Emerson" w:date="2023-06-14T14:40:00Z">
            <w:rPr/>
          </w:rPrChange>
        </w:rPr>
        <w:t xml:space="preserve">GRAY, S. M. &amp; BANERJEE, N. 1999. Mechanisms of arthropod transmission of plant and animal viruses. </w:t>
      </w:r>
      <w:r w:rsidRPr="00337464">
        <w:rPr>
          <w:i/>
          <w:sz w:val="24"/>
          <w:szCs w:val="24"/>
          <w:rPrChange w:id="3168" w:author="Clark, Robert Emerson" w:date="2023-06-14T14:40:00Z">
            <w:rPr>
              <w:i/>
            </w:rPr>
          </w:rPrChange>
        </w:rPr>
        <w:t>Microbiol Mol Biol Rev,</w:t>
      </w:r>
      <w:r w:rsidRPr="00337464">
        <w:rPr>
          <w:sz w:val="24"/>
          <w:szCs w:val="24"/>
          <w:rPrChange w:id="3169" w:author="Clark, Robert Emerson" w:date="2023-06-14T14:40:00Z">
            <w:rPr/>
          </w:rPrChange>
        </w:rPr>
        <w:t xml:space="preserve"> 63</w:t>
      </w:r>
      <w:r w:rsidRPr="00337464">
        <w:rPr>
          <w:b/>
          <w:sz w:val="24"/>
          <w:szCs w:val="24"/>
          <w:rPrChange w:id="3170" w:author="Clark, Robert Emerson" w:date="2023-06-14T14:40:00Z">
            <w:rPr>
              <w:b/>
            </w:rPr>
          </w:rPrChange>
        </w:rPr>
        <w:t>,</w:t>
      </w:r>
      <w:r w:rsidRPr="00337464">
        <w:rPr>
          <w:sz w:val="24"/>
          <w:szCs w:val="24"/>
          <w:rPrChange w:id="3171" w:author="Clark, Robert Emerson" w:date="2023-06-14T14:40:00Z">
            <w:rPr/>
          </w:rPrChange>
        </w:rPr>
        <w:t xml:space="preserve"> 128-48.</w:t>
      </w:r>
    </w:p>
    <w:p w14:paraId="5532716A" w14:textId="77777777" w:rsidR="00070243" w:rsidRPr="00337464" w:rsidRDefault="00070243" w:rsidP="00B16FA5">
      <w:pPr>
        <w:pStyle w:val="EndNoteBibliography"/>
        <w:spacing w:after="0" w:line="480" w:lineRule="auto"/>
        <w:ind w:left="720" w:hanging="720"/>
        <w:rPr>
          <w:sz w:val="24"/>
          <w:szCs w:val="24"/>
          <w:rPrChange w:id="3172" w:author="Clark, Robert Emerson" w:date="2023-06-14T14:40:00Z">
            <w:rPr/>
          </w:rPrChange>
        </w:rPr>
      </w:pPr>
      <w:r w:rsidRPr="00337464">
        <w:rPr>
          <w:sz w:val="24"/>
          <w:szCs w:val="24"/>
          <w:rPrChange w:id="3173" w:author="Clark, Robert Emerson" w:date="2023-06-14T14:40:00Z">
            <w:rPr/>
          </w:rPrChange>
        </w:rPr>
        <w:t xml:space="preserve">HAWTHORNE, D. J. &amp; VIA, S. 2001. Genetic linkage of ecological specialization and reproductive isolation in pea aphids. </w:t>
      </w:r>
      <w:r w:rsidRPr="00337464">
        <w:rPr>
          <w:i/>
          <w:sz w:val="24"/>
          <w:szCs w:val="24"/>
          <w:rPrChange w:id="3174" w:author="Clark, Robert Emerson" w:date="2023-06-14T14:40:00Z">
            <w:rPr>
              <w:i/>
            </w:rPr>
          </w:rPrChange>
        </w:rPr>
        <w:t>Nature,</w:t>
      </w:r>
      <w:r w:rsidRPr="00337464">
        <w:rPr>
          <w:sz w:val="24"/>
          <w:szCs w:val="24"/>
          <w:rPrChange w:id="3175" w:author="Clark, Robert Emerson" w:date="2023-06-14T14:40:00Z">
            <w:rPr/>
          </w:rPrChange>
        </w:rPr>
        <w:t xml:space="preserve"> 412</w:t>
      </w:r>
      <w:r w:rsidRPr="00337464">
        <w:rPr>
          <w:b/>
          <w:sz w:val="24"/>
          <w:szCs w:val="24"/>
          <w:rPrChange w:id="3176" w:author="Clark, Robert Emerson" w:date="2023-06-14T14:40:00Z">
            <w:rPr>
              <w:b/>
            </w:rPr>
          </w:rPrChange>
        </w:rPr>
        <w:t>,</w:t>
      </w:r>
      <w:r w:rsidRPr="00337464">
        <w:rPr>
          <w:sz w:val="24"/>
          <w:szCs w:val="24"/>
          <w:rPrChange w:id="3177" w:author="Clark, Robert Emerson" w:date="2023-06-14T14:40:00Z">
            <w:rPr/>
          </w:rPrChange>
        </w:rPr>
        <w:t xml:space="preserve"> 904-907.</w:t>
      </w:r>
    </w:p>
    <w:p w14:paraId="1BB85D62" w14:textId="77777777" w:rsidR="00070243" w:rsidRPr="00337464" w:rsidRDefault="00070243" w:rsidP="00B16FA5">
      <w:pPr>
        <w:pStyle w:val="EndNoteBibliography"/>
        <w:spacing w:after="0" w:line="480" w:lineRule="auto"/>
        <w:ind w:left="720" w:hanging="720"/>
        <w:rPr>
          <w:sz w:val="24"/>
          <w:szCs w:val="24"/>
          <w:rPrChange w:id="3178" w:author="Clark, Robert Emerson" w:date="2023-06-14T14:40:00Z">
            <w:rPr/>
          </w:rPrChange>
        </w:rPr>
      </w:pPr>
      <w:r w:rsidRPr="00337464">
        <w:rPr>
          <w:sz w:val="24"/>
          <w:szCs w:val="24"/>
          <w:rPrChange w:id="3179" w:author="Clark, Robert Emerson" w:date="2023-06-14T14:40:00Z">
            <w:rPr/>
          </w:rPrChange>
        </w:rPr>
        <w:t xml:space="preserve">HE, M. &amp; HE, P. 2014. Molecular characterization, expression profiling, and binding properties of odorant binding protein genes in the whitebacked planthopper, Sogatella furcifera. </w:t>
      </w:r>
      <w:r w:rsidRPr="00337464">
        <w:rPr>
          <w:i/>
          <w:sz w:val="24"/>
          <w:szCs w:val="24"/>
          <w:rPrChange w:id="3180" w:author="Clark, Robert Emerson" w:date="2023-06-14T14:40:00Z">
            <w:rPr>
              <w:i/>
            </w:rPr>
          </w:rPrChange>
        </w:rPr>
        <w:t>Comparative Biochemistry and Physiology Part B: Biochemistry and Molecular Biology,</w:t>
      </w:r>
      <w:r w:rsidRPr="00337464">
        <w:rPr>
          <w:sz w:val="24"/>
          <w:szCs w:val="24"/>
          <w:rPrChange w:id="3181" w:author="Clark, Robert Emerson" w:date="2023-06-14T14:40:00Z">
            <w:rPr/>
          </w:rPrChange>
        </w:rPr>
        <w:t xml:space="preserve"> 174</w:t>
      </w:r>
      <w:r w:rsidRPr="00337464">
        <w:rPr>
          <w:b/>
          <w:sz w:val="24"/>
          <w:szCs w:val="24"/>
          <w:rPrChange w:id="3182" w:author="Clark, Robert Emerson" w:date="2023-06-14T14:40:00Z">
            <w:rPr>
              <w:b/>
            </w:rPr>
          </w:rPrChange>
        </w:rPr>
        <w:t>,</w:t>
      </w:r>
      <w:r w:rsidRPr="00337464">
        <w:rPr>
          <w:sz w:val="24"/>
          <w:szCs w:val="24"/>
          <w:rPrChange w:id="3183" w:author="Clark, Robert Emerson" w:date="2023-06-14T14:40:00Z">
            <w:rPr/>
          </w:rPrChange>
        </w:rPr>
        <w:t xml:space="preserve"> 1-8.</w:t>
      </w:r>
    </w:p>
    <w:p w14:paraId="1B0DE6AC" w14:textId="77777777" w:rsidR="00070243" w:rsidRPr="00337464" w:rsidRDefault="00070243" w:rsidP="00B16FA5">
      <w:pPr>
        <w:pStyle w:val="EndNoteBibliography"/>
        <w:spacing w:after="0" w:line="480" w:lineRule="auto"/>
        <w:ind w:left="720" w:hanging="720"/>
        <w:rPr>
          <w:sz w:val="24"/>
          <w:szCs w:val="24"/>
          <w:rPrChange w:id="3184" w:author="Clark, Robert Emerson" w:date="2023-06-14T14:40:00Z">
            <w:rPr/>
          </w:rPrChange>
        </w:rPr>
      </w:pPr>
      <w:r w:rsidRPr="00337464">
        <w:rPr>
          <w:sz w:val="24"/>
          <w:szCs w:val="24"/>
          <w:rPrChange w:id="3185" w:author="Clark, Robert Emerson" w:date="2023-06-14T14:40:00Z">
            <w:rPr/>
          </w:rPrChange>
        </w:rPr>
        <w:t xml:space="preserve">HE, P., CHEN, G.-L., LI, S., WANG, J., MA, Y.-F., PAN, Y.-F. &amp; HE, M. 2019. Evolution and functional analysis of odorant-binding proteins in three rice planthoppers: Nilaparvata lugens, Sogatella furcifera, and Laodelphax striatellus. </w:t>
      </w:r>
      <w:r w:rsidRPr="00337464">
        <w:rPr>
          <w:i/>
          <w:sz w:val="24"/>
          <w:szCs w:val="24"/>
          <w:rPrChange w:id="3186" w:author="Clark, Robert Emerson" w:date="2023-06-14T14:40:00Z">
            <w:rPr>
              <w:i/>
            </w:rPr>
          </w:rPrChange>
        </w:rPr>
        <w:t>Pest Management Science,</w:t>
      </w:r>
      <w:r w:rsidRPr="00337464">
        <w:rPr>
          <w:sz w:val="24"/>
          <w:szCs w:val="24"/>
          <w:rPrChange w:id="3187" w:author="Clark, Robert Emerson" w:date="2023-06-14T14:40:00Z">
            <w:rPr/>
          </w:rPrChange>
        </w:rPr>
        <w:t xml:space="preserve"> 75</w:t>
      </w:r>
      <w:r w:rsidRPr="00337464">
        <w:rPr>
          <w:b/>
          <w:sz w:val="24"/>
          <w:szCs w:val="24"/>
          <w:rPrChange w:id="3188" w:author="Clark, Robert Emerson" w:date="2023-06-14T14:40:00Z">
            <w:rPr>
              <w:b/>
            </w:rPr>
          </w:rPrChange>
        </w:rPr>
        <w:t>,</w:t>
      </w:r>
      <w:r w:rsidRPr="00337464">
        <w:rPr>
          <w:sz w:val="24"/>
          <w:szCs w:val="24"/>
          <w:rPrChange w:id="3189" w:author="Clark, Robert Emerson" w:date="2023-06-14T14:40:00Z">
            <w:rPr/>
          </w:rPrChange>
        </w:rPr>
        <w:t xml:space="preserve"> 1606-1620.</w:t>
      </w:r>
    </w:p>
    <w:p w14:paraId="096FD860" w14:textId="77777777" w:rsidR="00070243" w:rsidRPr="00337464" w:rsidRDefault="00070243" w:rsidP="00B16FA5">
      <w:pPr>
        <w:pStyle w:val="EndNoteBibliography"/>
        <w:spacing w:after="0" w:line="480" w:lineRule="auto"/>
        <w:ind w:left="720" w:hanging="720"/>
        <w:rPr>
          <w:sz w:val="24"/>
          <w:szCs w:val="24"/>
          <w:rPrChange w:id="3190" w:author="Clark, Robert Emerson" w:date="2023-06-14T14:40:00Z">
            <w:rPr/>
          </w:rPrChange>
        </w:rPr>
      </w:pPr>
      <w:r w:rsidRPr="00337464">
        <w:rPr>
          <w:sz w:val="24"/>
          <w:szCs w:val="24"/>
          <w:rPrChange w:id="3191" w:author="Clark, Robert Emerson" w:date="2023-06-14T14:40:00Z">
            <w:rPr/>
          </w:rPrChange>
        </w:rPr>
        <w:lastRenderedPageBreak/>
        <w:t xml:space="preserve">HE, P., ENGSONTIA, P., CHEN, G.-L., YIN, Q., WANG, J., LU, X., ZHANG, Y.-N., LI, Z.-Q. &amp; HE, M. 2018. Molecular characterization and evolution of a chemosensory receptor gene family in three notorious rice planthoppers, Nilaparvata lugens, Sogatella furcifera and Laodelphax striatellus, based on genome and transcriptome analyses. </w:t>
      </w:r>
      <w:r w:rsidRPr="00337464">
        <w:rPr>
          <w:i/>
          <w:sz w:val="24"/>
          <w:szCs w:val="24"/>
          <w:rPrChange w:id="3192" w:author="Clark, Robert Emerson" w:date="2023-06-14T14:40:00Z">
            <w:rPr>
              <w:i/>
            </w:rPr>
          </w:rPrChange>
        </w:rPr>
        <w:t>Pest Management Science,</w:t>
      </w:r>
      <w:r w:rsidRPr="00337464">
        <w:rPr>
          <w:sz w:val="24"/>
          <w:szCs w:val="24"/>
          <w:rPrChange w:id="3193" w:author="Clark, Robert Emerson" w:date="2023-06-14T14:40:00Z">
            <w:rPr/>
          </w:rPrChange>
        </w:rPr>
        <w:t xml:space="preserve"> 74</w:t>
      </w:r>
      <w:r w:rsidRPr="00337464">
        <w:rPr>
          <w:b/>
          <w:sz w:val="24"/>
          <w:szCs w:val="24"/>
          <w:rPrChange w:id="3194" w:author="Clark, Robert Emerson" w:date="2023-06-14T14:40:00Z">
            <w:rPr>
              <w:b/>
            </w:rPr>
          </w:rPrChange>
        </w:rPr>
        <w:t>,</w:t>
      </w:r>
      <w:r w:rsidRPr="00337464">
        <w:rPr>
          <w:sz w:val="24"/>
          <w:szCs w:val="24"/>
          <w:rPrChange w:id="3195" w:author="Clark, Robert Emerson" w:date="2023-06-14T14:40:00Z">
            <w:rPr/>
          </w:rPrChange>
        </w:rPr>
        <w:t xml:space="preserve"> 2156-2167.</w:t>
      </w:r>
    </w:p>
    <w:p w14:paraId="6F820135" w14:textId="77777777" w:rsidR="00070243" w:rsidRPr="00337464" w:rsidRDefault="00070243" w:rsidP="00B16FA5">
      <w:pPr>
        <w:pStyle w:val="EndNoteBibliography"/>
        <w:spacing w:after="0" w:line="480" w:lineRule="auto"/>
        <w:ind w:left="720" w:hanging="720"/>
        <w:rPr>
          <w:sz w:val="24"/>
          <w:szCs w:val="24"/>
          <w:rPrChange w:id="3196" w:author="Clark, Robert Emerson" w:date="2023-06-14T14:40:00Z">
            <w:rPr/>
          </w:rPrChange>
        </w:rPr>
      </w:pPr>
      <w:r w:rsidRPr="00337464">
        <w:rPr>
          <w:sz w:val="24"/>
          <w:szCs w:val="24"/>
          <w:rPrChange w:id="3197" w:author="Clark, Robert Emerson" w:date="2023-06-14T14:40:00Z">
            <w:rPr/>
          </w:rPrChange>
        </w:rPr>
        <w:t xml:space="preserve">HE, P., ZHANG, J., LIU, N.-Y., ZHANG, Y.-N., YANG, K. &amp; DONG, S.-L. 2011. Distinct Expression Profiles and Different Functions of Odorant Binding Proteins in Nilaparvata lugens Stål. </w:t>
      </w:r>
      <w:r w:rsidRPr="00337464">
        <w:rPr>
          <w:i/>
          <w:sz w:val="24"/>
          <w:szCs w:val="24"/>
          <w:rPrChange w:id="3198" w:author="Clark, Robert Emerson" w:date="2023-06-14T14:40:00Z">
            <w:rPr>
              <w:i/>
            </w:rPr>
          </w:rPrChange>
        </w:rPr>
        <w:t>PLOS ONE,</w:t>
      </w:r>
      <w:r w:rsidRPr="00337464">
        <w:rPr>
          <w:sz w:val="24"/>
          <w:szCs w:val="24"/>
          <w:rPrChange w:id="3199" w:author="Clark, Robert Emerson" w:date="2023-06-14T14:40:00Z">
            <w:rPr/>
          </w:rPrChange>
        </w:rPr>
        <w:t xml:space="preserve"> 6</w:t>
      </w:r>
      <w:r w:rsidRPr="00337464">
        <w:rPr>
          <w:b/>
          <w:sz w:val="24"/>
          <w:szCs w:val="24"/>
          <w:rPrChange w:id="3200" w:author="Clark, Robert Emerson" w:date="2023-06-14T14:40:00Z">
            <w:rPr>
              <w:b/>
            </w:rPr>
          </w:rPrChange>
        </w:rPr>
        <w:t>,</w:t>
      </w:r>
      <w:r w:rsidRPr="00337464">
        <w:rPr>
          <w:sz w:val="24"/>
          <w:szCs w:val="24"/>
          <w:rPrChange w:id="3201" w:author="Clark, Robert Emerson" w:date="2023-06-14T14:40:00Z">
            <w:rPr/>
          </w:rPrChange>
        </w:rPr>
        <w:t xml:space="preserve"> e28921.</w:t>
      </w:r>
    </w:p>
    <w:p w14:paraId="41A77EEA" w14:textId="77777777" w:rsidR="00070243" w:rsidRPr="00337464" w:rsidRDefault="00070243" w:rsidP="00B16FA5">
      <w:pPr>
        <w:pStyle w:val="EndNoteBibliography"/>
        <w:spacing w:after="0" w:line="480" w:lineRule="auto"/>
        <w:ind w:left="720" w:hanging="720"/>
        <w:rPr>
          <w:sz w:val="24"/>
          <w:szCs w:val="24"/>
          <w:rPrChange w:id="3202" w:author="Clark, Robert Emerson" w:date="2023-06-14T14:40:00Z">
            <w:rPr/>
          </w:rPrChange>
        </w:rPr>
      </w:pPr>
      <w:r w:rsidRPr="00337464">
        <w:rPr>
          <w:sz w:val="24"/>
          <w:szCs w:val="24"/>
          <w:rPrChange w:id="3203" w:author="Clark, Robert Emerson" w:date="2023-06-14T14:40:00Z">
            <w:rPr/>
          </w:rPrChange>
        </w:rPr>
        <w:t xml:space="preserve">HEIL, M. 2016. Host Manipulation by Parasites: Cases, Patterns, and Remaining Doubts. </w:t>
      </w:r>
      <w:r w:rsidRPr="00337464">
        <w:rPr>
          <w:i/>
          <w:sz w:val="24"/>
          <w:szCs w:val="24"/>
          <w:rPrChange w:id="3204" w:author="Clark, Robert Emerson" w:date="2023-06-14T14:40:00Z">
            <w:rPr>
              <w:i/>
            </w:rPr>
          </w:rPrChange>
        </w:rPr>
        <w:t>Frontiers in Ecology and Evolution,</w:t>
      </w:r>
      <w:r w:rsidRPr="00337464">
        <w:rPr>
          <w:sz w:val="24"/>
          <w:szCs w:val="24"/>
          <w:rPrChange w:id="3205" w:author="Clark, Robert Emerson" w:date="2023-06-14T14:40:00Z">
            <w:rPr/>
          </w:rPrChange>
        </w:rPr>
        <w:t xml:space="preserve"> 4.</w:t>
      </w:r>
    </w:p>
    <w:p w14:paraId="5020F7C3" w14:textId="77777777" w:rsidR="00070243" w:rsidRPr="00337464" w:rsidRDefault="00070243" w:rsidP="00B16FA5">
      <w:pPr>
        <w:pStyle w:val="EndNoteBibliography"/>
        <w:spacing w:after="0" w:line="480" w:lineRule="auto"/>
        <w:ind w:left="720" w:hanging="720"/>
        <w:rPr>
          <w:sz w:val="24"/>
          <w:szCs w:val="24"/>
          <w:rPrChange w:id="3206" w:author="Clark, Robert Emerson" w:date="2023-06-14T14:40:00Z">
            <w:rPr/>
          </w:rPrChange>
        </w:rPr>
      </w:pPr>
      <w:r w:rsidRPr="00337464">
        <w:rPr>
          <w:sz w:val="24"/>
          <w:szCs w:val="24"/>
          <w:rPrChange w:id="3207" w:author="Clark, Robert Emerson" w:date="2023-06-14T14:40:00Z">
            <w:rPr/>
          </w:rPrChange>
        </w:rPr>
        <w:t xml:space="preserve">HODGE, S. &amp; POWELL, G. 2010. Conditional facilitation of an aphid vector, Acyrthosiphon pisum, by the plant pathogen, pea enation mosaic virus. </w:t>
      </w:r>
      <w:r w:rsidRPr="00337464">
        <w:rPr>
          <w:i/>
          <w:sz w:val="24"/>
          <w:szCs w:val="24"/>
          <w:rPrChange w:id="3208" w:author="Clark, Robert Emerson" w:date="2023-06-14T14:40:00Z">
            <w:rPr>
              <w:i/>
            </w:rPr>
          </w:rPrChange>
        </w:rPr>
        <w:t>Journal of Insect Science,</w:t>
      </w:r>
      <w:r w:rsidRPr="00337464">
        <w:rPr>
          <w:sz w:val="24"/>
          <w:szCs w:val="24"/>
          <w:rPrChange w:id="3209" w:author="Clark, Robert Emerson" w:date="2023-06-14T14:40:00Z">
            <w:rPr/>
          </w:rPrChange>
        </w:rPr>
        <w:t xml:space="preserve"> 10.</w:t>
      </w:r>
    </w:p>
    <w:p w14:paraId="24F2D53C" w14:textId="77777777" w:rsidR="00070243" w:rsidRPr="00337464" w:rsidRDefault="00070243" w:rsidP="00B16FA5">
      <w:pPr>
        <w:pStyle w:val="EndNoteBibliography"/>
        <w:spacing w:after="0" w:line="480" w:lineRule="auto"/>
        <w:ind w:left="720" w:hanging="720"/>
        <w:rPr>
          <w:sz w:val="24"/>
          <w:szCs w:val="24"/>
          <w:rPrChange w:id="3210" w:author="Clark, Robert Emerson" w:date="2023-06-14T14:40:00Z">
            <w:rPr/>
          </w:rPrChange>
        </w:rPr>
      </w:pPr>
      <w:r w:rsidRPr="00337464">
        <w:rPr>
          <w:sz w:val="24"/>
          <w:szCs w:val="24"/>
          <w:rPrChange w:id="3211" w:author="Clark, Robert Emerson" w:date="2023-06-14T14:40:00Z">
            <w:rPr/>
          </w:rPrChange>
        </w:rPr>
        <w:t xml:space="preserve">HU, K., YANG, H., LIU, S., HE, H., DING, W., QIU, L. &amp; LI, Y. 2019. Odorant-Binding Protein 2 is Involved in the Preference of &lt;i&gt;Sogatella furcifera&lt;/i&gt; (Hemiptera: Delphacidae) for Rice Plants Infected with the &lt;i&gt;Southern Rice Black-Streaked Dwarf Virus&lt;/i&gt;. </w:t>
      </w:r>
      <w:r w:rsidRPr="00337464">
        <w:rPr>
          <w:i/>
          <w:sz w:val="24"/>
          <w:szCs w:val="24"/>
          <w:rPrChange w:id="3212" w:author="Clark, Robert Emerson" w:date="2023-06-14T14:40:00Z">
            <w:rPr>
              <w:i/>
            </w:rPr>
          </w:rPrChange>
        </w:rPr>
        <w:t>Florida Entomologist,</w:t>
      </w:r>
      <w:r w:rsidRPr="00337464">
        <w:rPr>
          <w:sz w:val="24"/>
          <w:szCs w:val="24"/>
          <w:rPrChange w:id="3213" w:author="Clark, Robert Emerson" w:date="2023-06-14T14:40:00Z">
            <w:rPr/>
          </w:rPrChange>
        </w:rPr>
        <w:t xml:space="preserve"> 102</w:t>
      </w:r>
      <w:r w:rsidRPr="00337464">
        <w:rPr>
          <w:b/>
          <w:sz w:val="24"/>
          <w:szCs w:val="24"/>
          <w:rPrChange w:id="3214" w:author="Clark, Robert Emerson" w:date="2023-06-14T14:40:00Z">
            <w:rPr>
              <w:b/>
            </w:rPr>
          </w:rPrChange>
        </w:rPr>
        <w:t>,</w:t>
      </w:r>
      <w:r w:rsidRPr="00337464">
        <w:rPr>
          <w:sz w:val="24"/>
          <w:szCs w:val="24"/>
          <w:rPrChange w:id="3215" w:author="Clark, Robert Emerson" w:date="2023-06-14T14:40:00Z">
            <w:rPr/>
          </w:rPrChange>
        </w:rPr>
        <w:t xml:space="preserve"> 353-358, 6.</w:t>
      </w:r>
    </w:p>
    <w:p w14:paraId="26BC69DA" w14:textId="77777777" w:rsidR="00070243" w:rsidRPr="00337464" w:rsidRDefault="00070243" w:rsidP="00B16FA5">
      <w:pPr>
        <w:pStyle w:val="EndNoteBibliography"/>
        <w:spacing w:after="0" w:line="480" w:lineRule="auto"/>
        <w:ind w:left="720" w:hanging="720"/>
        <w:rPr>
          <w:sz w:val="24"/>
          <w:szCs w:val="24"/>
          <w:rPrChange w:id="3216" w:author="Clark, Robert Emerson" w:date="2023-06-14T14:40:00Z">
            <w:rPr/>
          </w:rPrChange>
        </w:rPr>
      </w:pPr>
      <w:r w:rsidRPr="00337464">
        <w:rPr>
          <w:sz w:val="24"/>
          <w:szCs w:val="24"/>
          <w:rPrChange w:id="3217" w:author="Clark, Robert Emerson" w:date="2023-06-14T14:40:00Z">
            <w:rPr/>
          </w:rPrChange>
        </w:rPr>
        <w:t xml:space="preserve">HUDSON, A., RICHMAN, D. B., ESCOBAR, I. &amp; CREAMER, R. 2010. Comparison of the Feeding Behavior and Genetics of Beet Leafhopper, &lt;i&gt;Circulifer tenellus,&lt;/i&gt; Populations from California and New Mexico. </w:t>
      </w:r>
      <w:r w:rsidRPr="00337464">
        <w:rPr>
          <w:i/>
          <w:sz w:val="24"/>
          <w:szCs w:val="24"/>
          <w:rPrChange w:id="3218" w:author="Clark, Robert Emerson" w:date="2023-06-14T14:40:00Z">
            <w:rPr>
              <w:i/>
            </w:rPr>
          </w:rPrChange>
        </w:rPr>
        <w:t>Southwestern Entomologist,</w:t>
      </w:r>
      <w:r w:rsidRPr="00337464">
        <w:rPr>
          <w:sz w:val="24"/>
          <w:szCs w:val="24"/>
          <w:rPrChange w:id="3219" w:author="Clark, Robert Emerson" w:date="2023-06-14T14:40:00Z">
            <w:rPr/>
          </w:rPrChange>
        </w:rPr>
        <w:t xml:space="preserve"> 35</w:t>
      </w:r>
      <w:r w:rsidRPr="00337464">
        <w:rPr>
          <w:b/>
          <w:sz w:val="24"/>
          <w:szCs w:val="24"/>
          <w:rPrChange w:id="3220" w:author="Clark, Robert Emerson" w:date="2023-06-14T14:40:00Z">
            <w:rPr>
              <w:b/>
            </w:rPr>
          </w:rPrChange>
        </w:rPr>
        <w:t>,</w:t>
      </w:r>
      <w:r w:rsidRPr="00337464">
        <w:rPr>
          <w:sz w:val="24"/>
          <w:szCs w:val="24"/>
          <w:rPrChange w:id="3221" w:author="Clark, Robert Emerson" w:date="2023-06-14T14:40:00Z">
            <w:rPr/>
          </w:rPrChange>
        </w:rPr>
        <w:t xml:space="preserve"> 241-250, 10.</w:t>
      </w:r>
    </w:p>
    <w:p w14:paraId="139B718B" w14:textId="77777777" w:rsidR="00070243" w:rsidRPr="00337464" w:rsidRDefault="00070243" w:rsidP="00B16FA5">
      <w:pPr>
        <w:pStyle w:val="EndNoteBibliography"/>
        <w:spacing w:after="0" w:line="480" w:lineRule="auto"/>
        <w:ind w:left="720" w:hanging="720"/>
        <w:rPr>
          <w:sz w:val="24"/>
          <w:szCs w:val="24"/>
          <w:rPrChange w:id="3222" w:author="Clark, Robert Emerson" w:date="2023-06-14T14:40:00Z">
            <w:rPr/>
          </w:rPrChange>
        </w:rPr>
      </w:pPr>
      <w:r w:rsidRPr="00337464">
        <w:rPr>
          <w:sz w:val="24"/>
          <w:szCs w:val="24"/>
          <w:rPrChange w:id="3223" w:author="Clark, Robert Emerson" w:date="2023-06-14T14:40:00Z">
            <w:rPr/>
          </w:rPrChange>
        </w:rPr>
        <w:t xml:space="preserve">HULL, R. &amp; LANE, L. C. 1973. The unusual nature of the components of a strain of pea enation mosaic virus. </w:t>
      </w:r>
      <w:r w:rsidRPr="00337464">
        <w:rPr>
          <w:i/>
          <w:sz w:val="24"/>
          <w:szCs w:val="24"/>
          <w:rPrChange w:id="3224" w:author="Clark, Robert Emerson" w:date="2023-06-14T14:40:00Z">
            <w:rPr>
              <w:i/>
            </w:rPr>
          </w:rPrChange>
        </w:rPr>
        <w:t>Virology,</w:t>
      </w:r>
      <w:r w:rsidRPr="00337464">
        <w:rPr>
          <w:sz w:val="24"/>
          <w:szCs w:val="24"/>
          <w:rPrChange w:id="3225" w:author="Clark, Robert Emerson" w:date="2023-06-14T14:40:00Z">
            <w:rPr/>
          </w:rPrChange>
        </w:rPr>
        <w:t xml:space="preserve"> 55</w:t>
      </w:r>
      <w:r w:rsidRPr="00337464">
        <w:rPr>
          <w:b/>
          <w:sz w:val="24"/>
          <w:szCs w:val="24"/>
          <w:rPrChange w:id="3226" w:author="Clark, Robert Emerson" w:date="2023-06-14T14:40:00Z">
            <w:rPr>
              <w:b/>
            </w:rPr>
          </w:rPrChange>
        </w:rPr>
        <w:t>,</w:t>
      </w:r>
      <w:r w:rsidRPr="00337464">
        <w:rPr>
          <w:sz w:val="24"/>
          <w:szCs w:val="24"/>
          <w:rPrChange w:id="3227" w:author="Clark, Robert Emerson" w:date="2023-06-14T14:40:00Z">
            <w:rPr/>
          </w:rPrChange>
        </w:rPr>
        <w:t xml:space="preserve"> 1-13.</w:t>
      </w:r>
    </w:p>
    <w:p w14:paraId="625FA99E" w14:textId="77777777" w:rsidR="00070243" w:rsidRPr="00337464" w:rsidRDefault="00070243" w:rsidP="00B16FA5">
      <w:pPr>
        <w:pStyle w:val="EndNoteBibliography"/>
        <w:spacing w:after="0" w:line="480" w:lineRule="auto"/>
        <w:ind w:left="720" w:hanging="720"/>
        <w:rPr>
          <w:sz w:val="24"/>
          <w:szCs w:val="24"/>
          <w:rPrChange w:id="3228" w:author="Clark, Robert Emerson" w:date="2023-06-14T14:40:00Z">
            <w:rPr/>
          </w:rPrChange>
        </w:rPr>
      </w:pPr>
      <w:r w:rsidRPr="00337464">
        <w:rPr>
          <w:sz w:val="24"/>
          <w:szCs w:val="24"/>
          <w:rPrChange w:id="3229" w:author="Clark, Robert Emerson" w:date="2023-06-14T14:40:00Z">
            <w:rPr/>
          </w:rPrChange>
        </w:rPr>
        <w:lastRenderedPageBreak/>
        <w:t xml:space="preserve">INGWELL, L. L., EIGENBRODE, S. D. &amp; BOSQUE-PÉREZ, N. A. 2012. Plant viruses alter insect behavior to enhance their spread. </w:t>
      </w:r>
      <w:r w:rsidRPr="00337464">
        <w:rPr>
          <w:i/>
          <w:sz w:val="24"/>
          <w:szCs w:val="24"/>
          <w:rPrChange w:id="3230" w:author="Clark, Robert Emerson" w:date="2023-06-14T14:40:00Z">
            <w:rPr>
              <w:i/>
            </w:rPr>
          </w:rPrChange>
        </w:rPr>
        <w:t>Scientific Reports,</w:t>
      </w:r>
      <w:r w:rsidRPr="00337464">
        <w:rPr>
          <w:sz w:val="24"/>
          <w:szCs w:val="24"/>
          <w:rPrChange w:id="3231" w:author="Clark, Robert Emerson" w:date="2023-06-14T14:40:00Z">
            <w:rPr/>
          </w:rPrChange>
        </w:rPr>
        <w:t xml:space="preserve"> 2</w:t>
      </w:r>
      <w:r w:rsidRPr="00337464">
        <w:rPr>
          <w:b/>
          <w:sz w:val="24"/>
          <w:szCs w:val="24"/>
          <w:rPrChange w:id="3232" w:author="Clark, Robert Emerson" w:date="2023-06-14T14:40:00Z">
            <w:rPr>
              <w:b/>
            </w:rPr>
          </w:rPrChange>
        </w:rPr>
        <w:t>,</w:t>
      </w:r>
      <w:r w:rsidRPr="00337464">
        <w:rPr>
          <w:sz w:val="24"/>
          <w:szCs w:val="24"/>
          <w:rPrChange w:id="3233" w:author="Clark, Robert Emerson" w:date="2023-06-14T14:40:00Z">
            <w:rPr/>
          </w:rPrChange>
        </w:rPr>
        <w:t xml:space="preserve"> 578.</w:t>
      </w:r>
    </w:p>
    <w:p w14:paraId="71FBBDE7" w14:textId="77777777" w:rsidR="00070243" w:rsidRPr="00337464" w:rsidRDefault="00070243" w:rsidP="00B16FA5">
      <w:pPr>
        <w:pStyle w:val="EndNoteBibliography"/>
        <w:spacing w:after="0" w:line="480" w:lineRule="auto"/>
        <w:ind w:left="720" w:hanging="720"/>
        <w:rPr>
          <w:sz w:val="24"/>
          <w:szCs w:val="24"/>
          <w:rPrChange w:id="3234" w:author="Clark, Robert Emerson" w:date="2023-06-14T14:40:00Z">
            <w:rPr/>
          </w:rPrChange>
        </w:rPr>
      </w:pPr>
      <w:r w:rsidRPr="00337464">
        <w:rPr>
          <w:sz w:val="24"/>
          <w:szCs w:val="24"/>
          <w:rPrChange w:id="3235" w:author="Clark, Robert Emerson" w:date="2023-06-14T14:40:00Z">
            <w:rPr/>
          </w:rPrChange>
        </w:rPr>
        <w:t xml:space="preserve">KANG, Z. W., LIU, F. H., PANG, R. P., YU, W. B., TAN, X. L., ZHENG, Z. Q., TIAN, H. G. &amp; LIU, T. X. 2018. The identification and expression analysis of candidate chemosensory genes in the bird cherry-oat aphid Rhopalosiphum padi (L.). </w:t>
      </w:r>
      <w:r w:rsidRPr="00337464">
        <w:rPr>
          <w:i/>
          <w:sz w:val="24"/>
          <w:szCs w:val="24"/>
          <w:rPrChange w:id="3236" w:author="Clark, Robert Emerson" w:date="2023-06-14T14:40:00Z">
            <w:rPr>
              <w:i/>
            </w:rPr>
          </w:rPrChange>
        </w:rPr>
        <w:t>Bulletin of Entomological Research,</w:t>
      </w:r>
      <w:r w:rsidRPr="00337464">
        <w:rPr>
          <w:sz w:val="24"/>
          <w:szCs w:val="24"/>
          <w:rPrChange w:id="3237" w:author="Clark, Robert Emerson" w:date="2023-06-14T14:40:00Z">
            <w:rPr/>
          </w:rPrChange>
        </w:rPr>
        <w:t xml:space="preserve"> 108</w:t>
      </w:r>
      <w:r w:rsidRPr="00337464">
        <w:rPr>
          <w:b/>
          <w:sz w:val="24"/>
          <w:szCs w:val="24"/>
          <w:rPrChange w:id="3238" w:author="Clark, Robert Emerson" w:date="2023-06-14T14:40:00Z">
            <w:rPr>
              <w:b/>
            </w:rPr>
          </w:rPrChange>
        </w:rPr>
        <w:t>,</w:t>
      </w:r>
      <w:r w:rsidRPr="00337464">
        <w:rPr>
          <w:sz w:val="24"/>
          <w:szCs w:val="24"/>
          <w:rPrChange w:id="3239" w:author="Clark, Robert Emerson" w:date="2023-06-14T14:40:00Z">
            <w:rPr/>
          </w:rPrChange>
        </w:rPr>
        <w:t xml:space="preserve"> 645-657.</w:t>
      </w:r>
    </w:p>
    <w:p w14:paraId="1EA12ECB" w14:textId="77777777" w:rsidR="00070243" w:rsidRPr="00337464" w:rsidRDefault="00070243" w:rsidP="00B16FA5">
      <w:pPr>
        <w:pStyle w:val="EndNoteBibliography"/>
        <w:spacing w:after="0" w:line="480" w:lineRule="auto"/>
        <w:ind w:left="720" w:hanging="720"/>
        <w:rPr>
          <w:sz w:val="24"/>
          <w:szCs w:val="24"/>
          <w:rPrChange w:id="3240" w:author="Clark, Robert Emerson" w:date="2023-06-14T14:40:00Z">
            <w:rPr/>
          </w:rPrChange>
        </w:rPr>
      </w:pPr>
      <w:r w:rsidRPr="00337464">
        <w:rPr>
          <w:sz w:val="24"/>
          <w:szCs w:val="24"/>
          <w:rPrChange w:id="3241" w:author="Clark, Robert Emerson" w:date="2023-06-14T14:40:00Z">
            <w:rPr/>
          </w:rPrChange>
        </w:rPr>
        <w:t xml:space="preserve">LEE, H., STEPHANUS, A. P., FOWLES, T. M., WINTERMANTEL, W. M., TRUMBLE, J. T., GILBERTSON, R. L. &amp; NANSEN, C. 2022. Insect vector manipulation by a plant virus and simulation modeling of its potential impact on crop infection. </w:t>
      </w:r>
      <w:r w:rsidRPr="00337464">
        <w:rPr>
          <w:i/>
          <w:sz w:val="24"/>
          <w:szCs w:val="24"/>
          <w:rPrChange w:id="3242" w:author="Clark, Robert Emerson" w:date="2023-06-14T14:40:00Z">
            <w:rPr>
              <w:i/>
            </w:rPr>
          </w:rPrChange>
        </w:rPr>
        <w:t>Scientific Reports,</w:t>
      </w:r>
      <w:r w:rsidRPr="00337464">
        <w:rPr>
          <w:sz w:val="24"/>
          <w:szCs w:val="24"/>
          <w:rPrChange w:id="3243" w:author="Clark, Robert Emerson" w:date="2023-06-14T14:40:00Z">
            <w:rPr/>
          </w:rPrChange>
        </w:rPr>
        <w:t xml:space="preserve"> 12</w:t>
      </w:r>
      <w:r w:rsidRPr="00337464">
        <w:rPr>
          <w:b/>
          <w:sz w:val="24"/>
          <w:szCs w:val="24"/>
          <w:rPrChange w:id="3244" w:author="Clark, Robert Emerson" w:date="2023-06-14T14:40:00Z">
            <w:rPr>
              <w:b/>
            </w:rPr>
          </w:rPrChange>
        </w:rPr>
        <w:t>,</w:t>
      </w:r>
      <w:r w:rsidRPr="00337464">
        <w:rPr>
          <w:sz w:val="24"/>
          <w:szCs w:val="24"/>
          <w:rPrChange w:id="3245" w:author="Clark, Robert Emerson" w:date="2023-06-14T14:40:00Z">
            <w:rPr/>
          </w:rPrChange>
        </w:rPr>
        <w:t xml:space="preserve"> 8429.</w:t>
      </w:r>
    </w:p>
    <w:p w14:paraId="3F01F030" w14:textId="77777777" w:rsidR="00070243" w:rsidRPr="00337464" w:rsidRDefault="00070243" w:rsidP="00B16FA5">
      <w:pPr>
        <w:pStyle w:val="EndNoteBibliography"/>
        <w:spacing w:after="0" w:line="480" w:lineRule="auto"/>
        <w:ind w:left="720" w:hanging="720"/>
        <w:rPr>
          <w:sz w:val="24"/>
          <w:szCs w:val="24"/>
          <w:rPrChange w:id="3246" w:author="Clark, Robert Emerson" w:date="2023-06-14T14:40:00Z">
            <w:rPr/>
          </w:rPrChange>
        </w:rPr>
      </w:pPr>
      <w:r w:rsidRPr="00337464">
        <w:rPr>
          <w:sz w:val="24"/>
          <w:szCs w:val="24"/>
          <w:rPrChange w:id="3247" w:author="Clark, Robert Emerson" w:date="2023-06-14T14:40:00Z">
            <w:rPr/>
          </w:rPrChange>
        </w:rPr>
        <w:t>LENTH, R. 2023. emmeans: Estimated Marginal Means, aka Least-Squares Means. R package version 1.8.5.</w:t>
      </w:r>
    </w:p>
    <w:p w14:paraId="24CE20DF" w14:textId="77777777" w:rsidR="00070243" w:rsidRPr="00337464" w:rsidRDefault="00070243" w:rsidP="00B16FA5">
      <w:pPr>
        <w:pStyle w:val="EndNoteBibliography"/>
        <w:spacing w:after="0" w:line="480" w:lineRule="auto"/>
        <w:ind w:left="720" w:hanging="720"/>
        <w:rPr>
          <w:sz w:val="24"/>
          <w:szCs w:val="24"/>
          <w:rPrChange w:id="3248" w:author="Clark, Robert Emerson" w:date="2023-06-14T14:40:00Z">
            <w:rPr/>
          </w:rPrChange>
        </w:rPr>
      </w:pPr>
      <w:r w:rsidRPr="00337464">
        <w:rPr>
          <w:sz w:val="24"/>
          <w:szCs w:val="24"/>
          <w:rPrChange w:id="3249" w:author="Clark, Robert Emerson" w:date="2023-06-14T14:40:00Z">
            <w:rPr/>
          </w:rPrChange>
        </w:rPr>
        <w:t xml:space="preserve">LOXDALE, H. D., LUSHAI, G. &amp; HARVEY, J. A. 2011. The evolutionary improbability of ‘generalism’ in nature, with special reference to insects. </w:t>
      </w:r>
      <w:r w:rsidRPr="00337464">
        <w:rPr>
          <w:i/>
          <w:sz w:val="24"/>
          <w:szCs w:val="24"/>
          <w:rPrChange w:id="3250" w:author="Clark, Robert Emerson" w:date="2023-06-14T14:40:00Z">
            <w:rPr>
              <w:i/>
            </w:rPr>
          </w:rPrChange>
        </w:rPr>
        <w:t>Biological Journal of the Linnean Society,</w:t>
      </w:r>
      <w:r w:rsidRPr="00337464">
        <w:rPr>
          <w:sz w:val="24"/>
          <w:szCs w:val="24"/>
          <w:rPrChange w:id="3251" w:author="Clark, Robert Emerson" w:date="2023-06-14T14:40:00Z">
            <w:rPr/>
          </w:rPrChange>
        </w:rPr>
        <w:t xml:space="preserve"> 103</w:t>
      </w:r>
      <w:r w:rsidRPr="00337464">
        <w:rPr>
          <w:b/>
          <w:sz w:val="24"/>
          <w:szCs w:val="24"/>
          <w:rPrChange w:id="3252" w:author="Clark, Robert Emerson" w:date="2023-06-14T14:40:00Z">
            <w:rPr>
              <w:b/>
            </w:rPr>
          </w:rPrChange>
        </w:rPr>
        <w:t>,</w:t>
      </w:r>
      <w:r w:rsidRPr="00337464">
        <w:rPr>
          <w:sz w:val="24"/>
          <w:szCs w:val="24"/>
          <w:rPrChange w:id="3253" w:author="Clark, Robert Emerson" w:date="2023-06-14T14:40:00Z">
            <w:rPr/>
          </w:rPrChange>
        </w:rPr>
        <w:t xml:space="preserve"> 1-18.</w:t>
      </w:r>
    </w:p>
    <w:p w14:paraId="4909283D" w14:textId="77777777" w:rsidR="00070243" w:rsidRPr="00337464" w:rsidRDefault="00070243" w:rsidP="00B16FA5">
      <w:pPr>
        <w:pStyle w:val="EndNoteBibliography"/>
        <w:spacing w:after="0" w:line="480" w:lineRule="auto"/>
        <w:ind w:left="720" w:hanging="720"/>
        <w:rPr>
          <w:sz w:val="24"/>
          <w:szCs w:val="24"/>
          <w:rPrChange w:id="3254" w:author="Clark, Robert Emerson" w:date="2023-06-14T14:40:00Z">
            <w:rPr/>
          </w:rPrChange>
        </w:rPr>
      </w:pPr>
      <w:r w:rsidRPr="00337464">
        <w:rPr>
          <w:sz w:val="24"/>
          <w:szCs w:val="24"/>
          <w:rPrChange w:id="3255" w:author="Clark, Robert Emerson" w:date="2023-06-14T14:40:00Z">
            <w:rPr/>
          </w:rPrChange>
        </w:rPr>
        <w:t xml:space="preserve">MAKKOUK, K., PAPPU, H. &amp; KUMARI, S. G. 2012. Chapter 11 - Virus Diseases of Peas, Beans, and Faba Bean in the Mediterranean Region. </w:t>
      </w:r>
      <w:r w:rsidRPr="00337464">
        <w:rPr>
          <w:i/>
          <w:sz w:val="24"/>
          <w:szCs w:val="24"/>
          <w:rPrChange w:id="3256" w:author="Clark, Robert Emerson" w:date="2023-06-14T14:40:00Z">
            <w:rPr>
              <w:i/>
            </w:rPr>
          </w:rPrChange>
        </w:rPr>
        <w:t>In:</w:t>
      </w:r>
      <w:r w:rsidRPr="00337464">
        <w:rPr>
          <w:sz w:val="24"/>
          <w:szCs w:val="24"/>
          <w:rPrChange w:id="3257" w:author="Clark, Robert Emerson" w:date="2023-06-14T14:40:00Z">
            <w:rPr/>
          </w:rPrChange>
        </w:rPr>
        <w:t xml:space="preserve"> LOEBENSTEIN, G. &amp; LECOQ, H. (eds.) </w:t>
      </w:r>
      <w:r w:rsidRPr="00337464">
        <w:rPr>
          <w:i/>
          <w:sz w:val="24"/>
          <w:szCs w:val="24"/>
          <w:rPrChange w:id="3258" w:author="Clark, Robert Emerson" w:date="2023-06-14T14:40:00Z">
            <w:rPr>
              <w:i/>
            </w:rPr>
          </w:rPrChange>
        </w:rPr>
        <w:t>Advances in Virus Research.</w:t>
      </w:r>
      <w:r w:rsidRPr="00337464">
        <w:rPr>
          <w:sz w:val="24"/>
          <w:szCs w:val="24"/>
          <w:rPrChange w:id="3259" w:author="Clark, Robert Emerson" w:date="2023-06-14T14:40:00Z">
            <w:rPr/>
          </w:rPrChange>
        </w:rPr>
        <w:t xml:space="preserve"> Academic Press.</w:t>
      </w:r>
    </w:p>
    <w:p w14:paraId="241950D8" w14:textId="77777777" w:rsidR="00070243" w:rsidRPr="00337464" w:rsidRDefault="00070243" w:rsidP="00B16FA5">
      <w:pPr>
        <w:pStyle w:val="EndNoteBibliography"/>
        <w:spacing w:after="0" w:line="480" w:lineRule="auto"/>
        <w:ind w:left="720" w:hanging="720"/>
        <w:rPr>
          <w:sz w:val="24"/>
          <w:szCs w:val="24"/>
          <w:rPrChange w:id="3260" w:author="Clark, Robert Emerson" w:date="2023-06-14T14:40:00Z">
            <w:rPr/>
          </w:rPrChange>
        </w:rPr>
      </w:pPr>
      <w:r w:rsidRPr="00337464">
        <w:rPr>
          <w:sz w:val="24"/>
          <w:szCs w:val="24"/>
          <w:rPrChange w:id="3261" w:author="Clark, Robert Emerson" w:date="2023-06-14T14:40:00Z">
            <w:rPr/>
          </w:rPrChange>
        </w:rPr>
        <w:t xml:space="preserve">MCLEISH, M. J., FRAILE, A. &amp; GARCÍA-ARENAL, F. 2018. Chapter Nine - Ecological Complexity in Plant Virus Host Range Evolution. </w:t>
      </w:r>
      <w:r w:rsidRPr="00337464">
        <w:rPr>
          <w:i/>
          <w:sz w:val="24"/>
          <w:szCs w:val="24"/>
          <w:rPrChange w:id="3262" w:author="Clark, Robert Emerson" w:date="2023-06-14T14:40:00Z">
            <w:rPr>
              <w:i/>
            </w:rPr>
          </w:rPrChange>
        </w:rPr>
        <w:t>In:</w:t>
      </w:r>
      <w:r w:rsidRPr="00337464">
        <w:rPr>
          <w:sz w:val="24"/>
          <w:szCs w:val="24"/>
          <w:rPrChange w:id="3263" w:author="Clark, Robert Emerson" w:date="2023-06-14T14:40:00Z">
            <w:rPr/>
          </w:rPrChange>
        </w:rPr>
        <w:t xml:space="preserve"> MALMSTROM, C. M. (ed.) </w:t>
      </w:r>
      <w:r w:rsidRPr="00337464">
        <w:rPr>
          <w:i/>
          <w:sz w:val="24"/>
          <w:szCs w:val="24"/>
          <w:rPrChange w:id="3264" w:author="Clark, Robert Emerson" w:date="2023-06-14T14:40:00Z">
            <w:rPr>
              <w:i/>
            </w:rPr>
          </w:rPrChange>
        </w:rPr>
        <w:t>Advances in Virus Research.</w:t>
      </w:r>
      <w:r w:rsidRPr="00337464">
        <w:rPr>
          <w:sz w:val="24"/>
          <w:szCs w:val="24"/>
          <w:rPrChange w:id="3265" w:author="Clark, Robert Emerson" w:date="2023-06-14T14:40:00Z">
            <w:rPr/>
          </w:rPrChange>
        </w:rPr>
        <w:t xml:space="preserve"> Academic Press.</w:t>
      </w:r>
    </w:p>
    <w:p w14:paraId="6605900E" w14:textId="77777777" w:rsidR="00070243" w:rsidRPr="00337464" w:rsidRDefault="00070243" w:rsidP="00B16FA5">
      <w:pPr>
        <w:pStyle w:val="EndNoteBibliography"/>
        <w:spacing w:after="0" w:line="480" w:lineRule="auto"/>
        <w:ind w:left="720" w:hanging="720"/>
        <w:rPr>
          <w:sz w:val="24"/>
          <w:szCs w:val="24"/>
          <w:rPrChange w:id="3266" w:author="Clark, Robert Emerson" w:date="2023-06-14T14:40:00Z">
            <w:rPr/>
          </w:rPrChange>
        </w:rPr>
      </w:pPr>
      <w:r w:rsidRPr="00337464">
        <w:rPr>
          <w:sz w:val="24"/>
          <w:szCs w:val="24"/>
          <w:rPrChange w:id="3267" w:author="Clark, Robert Emerson" w:date="2023-06-14T14:40:00Z">
            <w:rPr/>
          </w:rPrChange>
        </w:rPr>
        <w:t xml:space="preserve">MILLER, W. A. 1999. LUTEOVIRUS (LUTEOVIRIDAE). </w:t>
      </w:r>
      <w:r w:rsidRPr="00337464">
        <w:rPr>
          <w:i/>
          <w:sz w:val="24"/>
          <w:szCs w:val="24"/>
          <w:rPrChange w:id="3268" w:author="Clark, Robert Emerson" w:date="2023-06-14T14:40:00Z">
            <w:rPr>
              <w:i/>
            </w:rPr>
          </w:rPrChange>
        </w:rPr>
        <w:t>In:</w:t>
      </w:r>
      <w:r w:rsidRPr="00337464">
        <w:rPr>
          <w:sz w:val="24"/>
          <w:szCs w:val="24"/>
          <w:rPrChange w:id="3269" w:author="Clark, Robert Emerson" w:date="2023-06-14T14:40:00Z">
            <w:rPr/>
          </w:rPrChange>
        </w:rPr>
        <w:t xml:space="preserve"> GRANOFF, A. &amp; WEBSTER, R. G. (eds.) </w:t>
      </w:r>
      <w:r w:rsidRPr="00337464">
        <w:rPr>
          <w:i/>
          <w:sz w:val="24"/>
          <w:szCs w:val="24"/>
          <w:rPrChange w:id="3270" w:author="Clark, Robert Emerson" w:date="2023-06-14T14:40:00Z">
            <w:rPr>
              <w:i/>
            </w:rPr>
          </w:rPrChange>
        </w:rPr>
        <w:t>Encyclopedia of Virology (Second Edition).</w:t>
      </w:r>
      <w:r w:rsidRPr="00337464">
        <w:rPr>
          <w:sz w:val="24"/>
          <w:szCs w:val="24"/>
          <w:rPrChange w:id="3271" w:author="Clark, Robert Emerson" w:date="2023-06-14T14:40:00Z">
            <w:rPr/>
          </w:rPrChange>
        </w:rPr>
        <w:t xml:space="preserve"> Oxford: Elsevier.</w:t>
      </w:r>
    </w:p>
    <w:p w14:paraId="712C3243" w14:textId="77777777" w:rsidR="00070243" w:rsidRPr="00337464" w:rsidRDefault="00070243" w:rsidP="00B16FA5">
      <w:pPr>
        <w:pStyle w:val="EndNoteBibliography"/>
        <w:spacing w:after="0" w:line="480" w:lineRule="auto"/>
        <w:ind w:left="720" w:hanging="720"/>
        <w:rPr>
          <w:sz w:val="24"/>
          <w:szCs w:val="24"/>
          <w:rPrChange w:id="3272" w:author="Clark, Robert Emerson" w:date="2023-06-14T14:40:00Z">
            <w:rPr/>
          </w:rPrChange>
        </w:rPr>
      </w:pPr>
      <w:r w:rsidRPr="00337464">
        <w:rPr>
          <w:sz w:val="24"/>
          <w:szCs w:val="24"/>
          <w:rPrChange w:id="3273" w:author="Clark, Robert Emerson" w:date="2023-06-14T14:40:00Z">
            <w:rPr/>
          </w:rPrChange>
        </w:rPr>
        <w:lastRenderedPageBreak/>
        <w:t xml:space="preserve">MORALES-HOJAS, R., GONZALEZ-URIARTE, A., ALVIRA IRAIZOZ, F., JENKINS, T., ALDERSON, L., KRUGER, T., HALL, M. J., GREENSLADE, A., SHORTALL, C. R. &amp; BELL, J. R. 2020. Population genetic structure and predominance of cyclical parthenogenesis in the bird cherry-oat aphid Rhopalosiphum padi in England. </w:t>
      </w:r>
      <w:r w:rsidRPr="00337464">
        <w:rPr>
          <w:i/>
          <w:sz w:val="24"/>
          <w:szCs w:val="24"/>
          <w:rPrChange w:id="3274" w:author="Clark, Robert Emerson" w:date="2023-06-14T14:40:00Z">
            <w:rPr>
              <w:i/>
            </w:rPr>
          </w:rPrChange>
        </w:rPr>
        <w:t>Evolutionary Applications,</w:t>
      </w:r>
      <w:r w:rsidRPr="00337464">
        <w:rPr>
          <w:sz w:val="24"/>
          <w:szCs w:val="24"/>
          <w:rPrChange w:id="3275" w:author="Clark, Robert Emerson" w:date="2023-06-14T14:40:00Z">
            <w:rPr/>
          </w:rPrChange>
        </w:rPr>
        <w:t xml:space="preserve"> 13</w:t>
      </w:r>
      <w:r w:rsidRPr="00337464">
        <w:rPr>
          <w:b/>
          <w:sz w:val="24"/>
          <w:szCs w:val="24"/>
          <w:rPrChange w:id="3276" w:author="Clark, Robert Emerson" w:date="2023-06-14T14:40:00Z">
            <w:rPr>
              <w:b/>
            </w:rPr>
          </w:rPrChange>
        </w:rPr>
        <w:t>,</w:t>
      </w:r>
      <w:r w:rsidRPr="00337464">
        <w:rPr>
          <w:sz w:val="24"/>
          <w:szCs w:val="24"/>
          <w:rPrChange w:id="3277" w:author="Clark, Robert Emerson" w:date="2023-06-14T14:40:00Z">
            <w:rPr/>
          </w:rPrChange>
        </w:rPr>
        <w:t xml:space="preserve"> 1009-1025.</w:t>
      </w:r>
    </w:p>
    <w:p w14:paraId="295741B6" w14:textId="77777777" w:rsidR="00070243" w:rsidRPr="00337464" w:rsidRDefault="00070243" w:rsidP="00B16FA5">
      <w:pPr>
        <w:pStyle w:val="EndNoteBibliography"/>
        <w:spacing w:after="0" w:line="480" w:lineRule="auto"/>
        <w:ind w:left="720" w:hanging="720"/>
        <w:rPr>
          <w:sz w:val="24"/>
          <w:szCs w:val="24"/>
          <w:rPrChange w:id="3278" w:author="Clark, Robert Emerson" w:date="2023-06-14T14:40:00Z">
            <w:rPr/>
          </w:rPrChange>
        </w:rPr>
      </w:pPr>
      <w:r w:rsidRPr="00337464">
        <w:rPr>
          <w:sz w:val="24"/>
          <w:szCs w:val="24"/>
          <w:rPrChange w:id="3279" w:author="Clark, Robert Emerson" w:date="2023-06-14T14:40:00Z">
            <w:rPr/>
          </w:rPrChange>
        </w:rPr>
        <w:t xml:space="preserve">MORAN, N. A. 1988. The Evolution of Host-Plant Alternation in Aphids: Evidence for Specialization as a Dead End. </w:t>
      </w:r>
      <w:r w:rsidRPr="00337464">
        <w:rPr>
          <w:i/>
          <w:sz w:val="24"/>
          <w:szCs w:val="24"/>
          <w:rPrChange w:id="3280" w:author="Clark, Robert Emerson" w:date="2023-06-14T14:40:00Z">
            <w:rPr>
              <w:i/>
            </w:rPr>
          </w:rPrChange>
        </w:rPr>
        <w:t>The American Naturalist,</w:t>
      </w:r>
      <w:r w:rsidRPr="00337464">
        <w:rPr>
          <w:sz w:val="24"/>
          <w:szCs w:val="24"/>
          <w:rPrChange w:id="3281" w:author="Clark, Robert Emerson" w:date="2023-06-14T14:40:00Z">
            <w:rPr/>
          </w:rPrChange>
        </w:rPr>
        <w:t xml:space="preserve"> 132</w:t>
      </w:r>
      <w:r w:rsidRPr="00337464">
        <w:rPr>
          <w:b/>
          <w:sz w:val="24"/>
          <w:szCs w:val="24"/>
          <w:rPrChange w:id="3282" w:author="Clark, Robert Emerson" w:date="2023-06-14T14:40:00Z">
            <w:rPr>
              <w:b/>
            </w:rPr>
          </w:rPrChange>
        </w:rPr>
        <w:t>,</w:t>
      </w:r>
      <w:r w:rsidRPr="00337464">
        <w:rPr>
          <w:sz w:val="24"/>
          <w:szCs w:val="24"/>
          <w:rPrChange w:id="3283" w:author="Clark, Robert Emerson" w:date="2023-06-14T14:40:00Z">
            <w:rPr/>
          </w:rPrChange>
        </w:rPr>
        <w:t xml:space="preserve"> 681-706.</w:t>
      </w:r>
    </w:p>
    <w:p w14:paraId="11A7F7BD" w14:textId="77777777" w:rsidR="00070243" w:rsidRPr="00337464" w:rsidRDefault="00070243" w:rsidP="00B16FA5">
      <w:pPr>
        <w:pStyle w:val="EndNoteBibliography"/>
        <w:spacing w:after="0" w:line="480" w:lineRule="auto"/>
        <w:ind w:left="720" w:hanging="720"/>
        <w:rPr>
          <w:sz w:val="24"/>
          <w:szCs w:val="24"/>
          <w:rPrChange w:id="3284" w:author="Clark, Robert Emerson" w:date="2023-06-14T14:40:00Z">
            <w:rPr/>
          </w:rPrChange>
        </w:rPr>
      </w:pPr>
      <w:r w:rsidRPr="00337464">
        <w:rPr>
          <w:sz w:val="24"/>
          <w:szCs w:val="24"/>
          <w:rPrChange w:id="3285" w:author="Clark, Robert Emerson" w:date="2023-06-14T14:40:00Z">
            <w:rPr/>
          </w:rPrChange>
        </w:rPr>
        <w:t xml:space="preserve">MORAN, N. A. 1994. Adaptation and constraint in the complex life cycles of animals. </w:t>
      </w:r>
      <w:r w:rsidRPr="00337464">
        <w:rPr>
          <w:i/>
          <w:sz w:val="24"/>
          <w:szCs w:val="24"/>
          <w:rPrChange w:id="3286" w:author="Clark, Robert Emerson" w:date="2023-06-14T14:40:00Z">
            <w:rPr>
              <w:i/>
            </w:rPr>
          </w:rPrChange>
        </w:rPr>
        <w:t>Annual Review of Ecology and Systematics,</w:t>
      </w:r>
      <w:r w:rsidRPr="00337464">
        <w:rPr>
          <w:sz w:val="24"/>
          <w:szCs w:val="24"/>
          <w:rPrChange w:id="3287" w:author="Clark, Robert Emerson" w:date="2023-06-14T14:40:00Z">
            <w:rPr/>
          </w:rPrChange>
        </w:rPr>
        <w:t xml:space="preserve"> 25</w:t>
      </w:r>
      <w:r w:rsidRPr="00337464">
        <w:rPr>
          <w:b/>
          <w:sz w:val="24"/>
          <w:szCs w:val="24"/>
          <w:rPrChange w:id="3288" w:author="Clark, Robert Emerson" w:date="2023-06-14T14:40:00Z">
            <w:rPr>
              <w:b/>
            </w:rPr>
          </w:rPrChange>
        </w:rPr>
        <w:t>,</w:t>
      </w:r>
      <w:r w:rsidRPr="00337464">
        <w:rPr>
          <w:sz w:val="24"/>
          <w:szCs w:val="24"/>
          <w:rPrChange w:id="3289" w:author="Clark, Robert Emerson" w:date="2023-06-14T14:40:00Z">
            <w:rPr/>
          </w:rPrChange>
        </w:rPr>
        <w:t xml:space="preserve"> 573-600.</w:t>
      </w:r>
    </w:p>
    <w:p w14:paraId="37A8E6EC" w14:textId="77777777" w:rsidR="00070243" w:rsidRPr="00337464" w:rsidRDefault="00070243" w:rsidP="00B16FA5">
      <w:pPr>
        <w:pStyle w:val="EndNoteBibliography"/>
        <w:spacing w:after="0" w:line="480" w:lineRule="auto"/>
        <w:ind w:left="720" w:hanging="720"/>
        <w:rPr>
          <w:sz w:val="24"/>
          <w:szCs w:val="24"/>
          <w:rPrChange w:id="3290" w:author="Clark, Robert Emerson" w:date="2023-06-14T14:40:00Z">
            <w:rPr/>
          </w:rPrChange>
        </w:rPr>
      </w:pPr>
      <w:r w:rsidRPr="00337464">
        <w:rPr>
          <w:sz w:val="24"/>
          <w:szCs w:val="24"/>
          <w:rPrChange w:id="3291" w:author="Clark, Robert Emerson" w:date="2023-06-14T14:40:00Z">
            <w:rPr/>
          </w:rPrChange>
        </w:rPr>
        <w:t xml:space="preserve">NAULT, L. R. 1997. Arthropod Transmission of Plant Viruses: a New Synthesis. </w:t>
      </w:r>
      <w:r w:rsidRPr="00337464">
        <w:rPr>
          <w:i/>
          <w:sz w:val="24"/>
          <w:szCs w:val="24"/>
          <w:rPrChange w:id="3292" w:author="Clark, Robert Emerson" w:date="2023-06-14T14:40:00Z">
            <w:rPr>
              <w:i/>
            </w:rPr>
          </w:rPrChange>
        </w:rPr>
        <w:t>Annals of the Entomological Society of America,</w:t>
      </w:r>
      <w:r w:rsidRPr="00337464">
        <w:rPr>
          <w:sz w:val="24"/>
          <w:szCs w:val="24"/>
          <w:rPrChange w:id="3293" w:author="Clark, Robert Emerson" w:date="2023-06-14T14:40:00Z">
            <w:rPr/>
          </w:rPrChange>
        </w:rPr>
        <w:t xml:space="preserve"> 90</w:t>
      </w:r>
      <w:r w:rsidRPr="00337464">
        <w:rPr>
          <w:b/>
          <w:sz w:val="24"/>
          <w:szCs w:val="24"/>
          <w:rPrChange w:id="3294" w:author="Clark, Robert Emerson" w:date="2023-06-14T14:40:00Z">
            <w:rPr>
              <w:b/>
            </w:rPr>
          </w:rPrChange>
        </w:rPr>
        <w:t>,</w:t>
      </w:r>
      <w:r w:rsidRPr="00337464">
        <w:rPr>
          <w:sz w:val="24"/>
          <w:szCs w:val="24"/>
          <w:rPrChange w:id="3295" w:author="Clark, Robert Emerson" w:date="2023-06-14T14:40:00Z">
            <w:rPr/>
          </w:rPrChange>
        </w:rPr>
        <w:t xml:space="preserve"> 521-541.</w:t>
      </w:r>
    </w:p>
    <w:p w14:paraId="4B7821B9" w14:textId="77777777" w:rsidR="00070243" w:rsidRPr="00337464" w:rsidRDefault="00070243" w:rsidP="00B16FA5">
      <w:pPr>
        <w:pStyle w:val="EndNoteBibliography"/>
        <w:spacing w:after="0" w:line="480" w:lineRule="auto"/>
        <w:ind w:left="720" w:hanging="720"/>
        <w:rPr>
          <w:sz w:val="24"/>
          <w:szCs w:val="24"/>
          <w:rPrChange w:id="3296" w:author="Clark, Robert Emerson" w:date="2023-06-14T14:40:00Z">
            <w:rPr/>
          </w:rPrChange>
        </w:rPr>
      </w:pPr>
      <w:r w:rsidRPr="00337464">
        <w:rPr>
          <w:sz w:val="24"/>
          <w:szCs w:val="24"/>
          <w:rPrChange w:id="3297" w:author="Clark, Robert Emerson" w:date="2023-06-14T14:40:00Z">
            <w:rPr/>
          </w:rPrChange>
        </w:rPr>
        <w:t xml:space="preserve">NICAISE, V. 2014. Crop immunity against viruses: outcomes and future challenges. </w:t>
      </w:r>
      <w:r w:rsidRPr="00337464">
        <w:rPr>
          <w:i/>
          <w:sz w:val="24"/>
          <w:szCs w:val="24"/>
          <w:rPrChange w:id="3298" w:author="Clark, Robert Emerson" w:date="2023-06-14T14:40:00Z">
            <w:rPr>
              <w:i/>
            </w:rPr>
          </w:rPrChange>
        </w:rPr>
        <w:t>Frontiers in Plant Science,</w:t>
      </w:r>
      <w:r w:rsidRPr="00337464">
        <w:rPr>
          <w:sz w:val="24"/>
          <w:szCs w:val="24"/>
          <w:rPrChange w:id="3299" w:author="Clark, Robert Emerson" w:date="2023-06-14T14:40:00Z">
            <w:rPr/>
          </w:rPrChange>
        </w:rPr>
        <w:t xml:space="preserve"> 5.</w:t>
      </w:r>
    </w:p>
    <w:p w14:paraId="0E0DDC64" w14:textId="77777777" w:rsidR="00070243" w:rsidRPr="00337464" w:rsidRDefault="00070243" w:rsidP="00B16FA5">
      <w:pPr>
        <w:pStyle w:val="EndNoteBibliography"/>
        <w:spacing w:after="0" w:line="480" w:lineRule="auto"/>
        <w:ind w:left="720" w:hanging="720"/>
        <w:rPr>
          <w:sz w:val="24"/>
          <w:szCs w:val="24"/>
          <w:rPrChange w:id="3300" w:author="Clark, Robert Emerson" w:date="2023-06-14T14:40:00Z">
            <w:rPr/>
          </w:rPrChange>
        </w:rPr>
      </w:pPr>
      <w:r w:rsidRPr="00337464">
        <w:rPr>
          <w:sz w:val="24"/>
          <w:szCs w:val="24"/>
          <w:rPrChange w:id="3301" w:author="Clark, Robert Emerson" w:date="2023-06-14T14:40:00Z">
            <w:rPr/>
          </w:rPrChange>
        </w:rPr>
        <w:t xml:space="preserve">PECCOUD, J., DE LA HUERTA, M., BONHOMME, J., LAURENCE, C., OUTREMAN, Y., SMADJA, C. M. &amp; SIMON, J.-C. 2014. Widespread Host-Dependent Hybrid Unfitness In The Pea Aphid Species Complex. </w:t>
      </w:r>
      <w:r w:rsidRPr="00337464">
        <w:rPr>
          <w:i/>
          <w:sz w:val="24"/>
          <w:szCs w:val="24"/>
          <w:rPrChange w:id="3302" w:author="Clark, Robert Emerson" w:date="2023-06-14T14:40:00Z">
            <w:rPr>
              <w:i/>
            </w:rPr>
          </w:rPrChange>
        </w:rPr>
        <w:t>Evolution,</w:t>
      </w:r>
      <w:r w:rsidRPr="00337464">
        <w:rPr>
          <w:sz w:val="24"/>
          <w:szCs w:val="24"/>
          <w:rPrChange w:id="3303" w:author="Clark, Robert Emerson" w:date="2023-06-14T14:40:00Z">
            <w:rPr/>
          </w:rPrChange>
        </w:rPr>
        <w:t xml:space="preserve"> 68</w:t>
      </w:r>
      <w:r w:rsidRPr="00337464">
        <w:rPr>
          <w:b/>
          <w:sz w:val="24"/>
          <w:szCs w:val="24"/>
          <w:rPrChange w:id="3304" w:author="Clark, Robert Emerson" w:date="2023-06-14T14:40:00Z">
            <w:rPr>
              <w:b/>
            </w:rPr>
          </w:rPrChange>
        </w:rPr>
        <w:t>,</w:t>
      </w:r>
      <w:r w:rsidRPr="00337464">
        <w:rPr>
          <w:sz w:val="24"/>
          <w:szCs w:val="24"/>
          <w:rPrChange w:id="3305" w:author="Clark, Robert Emerson" w:date="2023-06-14T14:40:00Z">
            <w:rPr/>
          </w:rPrChange>
        </w:rPr>
        <w:t xml:space="preserve"> 2983-2995.</w:t>
      </w:r>
    </w:p>
    <w:p w14:paraId="06451D81" w14:textId="77777777" w:rsidR="00070243" w:rsidRPr="00337464" w:rsidRDefault="00070243" w:rsidP="00B16FA5">
      <w:pPr>
        <w:pStyle w:val="EndNoteBibliography"/>
        <w:spacing w:after="0" w:line="480" w:lineRule="auto"/>
        <w:ind w:left="720" w:hanging="720"/>
        <w:rPr>
          <w:sz w:val="24"/>
          <w:szCs w:val="24"/>
          <w:rPrChange w:id="3306" w:author="Clark, Robert Emerson" w:date="2023-06-14T14:40:00Z">
            <w:rPr/>
          </w:rPrChange>
        </w:rPr>
      </w:pPr>
      <w:r w:rsidRPr="00337464">
        <w:rPr>
          <w:sz w:val="24"/>
          <w:szCs w:val="24"/>
          <w:rPrChange w:id="3307" w:author="Clark, Robert Emerson" w:date="2023-06-14T14:40:00Z">
            <w:rPr/>
          </w:rPrChange>
        </w:rPr>
        <w:t xml:space="preserve">PECCOUD, J., FIGUEROA, C. C., SILVA, A. X., RAMIREZ, C. C., MIEUZET, L., BONHOMME, J., STOECKEL, S., PLANTEGENEST, M. &amp; SIMON, J.-C. 2008. Host range expansion of an introduced insect pest through multiple colonizations of specialized clones. </w:t>
      </w:r>
      <w:r w:rsidRPr="00337464">
        <w:rPr>
          <w:i/>
          <w:sz w:val="24"/>
          <w:szCs w:val="24"/>
          <w:rPrChange w:id="3308" w:author="Clark, Robert Emerson" w:date="2023-06-14T14:40:00Z">
            <w:rPr>
              <w:i/>
            </w:rPr>
          </w:rPrChange>
        </w:rPr>
        <w:t>Molecular Ecology,</w:t>
      </w:r>
      <w:r w:rsidRPr="00337464">
        <w:rPr>
          <w:sz w:val="24"/>
          <w:szCs w:val="24"/>
          <w:rPrChange w:id="3309" w:author="Clark, Robert Emerson" w:date="2023-06-14T14:40:00Z">
            <w:rPr/>
          </w:rPrChange>
        </w:rPr>
        <w:t xml:space="preserve"> 17</w:t>
      </w:r>
      <w:r w:rsidRPr="00337464">
        <w:rPr>
          <w:b/>
          <w:sz w:val="24"/>
          <w:szCs w:val="24"/>
          <w:rPrChange w:id="3310" w:author="Clark, Robert Emerson" w:date="2023-06-14T14:40:00Z">
            <w:rPr>
              <w:b/>
            </w:rPr>
          </w:rPrChange>
        </w:rPr>
        <w:t>,</w:t>
      </w:r>
      <w:r w:rsidRPr="00337464">
        <w:rPr>
          <w:sz w:val="24"/>
          <w:szCs w:val="24"/>
          <w:rPrChange w:id="3311" w:author="Clark, Robert Emerson" w:date="2023-06-14T14:40:00Z">
            <w:rPr/>
          </w:rPrChange>
        </w:rPr>
        <w:t xml:space="preserve"> 4608-4618.</w:t>
      </w:r>
    </w:p>
    <w:p w14:paraId="4B3DB7ED" w14:textId="77777777" w:rsidR="00070243" w:rsidRPr="00337464" w:rsidRDefault="00070243" w:rsidP="00B16FA5">
      <w:pPr>
        <w:pStyle w:val="EndNoteBibliography"/>
        <w:spacing w:after="0" w:line="480" w:lineRule="auto"/>
        <w:ind w:left="720" w:hanging="720"/>
        <w:rPr>
          <w:sz w:val="24"/>
          <w:szCs w:val="24"/>
          <w:rPrChange w:id="3312" w:author="Clark, Robert Emerson" w:date="2023-06-14T14:40:00Z">
            <w:rPr/>
          </w:rPrChange>
        </w:rPr>
      </w:pPr>
      <w:r w:rsidRPr="00337464">
        <w:rPr>
          <w:sz w:val="24"/>
          <w:szCs w:val="24"/>
          <w:rPrChange w:id="3313" w:author="Clark, Robert Emerson" w:date="2023-06-14T14:40:00Z">
            <w:rPr/>
          </w:rPrChange>
        </w:rPr>
        <w:t xml:space="preserve">PECCOUD, J. &amp; SIMON, J.-C. 2010. The pea aphid complex as a model of ecological speciation. </w:t>
      </w:r>
      <w:r w:rsidRPr="00337464">
        <w:rPr>
          <w:i/>
          <w:sz w:val="24"/>
          <w:szCs w:val="24"/>
          <w:rPrChange w:id="3314" w:author="Clark, Robert Emerson" w:date="2023-06-14T14:40:00Z">
            <w:rPr>
              <w:i/>
            </w:rPr>
          </w:rPrChange>
        </w:rPr>
        <w:t>Ecological Entomology,</w:t>
      </w:r>
      <w:r w:rsidRPr="00337464">
        <w:rPr>
          <w:sz w:val="24"/>
          <w:szCs w:val="24"/>
          <w:rPrChange w:id="3315" w:author="Clark, Robert Emerson" w:date="2023-06-14T14:40:00Z">
            <w:rPr/>
          </w:rPrChange>
        </w:rPr>
        <w:t xml:space="preserve"> 35</w:t>
      </w:r>
      <w:r w:rsidRPr="00337464">
        <w:rPr>
          <w:b/>
          <w:sz w:val="24"/>
          <w:szCs w:val="24"/>
          <w:rPrChange w:id="3316" w:author="Clark, Robert Emerson" w:date="2023-06-14T14:40:00Z">
            <w:rPr>
              <w:b/>
            </w:rPr>
          </w:rPrChange>
        </w:rPr>
        <w:t>,</w:t>
      </w:r>
      <w:r w:rsidRPr="00337464">
        <w:rPr>
          <w:sz w:val="24"/>
          <w:szCs w:val="24"/>
          <w:rPrChange w:id="3317" w:author="Clark, Robert Emerson" w:date="2023-06-14T14:40:00Z">
            <w:rPr/>
          </w:rPrChange>
        </w:rPr>
        <w:t xml:space="preserve"> 119-130.</w:t>
      </w:r>
    </w:p>
    <w:p w14:paraId="2A782C14" w14:textId="77777777" w:rsidR="00070243" w:rsidRPr="00337464" w:rsidRDefault="00070243" w:rsidP="00B16FA5">
      <w:pPr>
        <w:pStyle w:val="EndNoteBibliography"/>
        <w:spacing w:after="0" w:line="480" w:lineRule="auto"/>
        <w:ind w:left="720" w:hanging="720"/>
        <w:rPr>
          <w:sz w:val="24"/>
          <w:szCs w:val="24"/>
          <w:rPrChange w:id="3318" w:author="Clark, Robert Emerson" w:date="2023-06-14T14:40:00Z">
            <w:rPr/>
          </w:rPrChange>
        </w:rPr>
      </w:pPr>
      <w:r w:rsidRPr="00337464">
        <w:rPr>
          <w:sz w:val="24"/>
          <w:szCs w:val="24"/>
          <w:rPrChange w:id="3319" w:author="Clark, Robert Emerson" w:date="2023-06-14T14:40:00Z">
            <w:rPr/>
          </w:rPrChange>
        </w:rPr>
        <w:lastRenderedPageBreak/>
        <w:t xml:space="preserve">PELOSI, P., ZHOU, J. J., BAN, L. P. &amp; CALVELLO, M. 2006. Soluble proteins in insect chemical communication. </w:t>
      </w:r>
      <w:r w:rsidRPr="00337464">
        <w:rPr>
          <w:i/>
          <w:sz w:val="24"/>
          <w:szCs w:val="24"/>
          <w:rPrChange w:id="3320" w:author="Clark, Robert Emerson" w:date="2023-06-14T14:40:00Z">
            <w:rPr>
              <w:i/>
            </w:rPr>
          </w:rPrChange>
        </w:rPr>
        <w:t>Cellular and Molecular Life Sciences CMLS,</w:t>
      </w:r>
      <w:r w:rsidRPr="00337464">
        <w:rPr>
          <w:sz w:val="24"/>
          <w:szCs w:val="24"/>
          <w:rPrChange w:id="3321" w:author="Clark, Robert Emerson" w:date="2023-06-14T14:40:00Z">
            <w:rPr/>
          </w:rPrChange>
        </w:rPr>
        <w:t xml:space="preserve"> 63</w:t>
      </w:r>
      <w:r w:rsidRPr="00337464">
        <w:rPr>
          <w:b/>
          <w:sz w:val="24"/>
          <w:szCs w:val="24"/>
          <w:rPrChange w:id="3322" w:author="Clark, Robert Emerson" w:date="2023-06-14T14:40:00Z">
            <w:rPr>
              <w:b/>
            </w:rPr>
          </w:rPrChange>
        </w:rPr>
        <w:t>,</w:t>
      </w:r>
      <w:r w:rsidRPr="00337464">
        <w:rPr>
          <w:sz w:val="24"/>
          <w:szCs w:val="24"/>
          <w:rPrChange w:id="3323" w:author="Clark, Robert Emerson" w:date="2023-06-14T14:40:00Z">
            <w:rPr/>
          </w:rPrChange>
        </w:rPr>
        <w:t xml:space="preserve"> 1658-1676.</w:t>
      </w:r>
    </w:p>
    <w:p w14:paraId="2CBD170E" w14:textId="77777777" w:rsidR="00070243" w:rsidRPr="00337464" w:rsidRDefault="00070243" w:rsidP="00B16FA5">
      <w:pPr>
        <w:pStyle w:val="EndNoteBibliography"/>
        <w:spacing w:after="0" w:line="480" w:lineRule="auto"/>
        <w:ind w:left="720" w:hanging="720"/>
        <w:rPr>
          <w:sz w:val="24"/>
          <w:szCs w:val="24"/>
          <w:rPrChange w:id="3324" w:author="Clark, Robert Emerson" w:date="2023-06-14T14:40:00Z">
            <w:rPr/>
          </w:rPrChange>
        </w:rPr>
      </w:pPr>
      <w:r w:rsidRPr="00337464">
        <w:rPr>
          <w:sz w:val="24"/>
          <w:szCs w:val="24"/>
          <w:rPrChange w:id="3325" w:author="Clark, Robert Emerson" w:date="2023-06-14T14:40:00Z">
            <w:rPr/>
          </w:rPrChange>
        </w:rPr>
        <w:t xml:space="preserve">POWER, A. G. &amp; FLECKER, A. S. 2003. Virus Specificity in Disease Systems: Are Species Redundant? </w:t>
      </w:r>
      <w:r w:rsidRPr="00337464">
        <w:rPr>
          <w:i/>
          <w:sz w:val="24"/>
          <w:szCs w:val="24"/>
          <w:rPrChange w:id="3326" w:author="Clark, Robert Emerson" w:date="2023-06-14T14:40:00Z">
            <w:rPr>
              <w:i/>
            </w:rPr>
          </w:rPrChange>
        </w:rPr>
        <w:t>In:</w:t>
      </w:r>
      <w:r w:rsidRPr="00337464">
        <w:rPr>
          <w:sz w:val="24"/>
          <w:szCs w:val="24"/>
          <w:rPrChange w:id="3327" w:author="Clark, Robert Emerson" w:date="2023-06-14T14:40:00Z">
            <w:rPr/>
          </w:rPrChange>
        </w:rPr>
        <w:t xml:space="preserve"> PETER, K. &amp; SIMON, A. L. (eds.) </w:t>
      </w:r>
      <w:r w:rsidRPr="00337464">
        <w:rPr>
          <w:i/>
          <w:sz w:val="24"/>
          <w:szCs w:val="24"/>
          <w:rPrChange w:id="3328" w:author="Clark, Robert Emerson" w:date="2023-06-14T14:40:00Z">
            <w:rPr>
              <w:i/>
            </w:rPr>
          </w:rPrChange>
        </w:rPr>
        <w:t>The Importance of Species.</w:t>
      </w:r>
      <w:r w:rsidRPr="00337464">
        <w:rPr>
          <w:sz w:val="24"/>
          <w:szCs w:val="24"/>
          <w:rPrChange w:id="3329" w:author="Clark, Robert Emerson" w:date="2023-06-14T14:40:00Z">
            <w:rPr/>
          </w:rPrChange>
        </w:rPr>
        <w:t xml:space="preserve"> Princeton: Princeton University Press.</w:t>
      </w:r>
    </w:p>
    <w:p w14:paraId="5FAF4EC8" w14:textId="77777777" w:rsidR="00070243" w:rsidRPr="00337464" w:rsidRDefault="00070243" w:rsidP="00B16FA5">
      <w:pPr>
        <w:pStyle w:val="EndNoteBibliography"/>
        <w:spacing w:after="0" w:line="480" w:lineRule="auto"/>
        <w:ind w:left="720" w:hanging="720"/>
        <w:rPr>
          <w:sz w:val="24"/>
          <w:szCs w:val="24"/>
          <w:rPrChange w:id="3330" w:author="Clark, Robert Emerson" w:date="2023-06-14T14:40:00Z">
            <w:rPr/>
          </w:rPrChange>
        </w:rPr>
      </w:pPr>
      <w:r w:rsidRPr="00337464">
        <w:rPr>
          <w:sz w:val="24"/>
          <w:szCs w:val="24"/>
          <w:rPrChange w:id="3331" w:author="Clark, Robert Emerson" w:date="2023-06-14T14:40:00Z">
            <w:rPr/>
          </w:rPrChange>
        </w:rPr>
        <w:t xml:space="preserve">QUELLER, D. C. &amp; STRASSMANN, J. E. 2018. Evolutionary Conflict. </w:t>
      </w:r>
      <w:r w:rsidRPr="00337464">
        <w:rPr>
          <w:i/>
          <w:sz w:val="24"/>
          <w:szCs w:val="24"/>
          <w:rPrChange w:id="3332" w:author="Clark, Robert Emerson" w:date="2023-06-14T14:40:00Z">
            <w:rPr>
              <w:i/>
            </w:rPr>
          </w:rPrChange>
        </w:rPr>
        <w:t>Annual Review of Ecology, Evolution, and Systematics,</w:t>
      </w:r>
      <w:r w:rsidRPr="00337464">
        <w:rPr>
          <w:sz w:val="24"/>
          <w:szCs w:val="24"/>
          <w:rPrChange w:id="3333" w:author="Clark, Robert Emerson" w:date="2023-06-14T14:40:00Z">
            <w:rPr/>
          </w:rPrChange>
        </w:rPr>
        <w:t xml:space="preserve"> 49</w:t>
      </w:r>
      <w:r w:rsidRPr="00337464">
        <w:rPr>
          <w:b/>
          <w:sz w:val="24"/>
          <w:szCs w:val="24"/>
          <w:rPrChange w:id="3334" w:author="Clark, Robert Emerson" w:date="2023-06-14T14:40:00Z">
            <w:rPr>
              <w:b/>
            </w:rPr>
          </w:rPrChange>
        </w:rPr>
        <w:t>,</w:t>
      </w:r>
      <w:r w:rsidRPr="00337464">
        <w:rPr>
          <w:sz w:val="24"/>
          <w:szCs w:val="24"/>
          <w:rPrChange w:id="3335" w:author="Clark, Robert Emerson" w:date="2023-06-14T14:40:00Z">
            <w:rPr/>
          </w:rPrChange>
        </w:rPr>
        <w:t xml:space="preserve"> 73-93.</w:t>
      </w:r>
    </w:p>
    <w:p w14:paraId="0E6646A4" w14:textId="77777777" w:rsidR="00070243" w:rsidRPr="00337464" w:rsidRDefault="00070243" w:rsidP="00B16FA5">
      <w:pPr>
        <w:pStyle w:val="EndNoteBibliography"/>
        <w:spacing w:after="0" w:line="480" w:lineRule="auto"/>
        <w:ind w:left="720" w:hanging="720"/>
        <w:rPr>
          <w:sz w:val="24"/>
          <w:szCs w:val="24"/>
          <w:rPrChange w:id="3336" w:author="Clark, Robert Emerson" w:date="2023-06-14T14:40:00Z">
            <w:rPr/>
          </w:rPrChange>
        </w:rPr>
      </w:pPr>
      <w:r w:rsidRPr="00337464">
        <w:rPr>
          <w:sz w:val="24"/>
          <w:szCs w:val="24"/>
          <w:rPrChange w:id="3337" w:author="Clark, Robert Emerson" w:date="2023-06-14T14:40:00Z">
            <w:rPr/>
          </w:rPrChange>
        </w:rPr>
        <w:t>R DEVELOPMENT CORE TEAM 2022. R: A Language and Environment for Statistical Computing. R version 4.2.2. R version 4.2.2 ed. Vienna, Austria: R Foundation for Statistical Computing.</w:t>
      </w:r>
    </w:p>
    <w:p w14:paraId="382FC50E" w14:textId="77777777" w:rsidR="00070243" w:rsidRPr="00337464" w:rsidRDefault="00070243" w:rsidP="00B16FA5">
      <w:pPr>
        <w:pStyle w:val="EndNoteBibliography"/>
        <w:spacing w:after="0" w:line="480" w:lineRule="auto"/>
        <w:ind w:left="720" w:hanging="720"/>
        <w:rPr>
          <w:sz w:val="24"/>
          <w:szCs w:val="24"/>
          <w:rPrChange w:id="3338" w:author="Clark, Robert Emerson" w:date="2023-06-14T14:40:00Z">
            <w:rPr/>
          </w:rPrChange>
        </w:rPr>
      </w:pPr>
      <w:r w:rsidRPr="00337464">
        <w:rPr>
          <w:sz w:val="24"/>
          <w:szCs w:val="24"/>
          <w:rPrChange w:id="3339" w:author="Clark, Robert Emerson" w:date="2023-06-14T14:40:00Z">
            <w:rPr/>
          </w:rPrChange>
        </w:rPr>
        <w:t xml:space="preserve">RASHED, A., FENG, X., PRAGER, S. M., PORTER, L. D., KNODEL, J. J., KARASEV, A. &amp; EIGENBRODE, S. D. 2018. Vector-Borne Viruses of Pulse Crops, With a Particular Emphasis on North American Cropping System. </w:t>
      </w:r>
      <w:r w:rsidRPr="00337464">
        <w:rPr>
          <w:i/>
          <w:sz w:val="24"/>
          <w:szCs w:val="24"/>
          <w:rPrChange w:id="3340" w:author="Clark, Robert Emerson" w:date="2023-06-14T14:40:00Z">
            <w:rPr>
              <w:i/>
            </w:rPr>
          </w:rPrChange>
        </w:rPr>
        <w:t>Annals of the Entomological Society of America,</w:t>
      </w:r>
      <w:r w:rsidRPr="00337464">
        <w:rPr>
          <w:sz w:val="24"/>
          <w:szCs w:val="24"/>
          <w:rPrChange w:id="3341" w:author="Clark, Robert Emerson" w:date="2023-06-14T14:40:00Z">
            <w:rPr/>
          </w:rPrChange>
        </w:rPr>
        <w:t xml:space="preserve"> 111</w:t>
      </w:r>
      <w:r w:rsidRPr="00337464">
        <w:rPr>
          <w:b/>
          <w:sz w:val="24"/>
          <w:szCs w:val="24"/>
          <w:rPrChange w:id="3342" w:author="Clark, Robert Emerson" w:date="2023-06-14T14:40:00Z">
            <w:rPr>
              <w:b/>
            </w:rPr>
          </w:rPrChange>
        </w:rPr>
        <w:t>,</w:t>
      </w:r>
      <w:r w:rsidRPr="00337464">
        <w:rPr>
          <w:sz w:val="24"/>
          <w:szCs w:val="24"/>
          <w:rPrChange w:id="3343" w:author="Clark, Robert Emerson" w:date="2023-06-14T14:40:00Z">
            <w:rPr/>
          </w:rPrChange>
        </w:rPr>
        <w:t xml:space="preserve"> 205-227.</w:t>
      </w:r>
    </w:p>
    <w:p w14:paraId="6F70A0D6" w14:textId="77777777" w:rsidR="00070243" w:rsidRPr="00337464" w:rsidRDefault="00070243" w:rsidP="00B16FA5">
      <w:pPr>
        <w:pStyle w:val="EndNoteBibliography"/>
        <w:spacing w:after="0" w:line="480" w:lineRule="auto"/>
        <w:ind w:left="720" w:hanging="720"/>
        <w:rPr>
          <w:sz w:val="24"/>
          <w:szCs w:val="24"/>
          <w:rPrChange w:id="3344" w:author="Clark, Robert Emerson" w:date="2023-06-14T14:40:00Z">
            <w:rPr/>
          </w:rPrChange>
        </w:rPr>
      </w:pPr>
      <w:r w:rsidRPr="00337464">
        <w:rPr>
          <w:sz w:val="24"/>
          <w:szCs w:val="24"/>
          <w:rPrChange w:id="3345" w:author="Clark, Robert Emerson" w:date="2023-06-14T14:40:00Z">
            <w:rPr/>
          </w:rPrChange>
        </w:rPr>
        <w:t xml:space="preserve">ROBERTSON, H. M., ROBERTSON, E. C. N., WALDEN, K. K. O., ENDERS, L. S. &amp; MILLER, N. J. 2019. The chemoreceptors and odorant binding proteins of the soybean and pea aphids. </w:t>
      </w:r>
      <w:r w:rsidRPr="00337464">
        <w:rPr>
          <w:i/>
          <w:sz w:val="24"/>
          <w:szCs w:val="24"/>
          <w:rPrChange w:id="3346" w:author="Clark, Robert Emerson" w:date="2023-06-14T14:40:00Z">
            <w:rPr>
              <w:i/>
            </w:rPr>
          </w:rPrChange>
        </w:rPr>
        <w:t>Insect Biochemistry and Molecular Biology,</w:t>
      </w:r>
      <w:r w:rsidRPr="00337464">
        <w:rPr>
          <w:sz w:val="24"/>
          <w:szCs w:val="24"/>
          <w:rPrChange w:id="3347" w:author="Clark, Robert Emerson" w:date="2023-06-14T14:40:00Z">
            <w:rPr/>
          </w:rPrChange>
        </w:rPr>
        <w:t xml:space="preserve"> 105</w:t>
      </w:r>
      <w:r w:rsidRPr="00337464">
        <w:rPr>
          <w:b/>
          <w:sz w:val="24"/>
          <w:szCs w:val="24"/>
          <w:rPrChange w:id="3348" w:author="Clark, Robert Emerson" w:date="2023-06-14T14:40:00Z">
            <w:rPr>
              <w:b/>
            </w:rPr>
          </w:rPrChange>
        </w:rPr>
        <w:t>,</w:t>
      </w:r>
      <w:r w:rsidRPr="00337464">
        <w:rPr>
          <w:sz w:val="24"/>
          <w:szCs w:val="24"/>
          <w:rPrChange w:id="3349" w:author="Clark, Robert Emerson" w:date="2023-06-14T14:40:00Z">
            <w:rPr/>
          </w:rPrChange>
        </w:rPr>
        <w:t xml:space="preserve"> 69-78.</w:t>
      </w:r>
    </w:p>
    <w:p w14:paraId="2C14E2B5" w14:textId="77777777" w:rsidR="00070243" w:rsidRPr="00337464" w:rsidRDefault="00070243" w:rsidP="00B16FA5">
      <w:pPr>
        <w:pStyle w:val="EndNoteBibliography"/>
        <w:spacing w:after="0" w:line="480" w:lineRule="auto"/>
        <w:ind w:left="720" w:hanging="720"/>
        <w:rPr>
          <w:sz w:val="24"/>
          <w:szCs w:val="24"/>
          <w:rPrChange w:id="3350" w:author="Clark, Robert Emerson" w:date="2023-06-14T14:40:00Z">
            <w:rPr/>
          </w:rPrChange>
        </w:rPr>
      </w:pPr>
      <w:r w:rsidRPr="00337464">
        <w:rPr>
          <w:sz w:val="24"/>
          <w:szCs w:val="24"/>
          <w:rPrChange w:id="3351" w:author="Clark, Robert Emerson" w:date="2023-06-14T14:40:00Z">
            <w:rPr/>
          </w:rPrChange>
        </w:rPr>
        <w:t xml:space="preserve">SANDHI, R. &amp; REDDY, G. 2020. Biology, ecology, and management strategies for pea aphid (Hemiptera: Aphididae) in pulse crops. </w:t>
      </w:r>
      <w:r w:rsidRPr="00337464">
        <w:rPr>
          <w:i/>
          <w:sz w:val="24"/>
          <w:szCs w:val="24"/>
          <w:rPrChange w:id="3352" w:author="Clark, Robert Emerson" w:date="2023-06-14T14:40:00Z">
            <w:rPr>
              <w:i/>
            </w:rPr>
          </w:rPrChange>
        </w:rPr>
        <w:t>International Journal of Pest Management,</w:t>
      </w:r>
      <w:r w:rsidRPr="00337464">
        <w:rPr>
          <w:sz w:val="24"/>
          <w:szCs w:val="24"/>
          <w:rPrChange w:id="3353" w:author="Clark, Robert Emerson" w:date="2023-06-14T14:40:00Z">
            <w:rPr/>
          </w:rPrChange>
        </w:rPr>
        <w:t xml:space="preserve"> 11</w:t>
      </w:r>
      <w:r w:rsidRPr="00337464">
        <w:rPr>
          <w:b/>
          <w:sz w:val="24"/>
          <w:szCs w:val="24"/>
          <w:rPrChange w:id="3354" w:author="Clark, Robert Emerson" w:date="2023-06-14T14:40:00Z">
            <w:rPr>
              <w:b/>
            </w:rPr>
          </w:rPrChange>
        </w:rPr>
        <w:t>,</w:t>
      </w:r>
      <w:r w:rsidRPr="00337464">
        <w:rPr>
          <w:sz w:val="24"/>
          <w:szCs w:val="24"/>
          <w:rPrChange w:id="3355" w:author="Clark, Robert Emerson" w:date="2023-06-14T14:40:00Z">
            <w:rPr/>
          </w:rPrChange>
        </w:rPr>
        <w:t xml:space="preserve"> 1-20.</w:t>
      </w:r>
    </w:p>
    <w:p w14:paraId="767B72E2" w14:textId="77777777" w:rsidR="00070243" w:rsidRPr="00337464" w:rsidRDefault="00070243" w:rsidP="00B16FA5">
      <w:pPr>
        <w:pStyle w:val="EndNoteBibliography"/>
        <w:spacing w:after="0" w:line="480" w:lineRule="auto"/>
        <w:ind w:left="720" w:hanging="720"/>
        <w:rPr>
          <w:sz w:val="24"/>
          <w:szCs w:val="24"/>
          <w:rPrChange w:id="3356" w:author="Clark, Robert Emerson" w:date="2023-06-14T14:40:00Z">
            <w:rPr/>
          </w:rPrChange>
        </w:rPr>
      </w:pPr>
      <w:r w:rsidRPr="00337464">
        <w:rPr>
          <w:sz w:val="24"/>
          <w:szCs w:val="24"/>
          <w:rPrChange w:id="3357" w:author="Clark, Robert Emerson" w:date="2023-06-14T14:40:00Z">
            <w:rPr/>
          </w:rPrChange>
        </w:rPr>
        <w:t xml:space="preserve">SHIH, P.-Y., SUGIO, A. &amp; SIMON, J.-C. 2023. Molecular Mechanisms Underlying Host Plant Specificity in Aphids. </w:t>
      </w:r>
      <w:r w:rsidRPr="00337464">
        <w:rPr>
          <w:i/>
          <w:sz w:val="24"/>
          <w:szCs w:val="24"/>
          <w:rPrChange w:id="3358" w:author="Clark, Robert Emerson" w:date="2023-06-14T14:40:00Z">
            <w:rPr>
              <w:i/>
            </w:rPr>
          </w:rPrChange>
        </w:rPr>
        <w:t>Annual Review of Entomology,</w:t>
      </w:r>
      <w:r w:rsidRPr="00337464">
        <w:rPr>
          <w:sz w:val="24"/>
          <w:szCs w:val="24"/>
          <w:rPrChange w:id="3359" w:author="Clark, Robert Emerson" w:date="2023-06-14T14:40:00Z">
            <w:rPr/>
          </w:rPrChange>
        </w:rPr>
        <w:t xml:space="preserve"> 68</w:t>
      </w:r>
      <w:r w:rsidRPr="00337464">
        <w:rPr>
          <w:b/>
          <w:sz w:val="24"/>
          <w:szCs w:val="24"/>
          <w:rPrChange w:id="3360" w:author="Clark, Robert Emerson" w:date="2023-06-14T14:40:00Z">
            <w:rPr>
              <w:b/>
            </w:rPr>
          </w:rPrChange>
        </w:rPr>
        <w:t>,</w:t>
      </w:r>
      <w:r w:rsidRPr="00337464">
        <w:rPr>
          <w:sz w:val="24"/>
          <w:szCs w:val="24"/>
          <w:rPrChange w:id="3361" w:author="Clark, Robert Emerson" w:date="2023-06-14T14:40:00Z">
            <w:rPr/>
          </w:rPrChange>
        </w:rPr>
        <w:t xml:space="preserve"> 431-450.</w:t>
      </w:r>
    </w:p>
    <w:p w14:paraId="6FB7ED5C" w14:textId="77777777" w:rsidR="00070243" w:rsidRPr="00337464" w:rsidRDefault="00070243" w:rsidP="00B16FA5">
      <w:pPr>
        <w:pStyle w:val="EndNoteBibliography"/>
        <w:spacing w:after="0" w:line="480" w:lineRule="auto"/>
        <w:ind w:left="720" w:hanging="720"/>
        <w:rPr>
          <w:sz w:val="24"/>
          <w:szCs w:val="24"/>
          <w:rPrChange w:id="3362" w:author="Clark, Robert Emerson" w:date="2023-06-14T14:40:00Z">
            <w:rPr/>
          </w:rPrChange>
        </w:rPr>
      </w:pPr>
      <w:r w:rsidRPr="00337464">
        <w:rPr>
          <w:sz w:val="24"/>
          <w:szCs w:val="24"/>
          <w:rPrChange w:id="3363" w:author="Clark, Robert Emerson" w:date="2023-06-14T14:40:00Z">
            <w:rPr/>
          </w:rPrChange>
        </w:rPr>
        <w:lastRenderedPageBreak/>
        <w:t xml:space="preserve">SHOEMAKER, L. G., HAYHURST, E., WEISS-LEHMAN, C. P., STRAUSS, A. T., PORATH-KRAUSE, A., BORER, E. T., SEABLOOM, E. W. &amp; SHAW, A. K. 2019. Pathogens manipulate the preference of vectors, slowing disease spread in a multi-host system. </w:t>
      </w:r>
      <w:r w:rsidRPr="00337464">
        <w:rPr>
          <w:i/>
          <w:sz w:val="24"/>
          <w:szCs w:val="24"/>
          <w:rPrChange w:id="3364" w:author="Clark, Robert Emerson" w:date="2023-06-14T14:40:00Z">
            <w:rPr>
              <w:i/>
            </w:rPr>
          </w:rPrChange>
        </w:rPr>
        <w:t>Ecology Letters,</w:t>
      </w:r>
      <w:r w:rsidRPr="00337464">
        <w:rPr>
          <w:sz w:val="24"/>
          <w:szCs w:val="24"/>
          <w:rPrChange w:id="3365" w:author="Clark, Robert Emerson" w:date="2023-06-14T14:40:00Z">
            <w:rPr/>
          </w:rPrChange>
        </w:rPr>
        <w:t xml:space="preserve"> 22</w:t>
      </w:r>
      <w:r w:rsidRPr="00337464">
        <w:rPr>
          <w:b/>
          <w:sz w:val="24"/>
          <w:szCs w:val="24"/>
          <w:rPrChange w:id="3366" w:author="Clark, Robert Emerson" w:date="2023-06-14T14:40:00Z">
            <w:rPr>
              <w:b/>
            </w:rPr>
          </w:rPrChange>
        </w:rPr>
        <w:t>,</w:t>
      </w:r>
      <w:r w:rsidRPr="00337464">
        <w:rPr>
          <w:sz w:val="24"/>
          <w:szCs w:val="24"/>
          <w:rPrChange w:id="3367" w:author="Clark, Robert Emerson" w:date="2023-06-14T14:40:00Z">
            <w:rPr/>
          </w:rPrChange>
        </w:rPr>
        <w:t xml:space="preserve"> 1115-1125.</w:t>
      </w:r>
    </w:p>
    <w:p w14:paraId="319809AE" w14:textId="77777777" w:rsidR="00070243" w:rsidRPr="00337464" w:rsidRDefault="00070243" w:rsidP="00B16FA5">
      <w:pPr>
        <w:pStyle w:val="EndNoteBibliography"/>
        <w:spacing w:after="0" w:line="480" w:lineRule="auto"/>
        <w:ind w:left="720" w:hanging="720"/>
        <w:rPr>
          <w:sz w:val="24"/>
          <w:szCs w:val="24"/>
          <w:rPrChange w:id="3368" w:author="Clark, Robert Emerson" w:date="2023-06-14T14:40:00Z">
            <w:rPr/>
          </w:rPrChange>
        </w:rPr>
      </w:pPr>
      <w:r w:rsidRPr="00337464">
        <w:rPr>
          <w:sz w:val="24"/>
          <w:szCs w:val="24"/>
          <w:rPrChange w:id="3369" w:author="Clark, Robert Emerson" w:date="2023-06-14T14:40:00Z">
            <w:rPr/>
          </w:rPrChange>
        </w:rPr>
        <w:t xml:space="preserve">SIMON, J.-C. &amp; HEBERT, P. D. N. 1995. Patterns of genetic variation among Canadian populations of the bird cherry-oat aphid, Rhopalosiphum padi L. (Homoptera: Aphididae). </w:t>
      </w:r>
      <w:r w:rsidRPr="00337464">
        <w:rPr>
          <w:i/>
          <w:sz w:val="24"/>
          <w:szCs w:val="24"/>
          <w:rPrChange w:id="3370" w:author="Clark, Robert Emerson" w:date="2023-06-14T14:40:00Z">
            <w:rPr>
              <w:i/>
            </w:rPr>
          </w:rPrChange>
        </w:rPr>
        <w:t>Heredity,</w:t>
      </w:r>
      <w:r w:rsidRPr="00337464">
        <w:rPr>
          <w:sz w:val="24"/>
          <w:szCs w:val="24"/>
          <w:rPrChange w:id="3371" w:author="Clark, Robert Emerson" w:date="2023-06-14T14:40:00Z">
            <w:rPr/>
          </w:rPrChange>
        </w:rPr>
        <w:t xml:space="preserve"> 74</w:t>
      </w:r>
      <w:r w:rsidRPr="00337464">
        <w:rPr>
          <w:b/>
          <w:sz w:val="24"/>
          <w:szCs w:val="24"/>
          <w:rPrChange w:id="3372" w:author="Clark, Robert Emerson" w:date="2023-06-14T14:40:00Z">
            <w:rPr>
              <w:b/>
            </w:rPr>
          </w:rPrChange>
        </w:rPr>
        <w:t>,</w:t>
      </w:r>
      <w:r w:rsidRPr="00337464">
        <w:rPr>
          <w:sz w:val="24"/>
          <w:szCs w:val="24"/>
          <w:rPrChange w:id="3373" w:author="Clark, Robert Emerson" w:date="2023-06-14T14:40:00Z">
            <w:rPr/>
          </w:rPrChange>
        </w:rPr>
        <w:t xml:space="preserve"> 346-353.</w:t>
      </w:r>
    </w:p>
    <w:p w14:paraId="222633C6" w14:textId="77777777" w:rsidR="00070243" w:rsidRPr="00337464" w:rsidRDefault="00070243" w:rsidP="00B16FA5">
      <w:pPr>
        <w:pStyle w:val="EndNoteBibliography"/>
        <w:spacing w:after="0" w:line="480" w:lineRule="auto"/>
        <w:ind w:left="720" w:hanging="720"/>
        <w:rPr>
          <w:sz w:val="24"/>
          <w:szCs w:val="24"/>
          <w:rPrChange w:id="3374" w:author="Clark, Robert Emerson" w:date="2023-06-14T14:40:00Z">
            <w:rPr/>
          </w:rPrChange>
        </w:rPr>
      </w:pPr>
      <w:r w:rsidRPr="00337464">
        <w:rPr>
          <w:sz w:val="24"/>
          <w:szCs w:val="24"/>
          <w:rPrChange w:id="3375" w:author="Clark, Robert Emerson" w:date="2023-06-14T14:40:00Z">
            <w:rPr/>
          </w:rPrChange>
        </w:rPr>
        <w:t xml:space="preserve">SKAF, J. S., DEMLER, S. A. &amp; ZOETEN, G. A. D. 1999. Pea enation mosaic virus (Luteoviridae). </w:t>
      </w:r>
      <w:r w:rsidRPr="00337464">
        <w:rPr>
          <w:i/>
          <w:sz w:val="24"/>
          <w:szCs w:val="24"/>
          <w:rPrChange w:id="3376" w:author="Clark, Robert Emerson" w:date="2023-06-14T14:40:00Z">
            <w:rPr>
              <w:i/>
            </w:rPr>
          </w:rPrChange>
        </w:rPr>
        <w:t>In:</w:t>
      </w:r>
      <w:r w:rsidRPr="00337464">
        <w:rPr>
          <w:sz w:val="24"/>
          <w:szCs w:val="24"/>
          <w:rPrChange w:id="3377" w:author="Clark, Robert Emerson" w:date="2023-06-14T14:40:00Z">
            <w:rPr/>
          </w:rPrChange>
        </w:rPr>
        <w:t xml:space="preserve"> GRANOFF, A. &amp; WEBSTER, R. G. (eds.) </w:t>
      </w:r>
      <w:r w:rsidRPr="00337464">
        <w:rPr>
          <w:i/>
          <w:sz w:val="24"/>
          <w:szCs w:val="24"/>
          <w:rPrChange w:id="3378" w:author="Clark, Robert Emerson" w:date="2023-06-14T14:40:00Z">
            <w:rPr>
              <w:i/>
            </w:rPr>
          </w:rPrChange>
        </w:rPr>
        <w:t>Encyclopedia of Virology (Second Edition).</w:t>
      </w:r>
      <w:r w:rsidRPr="00337464">
        <w:rPr>
          <w:sz w:val="24"/>
          <w:szCs w:val="24"/>
          <w:rPrChange w:id="3379" w:author="Clark, Robert Emerson" w:date="2023-06-14T14:40:00Z">
            <w:rPr/>
          </w:rPrChange>
        </w:rPr>
        <w:t xml:space="preserve"> Oxford: Elsevier.</w:t>
      </w:r>
    </w:p>
    <w:p w14:paraId="076544AD" w14:textId="77777777" w:rsidR="00070243" w:rsidRPr="00337464" w:rsidRDefault="00070243" w:rsidP="00B16FA5">
      <w:pPr>
        <w:pStyle w:val="EndNoteBibliography"/>
        <w:spacing w:after="0" w:line="480" w:lineRule="auto"/>
        <w:ind w:left="720" w:hanging="720"/>
        <w:rPr>
          <w:sz w:val="24"/>
          <w:szCs w:val="24"/>
          <w:rPrChange w:id="3380" w:author="Clark, Robert Emerson" w:date="2023-06-14T14:40:00Z">
            <w:rPr/>
          </w:rPrChange>
        </w:rPr>
      </w:pPr>
      <w:r w:rsidRPr="00337464">
        <w:rPr>
          <w:sz w:val="24"/>
          <w:szCs w:val="24"/>
          <w:rPrChange w:id="3381" w:author="Clark, Robert Emerson" w:date="2023-06-14T14:40:00Z">
            <w:rPr/>
          </w:rPrChange>
        </w:rPr>
        <w:t xml:space="preserve">SWEI, A., OSTFELD, R. S., LANE, R. S. &amp; BRIGGS, C. J. 2011. Impact of the experimental removal of lizards on Lyme disease risk. </w:t>
      </w:r>
      <w:r w:rsidRPr="00337464">
        <w:rPr>
          <w:i/>
          <w:sz w:val="24"/>
          <w:szCs w:val="24"/>
          <w:rPrChange w:id="3382" w:author="Clark, Robert Emerson" w:date="2023-06-14T14:40:00Z">
            <w:rPr>
              <w:i/>
            </w:rPr>
          </w:rPrChange>
        </w:rPr>
        <w:t>Proceedings of the Royal Society B: Biological Sciences,</w:t>
      </w:r>
      <w:r w:rsidRPr="00337464">
        <w:rPr>
          <w:sz w:val="24"/>
          <w:szCs w:val="24"/>
          <w:rPrChange w:id="3383" w:author="Clark, Robert Emerson" w:date="2023-06-14T14:40:00Z">
            <w:rPr/>
          </w:rPrChange>
        </w:rPr>
        <w:t xml:space="preserve"> 278</w:t>
      </w:r>
      <w:r w:rsidRPr="00337464">
        <w:rPr>
          <w:b/>
          <w:sz w:val="24"/>
          <w:szCs w:val="24"/>
          <w:rPrChange w:id="3384" w:author="Clark, Robert Emerson" w:date="2023-06-14T14:40:00Z">
            <w:rPr>
              <w:b/>
            </w:rPr>
          </w:rPrChange>
        </w:rPr>
        <w:t>,</w:t>
      </w:r>
      <w:r w:rsidRPr="00337464">
        <w:rPr>
          <w:sz w:val="24"/>
          <w:szCs w:val="24"/>
          <w:rPrChange w:id="3385" w:author="Clark, Robert Emerson" w:date="2023-06-14T14:40:00Z">
            <w:rPr/>
          </w:rPrChange>
        </w:rPr>
        <w:t xml:space="preserve"> 2970-2978.</w:t>
      </w:r>
    </w:p>
    <w:p w14:paraId="0F4C14B3" w14:textId="77777777" w:rsidR="00070243" w:rsidRPr="00337464" w:rsidRDefault="00070243" w:rsidP="00B16FA5">
      <w:pPr>
        <w:pStyle w:val="EndNoteBibliography"/>
        <w:spacing w:after="0" w:line="480" w:lineRule="auto"/>
        <w:ind w:left="720" w:hanging="720"/>
        <w:rPr>
          <w:sz w:val="24"/>
          <w:szCs w:val="24"/>
          <w:rPrChange w:id="3386" w:author="Clark, Robert Emerson" w:date="2023-06-14T14:40:00Z">
            <w:rPr/>
          </w:rPrChange>
        </w:rPr>
      </w:pPr>
      <w:r w:rsidRPr="00337464">
        <w:rPr>
          <w:sz w:val="24"/>
          <w:szCs w:val="24"/>
          <w:rPrChange w:id="3387" w:author="Clark, Robert Emerson" w:date="2023-06-14T14:40:00Z">
            <w:rPr/>
          </w:rPrChange>
        </w:rPr>
        <w:t xml:space="preserve">VENABLES, W. N. &amp; RIPLEY, B. D. 2002. </w:t>
      </w:r>
      <w:r w:rsidRPr="00337464">
        <w:rPr>
          <w:i/>
          <w:sz w:val="24"/>
          <w:szCs w:val="24"/>
          <w:rPrChange w:id="3388" w:author="Clark, Robert Emerson" w:date="2023-06-14T14:40:00Z">
            <w:rPr>
              <w:i/>
            </w:rPr>
          </w:rPrChange>
        </w:rPr>
        <w:t xml:space="preserve">Modern applied statistics with S, </w:t>
      </w:r>
      <w:r w:rsidRPr="00337464">
        <w:rPr>
          <w:sz w:val="24"/>
          <w:szCs w:val="24"/>
          <w:rPrChange w:id="3389" w:author="Clark, Robert Emerson" w:date="2023-06-14T14:40:00Z">
            <w:rPr/>
          </w:rPrChange>
        </w:rPr>
        <w:t>New York, Springer.</w:t>
      </w:r>
    </w:p>
    <w:p w14:paraId="6FF3B321" w14:textId="77777777" w:rsidR="00070243" w:rsidRPr="00337464" w:rsidRDefault="00070243" w:rsidP="00B16FA5">
      <w:pPr>
        <w:pStyle w:val="EndNoteBibliography"/>
        <w:spacing w:after="0" w:line="480" w:lineRule="auto"/>
        <w:ind w:left="720" w:hanging="720"/>
        <w:rPr>
          <w:sz w:val="24"/>
          <w:szCs w:val="24"/>
          <w:rPrChange w:id="3390" w:author="Clark, Robert Emerson" w:date="2023-06-14T14:40:00Z">
            <w:rPr/>
          </w:rPrChange>
        </w:rPr>
      </w:pPr>
      <w:r w:rsidRPr="00337464">
        <w:rPr>
          <w:sz w:val="24"/>
          <w:szCs w:val="24"/>
          <w:rPrChange w:id="3391" w:author="Clark, Robert Emerson" w:date="2023-06-14T14:40:00Z">
            <w:rPr/>
          </w:rPrChange>
        </w:rPr>
        <w:t xml:space="preserve">VIA, S. 1991. The Genetic Structure of Host Plant Adaptation in a Spatial Patchwork: Demographic Variability among Reciprocally Transplanted Pea Aphid Clones. </w:t>
      </w:r>
      <w:r w:rsidRPr="00337464">
        <w:rPr>
          <w:i/>
          <w:sz w:val="24"/>
          <w:szCs w:val="24"/>
          <w:rPrChange w:id="3392" w:author="Clark, Robert Emerson" w:date="2023-06-14T14:40:00Z">
            <w:rPr>
              <w:i/>
            </w:rPr>
          </w:rPrChange>
        </w:rPr>
        <w:t>Evolution,</w:t>
      </w:r>
      <w:r w:rsidRPr="00337464">
        <w:rPr>
          <w:sz w:val="24"/>
          <w:szCs w:val="24"/>
          <w:rPrChange w:id="3393" w:author="Clark, Robert Emerson" w:date="2023-06-14T14:40:00Z">
            <w:rPr/>
          </w:rPrChange>
        </w:rPr>
        <w:t xml:space="preserve"> 45</w:t>
      </w:r>
      <w:r w:rsidRPr="00337464">
        <w:rPr>
          <w:b/>
          <w:sz w:val="24"/>
          <w:szCs w:val="24"/>
          <w:rPrChange w:id="3394" w:author="Clark, Robert Emerson" w:date="2023-06-14T14:40:00Z">
            <w:rPr>
              <w:b/>
            </w:rPr>
          </w:rPrChange>
        </w:rPr>
        <w:t>,</w:t>
      </w:r>
      <w:r w:rsidRPr="00337464">
        <w:rPr>
          <w:sz w:val="24"/>
          <w:szCs w:val="24"/>
          <w:rPrChange w:id="3395" w:author="Clark, Robert Emerson" w:date="2023-06-14T14:40:00Z">
            <w:rPr/>
          </w:rPrChange>
        </w:rPr>
        <w:t xml:space="preserve"> 827-852.</w:t>
      </w:r>
    </w:p>
    <w:p w14:paraId="098A0282" w14:textId="77777777" w:rsidR="00070243" w:rsidRPr="00337464" w:rsidRDefault="00070243" w:rsidP="00B16FA5">
      <w:pPr>
        <w:pStyle w:val="EndNoteBibliography"/>
        <w:spacing w:after="0" w:line="480" w:lineRule="auto"/>
        <w:ind w:left="720" w:hanging="720"/>
        <w:rPr>
          <w:sz w:val="24"/>
          <w:szCs w:val="24"/>
          <w:rPrChange w:id="3396" w:author="Clark, Robert Emerson" w:date="2023-06-14T14:40:00Z">
            <w:rPr/>
          </w:rPrChange>
        </w:rPr>
      </w:pPr>
      <w:r w:rsidRPr="00337464">
        <w:rPr>
          <w:sz w:val="24"/>
          <w:szCs w:val="24"/>
          <w:rPrChange w:id="3397" w:author="Clark, Robert Emerson" w:date="2023-06-14T14:40:00Z">
            <w:rPr/>
          </w:rPrChange>
        </w:rPr>
        <w:t xml:space="preserve">VIA, S. 1999. Reproductive isolation between sympatric races of pea aphids. I. Gene flow restriction and habitat choice. </w:t>
      </w:r>
      <w:r w:rsidRPr="00337464">
        <w:rPr>
          <w:i/>
          <w:sz w:val="24"/>
          <w:szCs w:val="24"/>
          <w:rPrChange w:id="3398" w:author="Clark, Robert Emerson" w:date="2023-06-14T14:40:00Z">
            <w:rPr>
              <w:i/>
            </w:rPr>
          </w:rPrChange>
        </w:rPr>
        <w:t>Evolution,</w:t>
      </w:r>
      <w:r w:rsidRPr="00337464">
        <w:rPr>
          <w:sz w:val="24"/>
          <w:szCs w:val="24"/>
          <w:rPrChange w:id="3399" w:author="Clark, Robert Emerson" w:date="2023-06-14T14:40:00Z">
            <w:rPr/>
          </w:rPrChange>
        </w:rPr>
        <w:t xml:space="preserve"> 53</w:t>
      </w:r>
      <w:r w:rsidRPr="00337464">
        <w:rPr>
          <w:b/>
          <w:sz w:val="24"/>
          <w:szCs w:val="24"/>
          <w:rPrChange w:id="3400" w:author="Clark, Robert Emerson" w:date="2023-06-14T14:40:00Z">
            <w:rPr>
              <w:b/>
            </w:rPr>
          </w:rPrChange>
        </w:rPr>
        <w:t>,</w:t>
      </w:r>
      <w:r w:rsidRPr="00337464">
        <w:rPr>
          <w:sz w:val="24"/>
          <w:szCs w:val="24"/>
          <w:rPrChange w:id="3401" w:author="Clark, Robert Emerson" w:date="2023-06-14T14:40:00Z">
            <w:rPr/>
          </w:rPrChange>
        </w:rPr>
        <w:t xml:space="preserve"> 1446-1457.</w:t>
      </w:r>
    </w:p>
    <w:p w14:paraId="331480FB" w14:textId="77777777" w:rsidR="00070243" w:rsidRPr="00337464" w:rsidRDefault="00070243" w:rsidP="00B16FA5">
      <w:pPr>
        <w:pStyle w:val="EndNoteBibliography"/>
        <w:spacing w:after="0" w:line="480" w:lineRule="auto"/>
        <w:ind w:left="720" w:hanging="720"/>
        <w:rPr>
          <w:sz w:val="24"/>
          <w:szCs w:val="24"/>
          <w:rPrChange w:id="3402" w:author="Clark, Robert Emerson" w:date="2023-06-14T14:40:00Z">
            <w:rPr/>
          </w:rPrChange>
        </w:rPr>
      </w:pPr>
      <w:r w:rsidRPr="00337464">
        <w:rPr>
          <w:sz w:val="24"/>
          <w:szCs w:val="24"/>
          <w:rPrChange w:id="3403" w:author="Clark, Robert Emerson" w:date="2023-06-14T14:40:00Z">
            <w:rPr/>
          </w:rPrChange>
        </w:rPr>
        <w:t xml:space="preserve">VIA, S., BOUCK, A. C. &amp; SKILLMAN, S. 2000. Reproductive isolation between divergent races of pea aphids on two hosts. II. Selection against migrants and hybrids in the parental environments. </w:t>
      </w:r>
      <w:r w:rsidRPr="00337464">
        <w:rPr>
          <w:i/>
          <w:sz w:val="24"/>
          <w:szCs w:val="24"/>
          <w:rPrChange w:id="3404" w:author="Clark, Robert Emerson" w:date="2023-06-14T14:40:00Z">
            <w:rPr>
              <w:i/>
            </w:rPr>
          </w:rPrChange>
        </w:rPr>
        <w:t>Evolution,</w:t>
      </w:r>
      <w:r w:rsidRPr="00337464">
        <w:rPr>
          <w:sz w:val="24"/>
          <w:szCs w:val="24"/>
          <w:rPrChange w:id="3405" w:author="Clark, Robert Emerson" w:date="2023-06-14T14:40:00Z">
            <w:rPr/>
          </w:rPrChange>
        </w:rPr>
        <w:t xml:space="preserve"> 54</w:t>
      </w:r>
      <w:r w:rsidRPr="00337464">
        <w:rPr>
          <w:b/>
          <w:sz w:val="24"/>
          <w:szCs w:val="24"/>
          <w:rPrChange w:id="3406" w:author="Clark, Robert Emerson" w:date="2023-06-14T14:40:00Z">
            <w:rPr>
              <w:b/>
            </w:rPr>
          </w:rPrChange>
        </w:rPr>
        <w:t>,</w:t>
      </w:r>
      <w:r w:rsidRPr="00337464">
        <w:rPr>
          <w:sz w:val="24"/>
          <w:szCs w:val="24"/>
          <w:rPrChange w:id="3407" w:author="Clark, Robert Emerson" w:date="2023-06-14T14:40:00Z">
            <w:rPr/>
          </w:rPrChange>
        </w:rPr>
        <w:t xml:space="preserve"> 1626-1637.</w:t>
      </w:r>
    </w:p>
    <w:p w14:paraId="25ACEEF1" w14:textId="77777777" w:rsidR="00070243" w:rsidRPr="00337464" w:rsidRDefault="00070243" w:rsidP="00B16FA5">
      <w:pPr>
        <w:pStyle w:val="EndNoteBibliography"/>
        <w:spacing w:after="0" w:line="480" w:lineRule="auto"/>
        <w:ind w:left="720" w:hanging="720"/>
        <w:rPr>
          <w:sz w:val="24"/>
          <w:szCs w:val="24"/>
          <w:rPrChange w:id="3408" w:author="Clark, Robert Emerson" w:date="2023-06-14T14:40:00Z">
            <w:rPr/>
          </w:rPrChange>
        </w:rPr>
      </w:pPr>
      <w:r w:rsidRPr="00337464">
        <w:rPr>
          <w:sz w:val="24"/>
          <w:szCs w:val="24"/>
          <w:rPrChange w:id="3409" w:author="Clark, Robert Emerson" w:date="2023-06-14T14:40:00Z">
            <w:rPr/>
          </w:rPrChange>
        </w:rPr>
        <w:lastRenderedPageBreak/>
        <w:t xml:space="preserve">WALKER, P. J., SIDDELL, S. G., LEFKOWITZ, E. J., MUSHEGIAN, A. R., ADRIAENSSENS, E. M., ALFENAS-ZERBINI, P., DAVISON, A. J., DEMPSEY, D. M., DUTILH, B. E., GARCÍA, M. L., HARRACH, B., HARRISON, R. L., HENDRICKSON, R. C., JUNGLEN, S., KNOWLES, N. J., KRUPOVIC, M., KUHN, J. H., LAMBERT, A. J., ŁOBOCKA, M., NIBERT, M. L., OKSANEN, H. M., ORTON, R. J., ROBERTSON, D. L., RUBINO, L., SABANADZOVIC, S., SIMMONDS, P., SMITH, D. B., SUZUKI, N., VAN DOOERSLAER, K., VANDAMME, A.-M., VARSANI, A. &amp; ZERBINI, F. M. 2021. Changes to virus taxonomy and to the International Code of Virus Classification and Nomenclature ratified by the International Committee on Taxonomy of Viruses (2021). </w:t>
      </w:r>
      <w:r w:rsidRPr="00337464">
        <w:rPr>
          <w:i/>
          <w:sz w:val="24"/>
          <w:szCs w:val="24"/>
          <w:rPrChange w:id="3410" w:author="Clark, Robert Emerson" w:date="2023-06-14T14:40:00Z">
            <w:rPr>
              <w:i/>
            </w:rPr>
          </w:rPrChange>
        </w:rPr>
        <w:t>Archives of Virology,</w:t>
      </w:r>
      <w:r w:rsidRPr="00337464">
        <w:rPr>
          <w:sz w:val="24"/>
          <w:szCs w:val="24"/>
          <w:rPrChange w:id="3411" w:author="Clark, Robert Emerson" w:date="2023-06-14T14:40:00Z">
            <w:rPr/>
          </w:rPrChange>
        </w:rPr>
        <w:t xml:space="preserve"> 166</w:t>
      </w:r>
      <w:r w:rsidRPr="00337464">
        <w:rPr>
          <w:b/>
          <w:sz w:val="24"/>
          <w:szCs w:val="24"/>
          <w:rPrChange w:id="3412" w:author="Clark, Robert Emerson" w:date="2023-06-14T14:40:00Z">
            <w:rPr>
              <w:b/>
            </w:rPr>
          </w:rPrChange>
        </w:rPr>
        <w:t>,</w:t>
      </w:r>
      <w:r w:rsidRPr="00337464">
        <w:rPr>
          <w:sz w:val="24"/>
          <w:szCs w:val="24"/>
          <w:rPrChange w:id="3413" w:author="Clark, Robert Emerson" w:date="2023-06-14T14:40:00Z">
            <w:rPr/>
          </w:rPrChange>
        </w:rPr>
        <w:t xml:space="preserve"> 2633-2648.</w:t>
      </w:r>
    </w:p>
    <w:p w14:paraId="54940A48" w14:textId="77777777" w:rsidR="00070243" w:rsidRPr="00337464" w:rsidRDefault="00070243" w:rsidP="00B16FA5">
      <w:pPr>
        <w:pStyle w:val="EndNoteBibliography"/>
        <w:spacing w:after="0" w:line="480" w:lineRule="auto"/>
        <w:ind w:left="720" w:hanging="720"/>
        <w:rPr>
          <w:sz w:val="24"/>
          <w:szCs w:val="24"/>
          <w:rPrChange w:id="3414" w:author="Clark, Robert Emerson" w:date="2023-06-14T14:40:00Z">
            <w:rPr/>
          </w:rPrChange>
        </w:rPr>
      </w:pPr>
      <w:r w:rsidRPr="00337464">
        <w:rPr>
          <w:sz w:val="24"/>
          <w:szCs w:val="24"/>
          <w:rPrChange w:id="3415" w:author="Clark, Robert Emerson" w:date="2023-06-14T14:40:00Z">
            <w:rPr/>
          </w:rPrChange>
        </w:rPr>
        <w:t xml:space="preserve">WANG, Q., ZHOU, J.-J., LIU, J.-T., HUANG, G.-Z., XU, W.-Y., ZHANG, Q., CHEN, J.-L., ZHANG, Y.-J., LI, X.-C. &amp; GU, S.-H. 2019. Integrative transcriptomic and genomic analysis of odorant binding proteins and chemosensory proteins in aphids. </w:t>
      </w:r>
      <w:r w:rsidRPr="00337464">
        <w:rPr>
          <w:i/>
          <w:sz w:val="24"/>
          <w:szCs w:val="24"/>
          <w:rPrChange w:id="3416" w:author="Clark, Robert Emerson" w:date="2023-06-14T14:40:00Z">
            <w:rPr>
              <w:i/>
            </w:rPr>
          </w:rPrChange>
        </w:rPr>
        <w:t>Insect Molecular Biology,</w:t>
      </w:r>
      <w:r w:rsidRPr="00337464">
        <w:rPr>
          <w:sz w:val="24"/>
          <w:szCs w:val="24"/>
          <w:rPrChange w:id="3417" w:author="Clark, Robert Emerson" w:date="2023-06-14T14:40:00Z">
            <w:rPr/>
          </w:rPrChange>
        </w:rPr>
        <w:t xml:space="preserve"> 28</w:t>
      </w:r>
      <w:r w:rsidRPr="00337464">
        <w:rPr>
          <w:b/>
          <w:sz w:val="24"/>
          <w:szCs w:val="24"/>
          <w:rPrChange w:id="3418" w:author="Clark, Robert Emerson" w:date="2023-06-14T14:40:00Z">
            <w:rPr>
              <w:b/>
            </w:rPr>
          </w:rPrChange>
        </w:rPr>
        <w:t>,</w:t>
      </w:r>
      <w:r w:rsidRPr="00337464">
        <w:rPr>
          <w:sz w:val="24"/>
          <w:szCs w:val="24"/>
          <w:rPrChange w:id="3419" w:author="Clark, Robert Emerson" w:date="2023-06-14T14:40:00Z">
            <w:rPr/>
          </w:rPrChange>
        </w:rPr>
        <w:t xml:space="preserve"> 1-22.</w:t>
      </w:r>
    </w:p>
    <w:p w14:paraId="32C4A596" w14:textId="77777777" w:rsidR="00070243" w:rsidRPr="00337464" w:rsidRDefault="00070243" w:rsidP="00B16FA5">
      <w:pPr>
        <w:pStyle w:val="EndNoteBibliography"/>
        <w:spacing w:after="0" w:line="480" w:lineRule="auto"/>
        <w:ind w:left="720" w:hanging="720"/>
        <w:rPr>
          <w:sz w:val="24"/>
          <w:szCs w:val="24"/>
          <w:rPrChange w:id="3420" w:author="Clark, Robert Emerson" w:date="2023-06-14T14:40:00Z">
            <w:rPr/>
          </w:rPrChange>
        </w:rPr>
      </w:pPr>
      <w:r w:rsidRPr="00337464">
        <w:rPr>
          <w:sz w:val="24"/>
          <w:szCs w:val="24"/>
          <w:rPrChange w:id="3421" w:author="Clark, Robert Emerson" w:date="2023-06-14T14:40:00Z">
            <w:rPr/>
          </w:rPrChange>
        </w:rPr>
        <w:t xml:space="preserve">WILKE, C. O., FORSTER, R. &amp; NOVELLA, I. S. 2006. Quasispecies in Time-Dependent Environments. </w:t>
      </w:r>
      <w:r w:rsidRPr="00337464">
        <w:rPr>
          <w:i/>
          <w:sz w:val="24"/>
          <w:szCs w:val="24"/>
          <w:rPrChange w:id="3422" w:author="Clark, Robert Emerson" w:date="2023-06-14T14:40:00Z">
            <w:rPr>
              <w:i/>
            </w:rPr>
          </w:rPrChange>
        </w:rPr>
        <w:t>In:</w:t>
      </w:r>
      <w:r w:rsidRPr="00337464">
        <w:rPr>
          <w:sz w:val="24"/>
          <w:szCs w:val="24"/>
          <w:rPrChange w:id="3423" w:author="Clark, Robert Emerson" w:date="2023-06-14T14:40:00Z">
            <w:rPr/>
          </w:rPrChange>
        </w:rPr>
        <w:t xml:space="preserve"> DOMINGO, E. (ed.) </w:t>
      </w:r>
      <w:r w:rsidRPr="00337464">
        <w:rPr>
          <w:i/>
          <w:sz w:val="24"/>
          <w:szCs w:val="24"/>
          <w:rPrChange w:id="3424" w:author="Clark, Robert Emerson" w:date="2023-06-14T14:40:00Z">
            <w:rPr>
              <w:i/>
            </w:rPr>
          </w:rPrChange>
        </w:rPr>
        <w:t>Quasispecies: Concept and Implications for Virology.</w:t>
      </w:r>
      <w:r w:rsidRPr="00337464">
        <w:rPr>
          <w:sz w:val="24"/>
          <w:szCs w:val="24"/>
          <w:rPrChange w:id="3425" w:author="Clark, Robert Emerson" w:date="2023-06-14T14:40:00Z">
            <w:rPr/>
          </w:rPrChange>
        </w:rPr>
        <w:t xml:space="preserve"> Berlin, Heidelberg: Springer Berlin Heidelberg.</w:t>
      </w:r>
    </w:p>
    <w:p w14:paraId="5AE29C72" w14:textId="77777777" w:rsidR="00070243" w:rsidRPr="00337464" w:rsidRDefault="00070243" w:rsidP="00B16FA5">
      <w:pPr>
        <w:pStyle w:val="EndNoteBibliography"/>
        <w:spacing w:after="0" w:line="480" w:lineRule="auto"/>
        <w:ind w:left="720" w:hanging="720"/>
        <w:rPr>
          <w:sz w:val="24"/>
          <w:szCs w:val="24"/>
          <w:rPrChange w:id="3426" w:author="Clark, Robert Emerson" w:date="2023-06-14T14:40:00Z">
            <w:rPr/>
          </w:rPrChange>
        </w:rPr>
      </w:pPr>
      <w:r w:rsidRPr="00337464">
        <w:rPr>
          <w:sz w:val="24"/>
          <w:szCs w:val="24"/>
          <w:rPrChange w:id="3427" w:author="Clark, Robert Emerson" w:date="2023-06-14T14:40:00Z">
            <w:rPr/>
          </w:rPrChange>
        </w:rPr>
        <w:t xml:space="preserve">WU, Y., DAVIS, T. S. &amp; EIGENBRODE, S. D. 2014. Aphid behavioral responses to virus-infected plants are similar despite divergent fitness effects. </w:t>
      </w:r>
      <w:r w:rsidRPr="00337464">
        <w:rPr>
          <w:i/>
          <w:sz w:val="24"/>
          <w:szCs w:val="24"/>
          <w:rPrChange w:id="3428" w:author="Clark, Robert Emerson" w:date="2023-06-14T14:40:00Z">
            <w:rPr>
              <w:i/>
            </w:rPr>
          </w:rPrChange>
        </w:rPr>
        <w:t>Entomologia Experimentalis et Applicata,</w:t>
      </w:r>
      <w:r w:rsidRPr="00337464">
        <w:rPr>
          <w:sz w:val="24"/>
          <w:szCs w:val="24"/>
          <w:rPrChange w:id="3429" w:author="Clark, Robert Emerson" w:date="2023-06-14T14:40:00Z">
            <w:rPr/>
          </w:rPrChange>
        </w:rPr>
        <w:t xml:space="preserve"> 153</w:t>
      </w:r>
      <w:r w:rsidRPr="00337464">
        <w:rPr>
          <w:b/>
          <w:sz w:val="24"/>
          <w:szCs w:val="24"/>
          <w:rPrChange w:id="3430" w:author="Clark, Robert Emerson" w:date="2023-06-14T14:40:00Z">
            <w:rPr>
              <w:b/>
            </w:rPr>
          </w:rPrChange>
        </w:rPr>
        <w:t>,</w:t>
      </w:r>
      <w:r w:rsidRPr="00337464">
        <w:rPr>
          <w:sz w:val="24"/>
          <w:szCs w:val="24"/>
          <w:rPrChange w:id="3431" w:author="Clark, Robert Emerson" w:date="2023-06-14T14:40:00Z">
            <w:rPr/>
          </w:rPrChange>
        </w:rPr>
        <w:t xml:space="preserve"> 246-255.</w:t>
      </w:r>
    </w:p>
    <w:p w14:paraId="5A874CF2" w14:textId="77777777" w:rsidR="00070243" w:rsidRPr="00337464" w:rsidRDefault="00070243" w:rsidP="00B16FA5">
      <w:pPr>
        <w:pStyle w:val="EndNoteBibliography"/>
        <w:spacing w:line="480" w:lineRule="auto"/>
        <w:ind w:left="720" w:hanging="720"/>
        <w:rPr>
          <w:sz w:val="24"/>
          <w:szCs w:val="24"/>
          <w:rPrChange w:id="3432" w:author="Clark, Robert Emerson" w:date="2023-06-14T14:40:00Z">
            <w:rPr/>
          </w:rPrChange>
        </w:rPr>
      </w:pPr>
      <w:r w:rsidRPr="00337464">
        <w:rPr>
          <w:sz w:val="24"/>
          <w:szCs w:val="24"/>
          <w:rPrChange w:id="3433" w:author="Clark, Robert Emerson" w:date="2023-06-14T14:40:00Z">
            <w:rPr/>
          </w:rPrChange>
        </w:rPr>
        <w:t xml:space="preserve">YOUNG, D. &amp; FRAZIER, N. 1954. A study of the leafhopper genus Circulifer Zakhvatkin (Homoptera, Cicadellidae). </w:t>
      </w:r>
      <w:r w:rsidRPr="00337464">
        <w:rPr>
          <w:i/>
          <w:sz w:val="24"/>
          <w:szCs w:val="24"/>
          <w:rPrChange w:id="3434" w:author="Clark, Robert Emerson" w:date="2023-06-14T14:40:00Z">
            <w:rPr>
              <w:i/>
            </w:rPr>
          </w:rPrChange>
        </w:rPr>
        <w:t>Hilgardia,</w:t>
      </w:r>
      <w:r w:rsidRPr="00337464">
        <w:rPr>
          <w:sz w:val="24"/>
          <w:szCs w:val="24"/>
          <w:rPrChange w:id="3435" w:author="Clark, Robert Emerson" w:date="2023-06-14T14:40:00Z">
            <w:rPr/>
          </w:rPrChange>
        </w:rPr>
        <w:t xml:space="preserve"> 23</w:t>
      </w:r>
      <w:r w:rsidRPr="00337464">
        <w:rPr>
          <w:b/>
          <w:sz w:val="24"/>
          <w:szCs w:val="24"/>
          <w:rPrChange w:id="3436" w:author="Clark, Robert Emerson" w:date="2023-06-14T14:40:00Z">
            <w:rPr>
              <w:b/>
            </w:rPr>
          </w:rPrChange>
        </w:rPr>
        <w:t>,</w:t>
      </w:r>
      <w:r w:rsidRPr="00337464">
        <w:rPr>
          <w:sz w:val="24"/>
          <w:szCs w:val="24"/>
          <w:rPrChange w:id="3437" w:author="Clark, Robert Emerson" w:date="2023-06-14T14:40:00Z">
            <w:rPr/>
          </w:rPrChange>
        </w:rPr>
        <w:t xml:space="preserve"> 25-52.</w:t>
      </w:r>
    </w:p>
    <w:p w14:paraId="7D505641" w14:textId="75E48320" w:rsidR="003E58A6" w:rsidRPr="00337464" w:rsidRDefault="00FD3180" w:rsidP="00B16FA5">
      <w:pPr>
        <w:spacing w:line="480" w:lineRule="auto"/>
        <w:rPr>
          <w:rFonts w:cs="Times New Roman"/>
          <w:sz w:val="24"/>
          <w:szCs w:val="24"/>
          <w:lang w:val="en-US"/>
          <w:rPrChange w:id="3438" w:author="Clark, Robert Emerson" w:date="2023-06-14T14:40:00Z">
            <w:rPr>
              <w:lang w:val="en-US"/>
            </w:rPr>
          </w:rPrChange>
        </w:rPr>
      </w:pPr>
      <w:r w:rsidRPr="00337464">
        <w:rPr>
          <w:rFonts w:cs="Times New Roman"/>
          <w:sz w:val="24"/>
          <w:szCs w:val="24"/>
          <w:lang w:val="en-US"/>
          <w:rPrChange w:id="3439" w:author="Clark, Robert Emerson" w:date="2023-06-14T14:40:00Z">
            <w:rPr>
              <w:lang w:val="en-US"/>
            </w:rPr>
          </w:rPrChange>
        </w:rPr>
        <w:lastRenderedPageBreak/>
        <w:fldChar w:fldCharType="end"/>
      </w:r>
    </w:p>
    <w:sectPr w:rsidR="003E58A6" w:rsidRPr="00337464" w:rsidSect="00B75CCC">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9" w:author="Robert Clark" w:date="2023-06-12T14:03:00Z" w:initials="RC">
    <w:p w14:paraId="487D2E14" w14:textId="77777777" w:rsidR="001304A5" w:rsidRDefault="001304A5" w:rsidP="00F04A2F">
      <w:pPr>
        <w:pStyle w:val="CommentText"/>
      </w:pPr>
      <w:r>
        <w:rPr>
          <w:rStyle w:val="CommentReference"/>
        </w:rPr>
        <w:annotationRef/>
      </w:r>
      <w:r>
        <w:t>I know this is in at least a few of the modeling papers and/or conclusions sections of Mauck et al work.</w:t>
      </w:r>
    </w:p>
  </w:comment>
  <w:comment w:id="785" w:author="Robert Clark" w:date="2023-06-14T10:02:00Z" w:initials="RC">
    <w:p w14:paraId="1DC6D742" w14:textId="77777777" w:rsidR="0064167B" w:rsidRDefault="0064167B" w:rsidP="00747CC8">
      <w:pPr>
        <w:pStyle w:val="CommentText"/>
      </w:pPr>
      <w:r>
        <w:rPr>
          <w:rStyle w:val="CommentReference"/>
        </w:rPr>
        <w:annotationRef/>
      </w:r>
      <w:r>
        <w:t>Am I having a brain fart? I thought all citations need to be in sequential order from oldest to newest.</w:t>
      </w:r>
    </w:p>
  </w:comment>
  <w:comment w:id="1070" w:author="Robert Clark" w:date="2023-06-14T10:07:00Z" w:initials="RC">
    <w:p w14:paraId="321CC8F4" w14:textId="77777777" w:rsidR="00E022A3" w:rsidRDefault="00E022A3" w:rsidP="006E25C6">
      <w:pPr>
        <w:pStyle w:val="CommentText"/>
      </w:pPr>
      <w:r>
        <w:rPr>
          <w:rStyle w:val="CommentReference"/>
        </w:rPr>
        <w:annotationRef/>
      </w:r>
      <w:r>
        <w:t>I love this by the way. This would cause a gripping debate in my evolution journal club at Wesleyan.</w:t>
      </w:r>
    </w:p>
  </w:comment>
  <w:comment w:id="1175" w:author="Eigenbrode, Sanford (sanforde@uidaho.edu)" w:date="2023-06-04T09:45:00Z" w:initials="SE">
    <w:p w14:paraId="4DD413C1" w14:textId="3D04B306" w:rsidR="00FF414B" w:rsidRDefault="00FF414B" w:rsidP="002A6AA5">
      <w:r>
        <w:rPr>
          <w:rStyle w:val="CommentReference"/>
        </w:rPr>
        <w:annotationRef/>
      </w:r>
      <w:r>
        <w:rPr>
          <w:color w:val="000000"/>
          <w:sz w:val="20"/>
          <w:szCs w:val="20"/>
        </w:rPr>
        <w:t>since the rest of the MS is active voice, this section needs to be converted.  We established five clonal colonies, etc.</w:t>
      </w:r>
    </w:p>
  </w:comment>
  <w:comment w:id="1176" w:author="Diego Fernando Rincón Rueda" w:date="2023-06-10T23:04:00Z" w:initials="DFRR">
    <w:p w14:paraId="54A677B6" w14:textId="77777777" w:rsidR="007369A4" w:rsidRDefault="007369A4" w:rsidP="005E502F">
      <w:pPr>
        <w:pStyle w:val="CommentText"/>
      </w:pPr>
      <w:r>
        <w:rPr>
          <w:rStyle w:val="CommentReference"/>
        </w:rPr>
        <w:annotationRef/>
      </w:r>
      <w:r>
        <w:rPr>
          <w:lang w:val="es-ES"/>
        </w:rPr>
        <w:t>Not sure if active voice sounds good here</w:t>
      </w:r>
    </w:p>
  </w:comment>
  <w:comment w:id="1177" w:author="Robert Clark" w:date="2023-06-14T10:08:00Z" w:initials="RC">
    <w:p w14:paraId="552735E3" w14:textId="77777777" w:rsidR="00E022A3" w:rsidRDefault="00E022A3" w:rsidP="00AA5CE9">
      <w:pPr>
        <w:pStyle w:val="CommentText"/>
      </w:pPr>
      <w:r>
        <w:rPr>
          <w:rStyle w:val="CommentReference"/>
        </w:rPr>
        <w:annotationRef/>
      </w:r>
      <w:r>
        <w:t>I prefer active voice, so I will edit for active voice.</w:t>
      </w:r>
    </w:p>
  </w:comment>
  <w:comment w:id="1299" w:author="Robert Clark" w:date="2023-06-14T10:12:00Z" w:initials="RC">
    <w:p w14:paraId="4F88973B" w14:textId="77777777" w:rsidR="00E022A3" w:rsidRDefault="00E022A3" w:rsidP="00233F01">
      <w:pPr>
        <w:pStyle w:val="CommentText"/>
      </w:pPr>
      <w:r>
        <w:rPr>
          <w:rStyle w:val="CommentReference"/>
        </w:rPr>
        <w:annotationRef/>
      </w:r>
      <w:r>
        <w:t>Perhaps this goes later, but I want to set up our result regarding "pea" biotype results on clover and vetch.</w:t>
      </w:r>
    </w:p>
  </w:comment>
  <w:comment w:id="1441" w:author="Robert Clark" w:date="2023-06-14T10:28:00Z" w:initials="RC">
    <w:p w14:paraId="5630C8DE" w14:textId="77777777" w:rsidR="00001E55" w:rsidRDefault="00001E55" w:rsidP="001B23C9">
      <w:pPr>
        <w:pStyle w:val="CommentText"/>
      </w:pPr>
      <w:r>
        <w:rPr>
          <w:rStyle w:val="CommentReference"/>
        </w:rPr>
        <w:annotationRef/>
      </w:r>
      <w:r>
        <w:t>Is there a prior published study where these isolates were used that we can reference?</w:t>
      </w:r>
    </w:p>
  </w:comment>
  <w:comment w:id="1846" w:author="Eigenbrode, Sanford (sanforde@uidaho.edu)" w:date="2023-06-04T09:38:00Z" w:initials="SE">
    <w:p w14:paraId="7DC2A5A1" w14:textId="06834527" w:rsidR="00AE3A85" w:rsidRDefault="00AE3A85" w:rsidP="00E9096A">
      <w:r>
        <w:rPr>
          <w:rStyle w:val="CommentReference"/>
        </w:rPr>
        <w:annotationRef/>
      </w:r>
      <w:r>
        <w:rPr>
          <w:color w:val="000000"/>
          <w:sz w:val="20"/>
          <w:szCs w:val="20"/>
        </w:rPr>
        <w:t>would it be easier to follow if these results first presented the effects of plant species on aphid performance, then how virus infection modified this. Here we start discussing host species, then virus, then back to host species. I could reorganize with a green light to do that.</w:t>
      </w:r>
    </w:p>
  </w:comment>
  <w:comment w:id="1847" w:author="Robert Clark" w:date="2023-06-14T11:47:00Z" w:initials="RC">
    <w:p w14:paraId="4492E2B8" w14:textId="77777777" w:rsidR="00F70571" w:rsidRDefault="00F70571" w:rsidP="00580A62">
      <w:pPr>
        <w:pStyle w:val="CommentText"/>
      </w:pPr>
      <w:r>
        <w:rPr>
          <w:rStyle w:val="CommentReference"/>
        </w:rPr>
        <w:annotationRef/>
      </w:r>
      <w:r>
        <w:t>I'm confused. Isn't that how its already written? Host plant species, virus effect, then the host x virus interaction are described in that order.</w:t>
      </w:r>
    </w:p>
  </w:comment>
  <w:comment w:id="1963" w:author="Eigenbrode, Sanford (sanforde@uidaho.edu)" w:date="2023-06-04T09:40:00Z" w:initials="SE">
    <w:p w14:paraId="1287B93A" w14:textId="6FBCE4F5" w:rsidR="00AE3A85" w:rsidRDefault="00AE3A85" w:rsidP="00391A34">
      <w:r>
        <w:rPr>
          <w:rStyle w:val="CommentReference"/>
        </w:rPr>
        <w:annotationRef/>
      </w:r>
      <w:r>
        <w:rPr>
          <w:color w:val="000000"/>
          <w:sz w:val="20"/>
          <w:szCs w:val="20"/>
        </w:rPr>
        <w:t>just need to standardize our terminology on these genotype groups</w:t>
      </w:r>
    </w:p>
  </w:comment>
  <w:comment w:id="1964" w:author="Diego Fernando Rincón Rueda" w:date="2023-06-10T23:32:00Z" w:initials="DFRR">
    <w:p w14:paraId="2B80FF33" w14:textId="77777777" w:rsidR="00371B46" w:rsidRDefault="00A06E6B" w:rsidP="00D05BDA">
      <w:pPr>
        <w:pStyle w:val="CommentText"/>
      </w:pPr>
      <w:r>
        <w:rPr>
          <w:rStyle w:val="CommentReference"/>
        </w:rPr>
        <w:annotationRef/>
      </w:r>
      <w:r w:rsidR="00371B46">
        <w:rPr>
          <w:lang w:val="es-ES"/>
        </w:rPr>
        <w:t>I just set it as "biotype", but not sure if that is the correct term.</w:t>
      </w:r>
    </w:p>
  </w:comment>
  <w:comment w:id="1965" w:author="Robert Clark" w:date="2023-06-14T11:53:00Z" w:initials="RC">
    <w:p w14:paraId="591E0B68" w14:textId="77777777" w:rsidR="00F70571" w:rsidRDefault="00F70571" w:rsidP="00157DEF">
      <w:pPr>
        <w:pStyle w:val="CommentText"/>
      </w:pPr>
      <w:r>
        <w:rPr>
          <w:rStyle w:val="CommentReference"/>
        </w:rPr>
        <w:annotationRef/>
      </w:r>
      <w:r>
        <w:t>Hmm. I used aphid genotype grouping in the figures because I recall and objection to "biotypes". For the sake of consistency I'll just update the figures and stick with biotypes like in the introduction.</w:t>
      </w:r>
    </w:p>
  </w:comment>
  <w:comment w:id="2180" w:author="Eigenbrode, Sanford (sanforde@uidaho.edu)" w:date="2023-06-05T06:45:00Z" w:initials="ES(">
    <w:p w14:paraId="2DCE67F4" w14:textId="77777777" w:rsidR="007808AD" w:rsidRDefault="007808AD" w:rsidP="007808AD">
      <w:r>
        <w:rPr>
          <w:rStyle w:val="CommentReference"/>
        </w:rPr>
        <w:annotationRef/>
      </w:r>
      <w:r>
        <w:rPr>
          <w:color w:val="000000"/>
          <w:sz w:val="20"/>
          <w:szCs w:val="20"/>
        </w:rPr>
        <w:t>let’s discuss this interpretation of course : )!</w:t>
      </w:r>
    </w:p>
  </w:comment>
  <w:comment w:id="2328" w:author="Eigenbrode, Sanford (sanforde@uidaho.edu)" w:date="2023-06-05T06:43:00Z" w:initials="ES(">
    <w:p w14:paraId="4B5613BC" w14:textId="72EE8EC1" w:rsidR="00886D95" w:rsidRDefault="00886D95" w:rsidP="001C1A5A">
      <w:r>
        <w:rPr>
          <w:rStyle w:val="CommentReference"/>
        </w:rPr>
        <w:annotationRef/>
      </w:r>
      <w:r>
        <w:rPr>
          <w:color w:val="000000"/>
          <w:sz w:val="20"/>
          <w:szCs w:val="20"/>
        </w:rPr>
        <w:t>need a thumbnail summary of the results here. Discussion should make sense if read alone or first.</w:t>
      </w:r>
    </w:p>
  </w:comment>
  <w:comment w:id="2333" w:author="Eigenbrode, Sanford (sanforde@uidaho.edu)" w:date="2023-06-05T06:45:00Z" w:initials="ES(">
    <w:p w14:paraId="7E52EFDE" w14:textId="77777777" w:rsidR="00886D95" w:rsidRDefault="00886D95" w:rsidP="00EF44B2">
      <w:r>
        <w:rPr>
          <w:rStyle w:val="CommentReference"/>
        </w:rPr>
        <w:annotationRef/>
      </w:r>
      <w:r>
        <w:rPr>
          <w:color w:val="000000"/>
          <w:sz w:val="20"/>
          <w:szCs w:val="20"/>
        </w:rPr>
        <w:t>let’s discuss this interpretation of course : )!</w:t>
      </w:r>
    </w:p>
  </w:comment>
  <w:comment w:id="2397" w:author="Eigenbrode, Sanford (sanforde@uidaho.edu)" w:date="2023-06-05T06:47:00Z" w:initials="ES(">
    <w:p w14:paraId="226C23AD" w14:textId="77777777" w:rsidR="00886D95" w:rsidRDefault="00886D95" w:rsidP="007E13A8">
      <w:r>
        <w:rPr>
          <w:rStyle w:val="CommentReference"/>
        </w:rPr>
        <w:annotationRef/>
      </w:r>
      <w:r>
        <w:rPr>
          <w:color w:val="000000"/>
          <w:sz w:val="20"/>
          <w:szCs w:val="20"/>
        </w:rPr>
        <w:t>? I don’t see how this paper corroborates the statement other than vetch and pea were sampled without knowing the genotypes</w:t>
      </w:r>
    </w:p>
  </w:comment>
  <w:comment w:id="2398" w:author="Robert Clark" w:date="2023-06-14T12:44:00Z" w:initials="RC">
    <w:p w14:paraId="4A33563B" w14:textId="77777777" w:rsidR="00510C1D" w:rsidRDefault="00510C1D" w:rsidP="00DF1019">
      <w:pPr>
        <w:pStyle w:val="CommentText"/>
      </w:pPr>
      <w:r>
        <w:rPr>
          <w:rStyle w:val="CommentReference"/>
        </w:rPr>
        <w:annotationRef/>
      </w:r>
      <w:r>
        <w:t>Ah good point. I am assuming all the vetch and clover pea aphids are "pea" not "alfalfa" but we never genetically tested.</w:t>
      </w:r>
    </w:p>
  </w:comment>
  <w:comment w:id="2439" w:author="Eigenbrode, Sanford (sanforde@uidaho.edu)" w:date="2023-06-05T06:49:00Z" w:initials="ES(">
    <w:p w14:paraId="38CA0A4A" w14:textId="24E1BCBD" w:rsidR="005A6602" w:rsidRDefault="005A6602" w:rsidP="00C24CD7">
      <w:r>
        <w:rPr>
          <w:rStyle w:val="CommentReference"/>
        </w:rPr>
        <w:annotationRef/>
      </w:r>
      <w:r>
        <w:rPr>
          <w:color w:val="000000"/>
          <w:sz w:val="20"/>
          <w:szCs w:val="20"/>
        </w:rPr>
        <w:t xml:space="preserve">unclear what is meant here by morph. </w:t>
      </w:r>
    </w:p>
  </w:comment>
  <w:comment w:id="2424" w:author="Eigenbrode, Sanford (sanforde@uidaho.edu)" w:date="2023-06-05T06:53:00Z" w:initials="ES(">
    <w:p w14:paraId="677499ED" w14:textId="77777777" w:rsidR="005A6602" w:rsidRDefault="005A6602" w:rsidP="00F27942">
      <w:r>
        <w:rPr>
          <w:rStyle w:val="CommentReference"/>
        </w:rPr>
        <w:annotationRef/>
      </w:r>
      <w:r>
        <w:rPr>
          <w:color w:val="000000"/>
          <w:sz w:val="20"/>
          <w:szCs w:val="20"/>
        </w:rPr>
        <w:t>again, these are interesting ideas but I don’t see how they are related to the data from the bioassays except that vetch and pea are among the hosts used?</w:t>
      </w:r>
    </w:p>
  </w:comment>
  <w:comment w:id="2664" w:author="Eigenbrode, Sanford (sanforde@uidaho.edu)" w:date="2023-06-05T06:57:00Z" w:initials="ES(">
    <w:p w14:paraId="4902E328" w14:textId="77777777" w:rsidR="005A6602" w:rsidRDefault="005A6602" w:rsidP="004E0EBA">
      <w:r>
        <w:rPr>
          <w:rStyle w:val="CommentReference"/>
        </w:rPr>
        <w:annotationRef/>
      </w:r>
      <w:r>
        <w:rPr>
          <w:color w:val="000000"/>
          <w:sz w:val="20"/>
          <w:szCs w:val="20"/>
        </w:rPr>
        <w:t>These are very interesting studies, but they examine the direct effects of virus on the vector rather than the indirect of infection on the host plants.</w:t>
      </w:r>
    </w:p>
    <w:p w14:paraId="0ED144F5" w14:textId="77777777" w:rsidR="005A6602" w:rsidRDefault="005A6602" w:rsidP="004E0EBA"/>
    <w:p w14:paraId="3BBBB507" w14:textId="77777777" w:rsidR="005A6602" w:rsidRDefault="005A6602" w:rsidP="004E0EBA">
      <w:r>
        <w:rPr>
          <w:color w:val="000000"/>
          <w:sz w:val="20"/>
          <w:szCs w:val="20"/>
        </w:rPr>
        <w:t>They are relevant because one could argue that manipulating multiple host plants to modify vector behavior and performance is less likely than manipulating the vector to increase behavior leading to transmission regardless of the host plant species. Belongs in the discussion to make that point, I think.</w:t>
      </w:r>
    </w:p>
  </w:comment>
  <w:comment w:id="3018" w:author="Clark, Robert Emerson" w:date="2023-06-14T14:55:00Z" w:initials="CRE">
    <w:p w14:paraId="07579F83" w14:textId="77777777" w:rsidR="005314CB" w:rsidRDefault="005314CB" w:rsidP="004B51A8">
      <w:pPr>
        <w:pStyle w:val="CommentText"/>
      </w:pPr>
      <w:r>
        <w:rPr>
          <w:rStyle w:val="CommentReference"/>
        </w:rPr>
        <w:annotationRef/>
      </w:r>
      <w:r>
        <w:t>Maybe I'm being a dingus but should Ying be a co-author?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D2E14" w15:done="0"/>
  <w15:commentEx w15:paraId="1DC6D742" w15:done="0"/>
  <w15:commentEx w15:paraId="321CC8F4" w15:done="0"/>
  <w15:commentEx w15:paraId="4DD413C1" w15:done="0"/>
  <w15:commentEx w15:paraId="54A677B6" w15:paraIdParent="4DD413C1" w15:done="0"/>
  <w15:commentEx w15:paraId="552735E3" w15:paraIdParent="4DD413C1" w15:done="0"/>
  <w15:commentEx w15:paraId="4F88973B" w15:done="0"/>
  <w15:commentEx w15:paraId="5630C8DE" w15:done="0"/>
  <w15:commentEx w15:paraId="7DC2A5A1" w15:done="0"/>
  <w15:commentEx w15:paraId="4492E2B8" w15:paraIdParent="7DC2A5A1" w15:done="0"/>
  <w15:commentEx w15:paraId="1287B93A" w15:done="0"/>
  <w15:commentEx w15:paraId="2B80FF33" w15:paraIdParent="1287B93A" w15:done="0"/>
  <w15:commentEx w15:paraId="591E0B68" w15:paraIdParent="1287B93A" w15:done="0"/>
  <w15:commentEx w15:paraId="2DCE67F4" w15:done="0"/>
  <w15:commentEx w15:paraId="4B5613BC" w15:done="0"/>
  <w15:commentEx w15:paraId="7E52EFDE" w15:done="0"/>
  <w15:commentEx w15:paraId="226C23AD" w15:done="0"/>
  <w15:commentEx w15:paraId="4A33563B" w15:paraIdParent="226C23AD" w15:done="0"/>
  <w15:commentEx w15:paraId="38CA0A4A" w15:done="0"/>
  <w15:commentEx w15:paraId="677499ED" w15:done="0"/>
  <w15:commentEx w15:paraId="3BBBB507" w15:done="0"/>
  <w15:commentEx w15:paraId="07579F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A423" w16cex:dateUtc="2023-06-12T18:03:00Z"/>
  <w16cex:commentExtensible w16cex:durableId="28340EA8" w16cex:dateUtc="2023-06-14T14:02:00Z"/>
  <w16cex:commentExtensible w16cex:durableId="28340FD4" w16cex:dateUtc="2023-06-14T14:07:00Z"/>
  <w16cex:commentExtensible w16cex:durableId="2826DBC4" w16cex:dateUtc="2023-06-04T16:45:00Z"/>
  <w16cex:commentExtensible w16cex:durableId="282F8010" w16cex:dateUtc="2023-06-11T06:04:00Z"/>
  <w16cex:commentExtensible w16cex:durableId="28341010" w16cex:dateUtc="2023-06-14T14:08:00Z"/>
  <w16cex:commentExtensible w16cex:durableId="283410F0" w16cex:dateUtc="2023-06-14T14:12:00Z"/>
  <w16cex:commentExtensible w16cex:durableId="283414C6" w16cex:dateUtc="2023-06-14T14:28:00Z"/>
  <w16cex:commentExtensible w16cex:durableId="2826DA03" w16cex:dateUtc="2023-06-04T16:38:00Z"/>
  <w16cex:commentExtensible w16cex:durableId="28342764" w16cex:dateUtc="2023-06-14T15:47:00Z"/>
  <w16cex:commentExtensible w16cex:durableId="2826DA7E" w16cex:dateUtc="2023-06-04T16:40:00Z"/>
  <w16cex:commentExtensible w16cex:durableId="282F8685" w16cex:dateUtc="2023-06-11T06:32:00Z"/>
  <w16cex:commentExtensible w16cex:durableId="283428AC" w16cex:dateUtc="2023-06-14T15:53:00Z"/>
  <w16cex:commentExtensible w16cex:durableId="28344F7A" w16cex:dateUtc="2023-06-05T13:45:00Z"/>
  <w16cex:commentExtensible w16cex:durableId="2828027C" w16cex:dateUtc="2023-06-05T13:43:00Z"/>
  <w16cex:commentExtensible w16cex:durableId="2828031F" w16cex:dateUtc="2023-06-05T13:45:00Z"/>
  <w16cex:commentExtensible w16cex:durableId="2828037E" w16cex:dateUtc="2023-06-05T13:47:00Z"/>
  <w16cex:commentExtensible w16cex:durableId="2834349D" w16cex:dateUtc="2023-06-14T16:44:00Z"/>
  <w16cex:commentExtensible w16cex:durableId="282803E6" w16cex:dateUtc="2023-06-05T13:49:00Z"/>
  <w16cex:commentExtensible w16cex:durableId="282804CF" w16cex:dateUtc="2023-06-05T13:53:00Z"/>
  <w16cex:commentExtensible w16cex:durableId="282805CE" w16cex:dateUtc="2023-06-05T13:57:00Z"/>
  <w16cex:commentExtensible w16cex:durableId="28345369" w16cex:dateUtc="2023-06-14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D2E14" w16cid:durableId="2831A423"/>
  <w16cid:commentId w16cid:paraId="1DC6D742" w16cid:durableId="28340EA8"/>
  <w16cid:commentId w16cid:paraId="321CC8F4" w16cid:durableId="28340FD4"/>
  <w16cid:commentId w16cid:paraId="4DD413C1" w16cid:durableId="2826DBC4"/>
  <w16cid:commentId w16cid:paraId="54A677B6" w16cid:durableId="282F8010"/>
  <w16cid:commentId w16cid:paraId="552735E3" w16cid:durableId="28341010"/>
  <w16cid:commentId w16cid:paraId="4F88973B" w16cid:durableId="283410F0"/>
  <w16cid:commentId w16cid:paraId="5630C8DE" w16cid:durableId="283414C6"/>
  <w16cid:commentId w16cid:paraId="7DC2A5A1" w16cid:durableId="2826DA03"/>
  <w16cid:commentId w16cid:paraId="4492E2B8" w16cid:durableId="28342764"/>
  <w16cid:commentId w16cid:paraId="1287B93A" w16cid:durableId="2826DA7E"/>
  <w16cid:commentId w16cid:paraId="2B80FF33" w16cid:durableId="282F8685"/>
  <w16cid:commentId w16cid:paraId="591E0B68" w16cid:durableId="283428AC"/>
  <w16cid:commentId w16cid:paraId="2DCE67F4" w16cid:durableId="28344F7A"/>
  <w16cid:commentId w16cid:paraId="4B5613BC" w16cid:durableId="2828027C"/>
  <w16cid:commentId w16cid:paraId="7E52EFDE" w16cid:durableId="2828031F"/>
  <w16cid:commentId w16cid:paraId="226C23AD" w16cid:durableId="2828037E"/>
  <w16cid:commentId w16cid:paraId="4A33563B" w16cid:durableId="2834349D"/>
  <w16cid:commentId w16cid:paraId="38CA0A4A" w16cid:durableId="282803E6"/>
  <w16cid:commentId w16cid:paraId="677499ED" w16cid:durableId="282804CF"/>
  <w16cid:commentId w16cid:paraId="3BBBB507" w16cid:durableId="282805CE"/>
  <w16cid:commentId w16cid:paraId="07579F83" w16cid:durableId="283453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3269"/>
    <w:multiLevelType w:val="multilevel"/>
    <w:tmpl w:val="8C32C4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27245417">
    <w:abstractNumId w:val="0"/>
  </w:num>
  <w:num w:numId="2" w16cid:durableId="115344742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k, Robert Emerson">
    <w15:presenceInfo w15:providerId="AD" w15:userId="S::robert.e.clark@wsu.edu::37467bac-7372-42aa-b3a8-a4008ba67f9c"/>
  </w15:person>
  <w15:person w15:author="Robert Clark">
    <w15:presenceInfo w15:providerId="AD" w15:userId="S::robclark@ecodata.tech::6e77d95f-59a6-4d11-909d-b91c395c1370"/>
  </w15:person>
  <w15:person w15:author="Eigenbrode, Sanford (sanforde@uidaho.edu)">
    <w15:presenceInfo w15:providerId="AD" w15:userId="S::sanforde@uidaho.edu::c9cec5a7-c2df-49ab-8f93-93235f21ee05"/>
  </w15:person>
  <w15:person w15:author="Diego Fernando Rincón Rueda">
    <w15:presenceInfo w15:providerId="AD" w15:userId="S::drincon@agrosavia.co::1d3b3bbe-be32-4314-9d38-91c7b1682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vv5z5rzf7tsernexazoxwp5hrep9zftffrwv&quot;&gt;My EndNote Library-Converted&lt;record-ids&gt;&lt;item&gt;1324&lt;/item&gt;&lt;item&gt;1686&lt;/item&gt;&lt;item&gt;1976&lt;/item&gt;&lt;item&gt;1977&lt;/item&gt;&lt;item&gt;1978&lt;/item&gt;&lt;item&gt;1979&lt;/item&gt;&lt;item&gt;1981&lt;/item&gt;&lt;item&gt;1983&lt;/item&gt;&lt;item&gt;1984&lt;/item&gt;&lt;item&gt;1987&lt;/item&gt;&lt;item&gt;1988&lt;/item&gt;&lt;item&gt;1989&lt;/item&gt;&lt;item&gt;1990&lt;/item&gt;&lt;item&gt;1991&lt;/item&gt;&lt;item&gt;1992&lt;/item&gt;&lt;item&gt;1993&lt;/item&gt;&lt;item&gt;1994&lt;/item&gt;&lt;item&gt;1995&lt;/item&gt;&lt;item&gt;1996&lt;/item&gt;&lt;item&gt;1997&lt;/item&gt;&lt;item&gt;1998&lt;/item&gt;&lt;item&gt;1999&lt;/item&gt;&lt;item&gt;2000&lt;/item&gt;&lt;item&gt;2001&lt;/item&gt;&lt;item&gt;2004&lt;/item&gt;&lt;item&gt;2005&lt;/item&gt;&lt;item&gt;2006&lt;/item&gt;&lt;item&gt;2007&lt;/item&gt;&lt;item&gt;2008&lt;/item&gt;&lt;item&gt;2014&lt;/item&gt;&lt;item&gt;2015&lt;/item&gt;&lt;item&gt;2016&lt;/item&gt;&lt;item&gt;2017&lt;/item&gt;&lt;item&gt;2018&lt;/item&gt;&lt;item&gt;2021&lt;/item&gt;&lt;item&gt;2023&lt;/item&gt;&lt;item&gt;2024&lt;/item&gt;&lt;item&gt;2026&lt;/item&gt;&lt;item&gt;2028&lt;/item&gt;&lt;item&gt;2030&lt;/item&gt;&lt;item&gt;2031&lt;/item&gt;&lt;item&gt;2032&lt;/item&gt;&lt;item&gt;2034&lt;/item&gt;&lt;item&gt;2035&lt;/item&gt;&lt;item&gt;2036&lt;/item&gt;&lt;item&gt;2038&lt;/item&gt;&lt;item&gt;2039&lt;/item&gt;&lt;item&gt;2040&lt;/item&gt;&lt;item&gt;2041&lt;/item&gt;&lt;item&gt;2042&lt;/item&gt;&lt;item&gt;2044&lt;/item&gt;&lt;item&gt;2045&lt;/item&gt;&lt;item&gt;2046&lt;/item&gt;&lt;item&gt;2047&lt;/item&gt;&lt;item&gt;2048&lt;/item&gt;&lt;item&gt;2049&lt;/item&gt;&lt;item&gt;2050&lt;/item&gt;&lt;item&gt;2051&lt;/item&gt;&lt;item&gt;2052&lt;/item&gt;&lt;item&gt;2053&lt;/item&gt;&lt;item&gt;2054&lt;/item&gt;&lt;item&gt;2055&lt;/item&gt;&lt;item&gt;2056&lt;/item&gt;&lt;item&gt;2057&lt;/item&gt;&lt;item&gt;2058&lt;/item&gt;&lt;item&gt;2059&lt;/item&gt;&lt;item&gt;2060&lt;/item&gt;&lt;item&gt;2063&lt;/item&gt;&lt;/record-ids&gt;&lt;/item&gt;&lt;/Libraries&gt;"/>
  </w:docVars>
  <w:rsids>
    <w:rsidRoot w:val="003F20FC"/>
    <w:rsid w:val="00000145"/>
    <w:rsid w:val="00000973"/>
    <w:rsid w:val="00000CE2"/>
    <w:rsid w:val="00000E8A"/>
    <w:rsid w:val="000012AC"/>
    <w:rsid w:val="000014D2"/>
    <w:rsid w:val="00001979"/>
    <w:rsid w:val="00001E55"/>
    <w:rsid w:val="00002F43"/>
    <w:rsid w:val="00003D49"/>
    <w:rsid w:val="000040B8"/>
    <w:rsid w:val="00005B97"/>
    <w:rsid w:val="00006076"/>
    <w:rsid w:val="0000778F"/>
    <w:rsid w:val="000105A3"/>
    <w:rsid w:val="000113E0"/>
    <w:rsid w:val="00012223"/>
    <w:rsid w:val="00013E55"/>
    <w:rsid w:val="000142A9"/>
    <w:rsid w:val="00014925"/>
    <w:rsid w:val="0001609A"/>
    <w:rsid w:val="000164E0"/>
    <w:rsid w:val="000165B9"/>
    <w:rsid w:val="00020796"/>
    <w:rsid w:val="00020AB5"/>
    <w:rsid w:val="00023C78"/>
    <w:rsid w:val="000247BC"/>
    <w:rsid w:val="00024A4A"/>
    <w:rsid w:val="00026FF3"/>
    <w:rsid w:val="00027197"/>
    <w:rsid w:val="00031065"/>
    <w:rsid w:val="000319F2"/>
    <w:rsid w:val="00032D3E"/>
    <w:rsid w:val="00036D1A"/>
    <w:rsid w:val="00040271"/>
    <w:rsid w:val="00042593"/>
    <w:rsid w:val="00042A08"/>
    <w:rsid w:val="00042B8E"/>
    <w:rsid w:val="00042E58"/>
    <w:rsid w:val="000440D0"/>
    <w:rsid w:val="000441F2"/>
    <w:rsid w:val="0004504F"/>
    <w:rsid w:val="000460FF"/>
    <w:rsid w:val="000462EE"/>
    <w:rsid w:val="000522CC"/>
    <w:rsid w:val="00052970"/>
    <w:rsid w:val="00053569"/>
    <w:rsid w:val="00053E93"/>
    <w:rsid w:val="00054F75"/>
    <w:rsid w:val="00060399"/>
    <w:rsid w:val="000614CD"/>
    <w:rsid w:val="00061831"/>
    <w:rsid w:val="00061D96"/>
    <w:rsid w:val="0006213D"/>
    <w:rsid w:val="00062D44"/>
    <w:rsid w:val="0006348C"/>
    <w:rsid w:val="00063915"/>
    <w:rsid w:val="0006450E"/>
    <w:rsid w:val="00064F4C"/>
    <w:rsid w:val="000657F9"/>
    <w:rsid w:val="00066CD2"/>
    <w:rsid w:val="000674FE"/>
    <w:rsid w:val="00067AE9"/>
    <w:rsid w:val="00067EFF"/>
    <w:rsid w:val="00070243"/>
    <w:rsid w:val="00071BA0"/>
    <w:rsid w:val="0007221B"/>
    <w:rsid w:val="0007309F"/>
    <w:rsid w:val="00073E45"/>
    <w:rsid w:val="0007431F"/>
    <w:rsid w:val="00074C0B"/>
    <w:rsid w:val="00076A77"/>
    <w:rsid w:val="00076E5F"/>
    <w:rsid w:val="000779E4"/>
    <w:rsid w:val="00080AE5"/>
    <w:rsid w:val="000813B7"/>
    <w:rsid w:val="000824C0"/>
    <w:rsid w:val="000834F2"/>
    <w:rsid w:val="00083C59"/>
    <w:rsid w:val="00086B3A"/>
    <w:rsid w:val="00086EDC"/>
    <w:rsid w:val="0008778C"/>
    <w:rsid w:val="0008794F"/>
    <w:rsid w:val="000902ED"/>
    <w:rsid w:val="000934C9"/>
    <w:rsid w:val="00094501"/>
    <w:rsid w:val="0009524F"/>
    <w:rsid w:val="000956ED"/>
    <w:rsid w:val="00095AF7"/>
    <w:rsid w:val="000A0656"/>
    <w:rsid w:val="000A1249"/>
    <w:rsid w:val="000A2B3F"/>
    <w:rsid w:val="000A2D0A"/>
    <w:rsid w:val="000A38A0"/>
    <w:rsid w:val="000B0B97"/>
    <w:rsid w:val="000B1174"/>
    <w:rsid w:val="000B153D"/>
    <w:rsid w:val="000B279C"/>
    <w:rsid w:val="000B2E9C"/>
    <w:rsid w:val="000B4281"/>
    <w:rsid w:val="000B47E0"/>
    <w:rsid w:val="000B4C8B"/>
    <w:rsid w:val="000B5C91"/>
    <w:rsid w:val="000B71AC"/>
    <w:rsid w:val="000C1613"/>
    <w:rsid w:val="000C196C"/>
    <w:rsid w:val="000C197E"/>
    <w:rsid w:val="000C1B4C"/>
    <w:rsid w:val="000C1CBC"/>
    <w:rsid w:val="000C2F56"/>
    <w:rsid w:val="000C456E"/>
    <w:rsid w:val="000C56E8"/>
    <w:rsid w:val="000C584A"/>
    <w:rsid w:val="000D0D4A"/>
    <w:rsid w:val="000D28F9"/>
    <w:rsid w:val="000D4896"/>
    <w:rsid w:val="000D5A0C"/>
    <w:rsid w:val="000E09E2"/>
    <w:rsid w:val="000E1784"/>
    <w:rsid w:val="000E2087"/>
    <w:rsid w:val="000E361A"/>
    <w:rsid w:val="000E47F0"/>
    <w:rsid w:val="000E59C2"/>
    <w:rsid w:val="000E6F07"/>
    <w:rsid w:val="000F2FC7"/>
    <w:rsid w:val="000F3EEC"/>
    <w:rsid w:val="000F7CE7"/>
    <w:rsid w:val="001007E0"/>
    <w:rsid w:val="00101627"/>
    <w:rsid w:val="00102876"/>
    <w:rsid w:val="00102F95"/>
    <w:rsid w:val="001038C4"/>
    <w:rsid w:val="0010466F"/>
    <w:rsid w:val="0010571F"/>
    <w:rsid w:val="001076AD"/>
    <w:rsid w:val="001128AB"/>
    <w:rsid w:val="0011459F"/>
    <w:rsid w:val="001161C9"/>
    <w:rsid w:val="0011647D"/>
    <w:rsid w:val="00116860"/>
    <w:rsid w:val="0011778B"/>
    <w:rsid w:val="001207EC"/>
    <w:rsid w:val="00121B08"/>
    <w:rsid w:val="00121C18"/>
    <w:rsid w:val="001228D7"/>
    <w:rsid w:val="00124DE1"/>
    <w:rsid w:val="001250A4"/>
    <w:rsid w:val="00126272"/>
    <w:rsid w:val="001304A5"/>
    <w:rsid w:val="00132569"/>
    <w:rsid w:val="001328C9"/>
    <w:rsid w:val="0013344D"/>
    <w:rsid w:val="00134CAB"/>
    <w:rsid w:val="00135C6B"/>
    <w:rsid w:val="00136DB1"/>
    <w:rsid w:val="00136FB8"/>
    <w:rsid w:val="00137496"/>
    <w:rsid w:val="00137ADA"/>
    <w:rsid w:val="00140F72"/>
    <w:rsid w:val="00142E8E"/>
    <w:rsid w:val="001432CA"/>
    <w:rsid w:val="001452CF"/>
    <w:rsid w:val="0014557F"/>
    <w:rsid w:val="001468C1"/>
    <w:rsid w:val="001500EC"/>
    <w:rsid w:val="00152980"/>
    <w:rsid w:val="0015352F"/>
    <w:rsid w:val="001539F1"/>
    <w:rsid w:val="00153B80"/>
    <w:rsid w:val="0015735F"/>
    <w:rsid w:val="00157D2A"/>
    <w:rsid w:val="00160C80"/>
    <w:rsid w:val="001628AC"/>
    <w:rsid w:val="001641CE"/>
    <w:rsid w:val="00164B21"/>
    <w:rsid w:val="001701DC"/>
    <w:rsid w:val="0017059A"/>
    <w:rsid w:val="00170DAE"/>
    <w:rsid w:val="001743DD"/>
    <w:rsid w:val="00174438"/>
    <w:rsid w:val="0017673A"/>
    <w:rsid w:val="001773F4"/>
    <w:rsid w:val="00180322"/>
    <w:rsid w:val="00181331"/>
    <w:rsid w:val="00183EBF"/>
    <w:rsid w:val="00184494"/>
    <w:rsid w:val="00186148"/>
    <w:rsid w:val="0018720A"/>
    <w:rsid w:val="001878F0"/>
    <w:rsid w:val="00190493"/>
    <w:rsid w:val="00191F5B"/>
    <w:rsid w:val="001941F5"/>
    <w:rsid w:val="00195EA8"/>
    <w:rsid w:val="00197109"/>
    <w:rsid w:val="00197C59"/>
    <w:rsid w:val="00197F0D"/>
    <w:rsid w:val="001A2517"/>
    <w:rsid w:val="001A39A5"/>
    <w:rsid w:val="001A78AE"/>
    <w:rsid w:val="001B1A60"/>
    <w:rsid w:val="001B28EA"/>
    <w:rsid w:val="001C1145"/>
    <w:rsid w:val="001C11DA"/>
    <w:rsid w:val="001C287E"/>
    <w:rsid w:val="001C2C6E"/>
    <w:rsid w:val="001C356E"/>
    <w:rsid w:val="001C46CB"/>
    <w:rsid w:val="001C4A29"/>
    <w:rsid w:val="001C546F"/>
    <w:rsid w:val="001D0920"/>
    <w:rsid w:val="001D3BCD"/>
    <w:rsid w:val="001D5088"/>
    <w:rsid w:val="001D5860"/>
    <w:rsid w:val="001D5EE2"/>
    <w:rsid w:val="001D61A4"/>
    <w:rsid w:val="001D71B7"/>
    <w:rsid w:val="001D72BB"/>
    <w:rsid w:val="001D7C68"/>
    <w:rsid w:val="001E1736"/>
    <w:rsid w:val="001E37FB"/>
    <w:rsid w:val="001E5F09"/>
    <w:rsid w:val="001E78E2"/>
    <w:rsid w:val="001E7B2E"/>
    <w:rsid w:val="001F0172"/>
    <w:rsid w:val="001F3F18"/>
    <w:rsid w:val="001F5B50"/>
    <w:rsid w:val="0020031F"/>
    <w:rsid w:val="00202455"/>
    <w:rsid w:val="00203138"/>
    <w:rsid w:val="00203EF4"/>
    <w:rsid w:val="00204BA2"/>
    <w:rsid w:val="00205BC4"/>
    <w:rsid w:val="00207BFA"/>
    <w:rsid w:val="00207DD4"/>
    <w:rsid w:val="002104CF"/>
    <w:rsid w:val="002118E5"/>
    <w:rsid w:val="0021190F"/>
    <w:rsid w:val="00212972"/>
    <w:rsid w:val="0021421D"/>
    <w:rsid w:val="00220C87"/>
    <w:rsid w:val="00221B1B"/>
    <w:rsid w:val="00221E6C"/>
    <w:rsid w:val="00223959"/>
    <w:rsid w:val="00223CFB"/>
    <w:rsid w:val="00225D61"/>
    <w:rsid w:val="0022636D"/>
    <w:rsid w:val="00230CD0"/>
    <w:rsid w:val="00232099"/>
    <w:rsid w:val="00232724"/>
    <w:rsid w:val="00232B74"/>
    <w:rsid w:val="00233573"/>
    <w:rsid w:val="002349D2"/>
    <w:rsid w:val="00234F6E"/>
    <w:rsid w:val="002369CA"/>
    <w:rsid w:val="00237399"/>
    <w:rsid w:val="002406B8"/>
    <w:rsid w:val="00240C2D"/>
    <w:rsid w:val="00242D4C"/>
    <w:rsid w:val="00245088"/>
    <w:rsid w:val="00247B3D"/>
    <w:rsid w:val="00247F01"/>
    <w:rsid w:val="002516D6"/>
    <w:rsid w:val="002517E1"/>
    <w:rsid w:val="00253378"/>
    <w:rsid w:val="0025357E"/>
    <w:rsid w:val="0026095D"/>
    <w:rsid w:val="0026179A"/>
    <w:rsid w:val="002628F3"/>
    <w:rsid w:val="00262F2A"/>
    <w:rsid w:val="0026790D"/>
    <w:rsid w:val="0027273E"/>
    <w:rsid w:val="00272896"/>
    <w:rsid w:val="00272AF5"/>
    <w:rsid w:val="00274032"/>
    <w:rsid w:val="002771ED"/>
    <w:rsid w:val="00283ED9"/>
    <w:rsid w:val="00284AEA"/>
    <w:rsid w:val="002871EB"/>
    <w:rsid w:val="00287B53"/>
    <w:rsid w:val="0029072F"/>
    <w:rsid w:val="00290D27"/>
    <w:rsid w:val="002924E2"/>
    <w:rsid w:val="00292B32"/>
    <w:rsid w:val="00292DBA"/>
    <w:rsid w:val="00296877"/>
    <w:rsid w:val="00297312"/>
    <w:rsid w:val="002A0211"/>
    <w:rsid w:val="002A0263"/>
    <w:rsid w:val="002A27CD"/>
    <w:rsid w:val="002A321D"/>
    <w:rsid w:val="002A3948"/>
    <w:rsid w:val="002A50A4"/>
    <w:rsid w:val="002A55A9"/>
    <w:rsid w:val="002A6787"/>
    <w:rsid w:val="002B0467"/>
    <w:rsid w:val="002B224B"/>
    <w:rsid w:val="002B27A5"/>
    <w:rsid w:val="002B2E70"/>
    <w:rsid w:val="002B552E"/>
    <w:rsid w:val="002B73D9"/>
    <w:rsid w:val="002B761A"/>
    <w:rsid w:val="002B7A92"/>
    <w:rsid w:val="002C0987"/>
    <w:rsid w:val="002C2F8F"/>
    <w:rsid w:val="002C7AE8"/>
    <w:rsid w:val="002D0EBE"/>
    <w:rsid w:val="002D1ABB"/>
    <w:rsid w:val="002D60A1"/>
    <w:rsid w:val="002E14FF"/>
    <w:rsid w:val="002E1F6C"/>
    <w:rsid w:val="002E293A"/>
    <w:rsid w:val="002E2B6B"/>
    <w:rsid w:val="002E2B7F"/>
    <w:rsid w:val="002E3C82"/>
    <w:rsid w:val="002E5177"/>
    <w:rsid w:val="002E5298"/>
    <w:rsid w:val="002E5478"/>
    <w:rsid w:val="002E6F2E"/>
    <w:rsid w:val="002E6FE1"/>
    <w:rsid w:val="002F407F"/>
    <w:rsid w:val="002F6DC6"/>
    <w:rsid w:val="0030028C"/>
    <w:rsid w:val="00304E60"/>
    <w:rsid w:val="003052D6"/>
    <w:rsid w:val="0030552B"/>
    <w:rsid w:val="00307366"/>
    <w:rsid w:val="003113BB"/>
    <w:rsid w:val="00312206"/>
    <w:rsid w:val="00313EDB"/>
    <w:rsid w:val="003165EE"/>
    <w:rsid w:val="003174BF"/>
    <w:rsid w:val="0032150D"/>
    <w:rsid w:val="00321E95"/>
    <w:rsid w:val="00324991"/>
    <w:rsid w:val="003259BE"/>
    <w:rsid w:val="0032655E"/>
    <w:rsid w:val="00327A94"/>
    <w:rsid w:val="0033151B"/>
    <w:rsid w:val="00337464"/>
    <w:rsid w:val="003374A2"/>
    <w:rsid w:val="00337880"/>
    <w:rsid w:val="00337B38"/>
    <w:rsid w:val="003406C3"/>
    <w:rsid w:val="003432BE"/>
    <w:rsid w:val="003438AE"/>
    <w:rsid w:val="00343958"/>
    <w:rsid w:val="00344474"/>
    <w:rsid w:val="00346636"/>
    <w:rsid w:val="00346DDF"/>
    <w:rsid w:val="0034792A"/>
    <w:rsid w:val="003522E1"/>
    <w:rsid w:val="003526ED"/>
    <w:rsid w:val="00354EAA"/>
    <w:rsid w:val="0035532E"/>
    <w:rsid w:val="00355B73"/>
    <w:rsid w:val="0035684B"/>
    <w:rsid w:val="003568C6"/>
    <w:rsid w:val="00360AB1"/>
    <w:rsid w:val="00361273"/>
    <w:rsid w:val="003622C0"/>
    <w:rsid w:val="0036390C"/>
    <w:rsid w:val="0036550D"/>
    <w:rsid w:val="003656AA"/>
    <w:rsid w:val="003657B9"/>
    <w:rsid w:val="00366330"/>
    <w:rsid w:val="00371B46"/>
    <w:rsid w:val="003747AF"/>
    <w:rsid w:val="003765E0"/>
    <w:rsid w:val="0037791D"/>
    <w:rsid w:val="00377D4E"/>
    <w:rsid w:val="00380CF7"/>
    <w:rsid w:val="003810BA"/>
    <w:rsid w:val="00381FB6"/>
    <w:rsid w:val="003857AA"/>
    <w:rsid w:val="00386359"/>
    <w:rsid w:val="003870DC"/>
    <w:rsid w:val="003877BB"/>
    <w:rsid w:val="00390055"/>
    <w:rsid w:val="00390D4C"/>
    <w:rsid w:val="003912AD"/>
    <w:rsid w:val="00392435"/>
    <w:rsid w:val="00392793"/>
    <w:rsid w:val="003936F8"/>
    <w:rsid w:val="0039410B"/>
    <w:rsid w:val="003943ED"/>
    <w:rsid w:val="00394862"/>
    <w:rsid w:val="00397CD4"/>
    <w:rsid w:val="00397DAF"/>
    <w:rsid w:val="003A2C9C"/>
    <w:rsid w:val="003A335A"/>
    <w:rsid w:val="003A37A3"/>
    <w:rsid w:val="003A40C0"/>
    <w:rsid w:val="003A579F"/>
    <w:rsid w:val="003A6319"/>
    <w:rsid w:val="003A6B0D"/>
    <w:rsid w:val="003A6B51"/>
    <w:rsid w:val="003A7A9F"/>
    <w:rsid w:val="003B11C6"/>
    <w:rsid w:val="003B205C"/>
    <w:rsid w:val="003B382F"/>
    <w:rsid w:val="003B50F1"/>
    <w:rsid w:val="003B597E"/>
    <w:rsid w:val="003C0284"/>
    <w:rsid w:val="003C1CE7"/>
    <w:rsid w:val="003C1EC8"/>
    <w:rsid w:val="003C5160"/>
    <w:rsid w:val="003C5817"/>
    <w:rsid w:val="003C79BA"/>
    <w:rsid w:val="003D0F91"/>
    <w:rsid w:val="003D1803"/>
    <w:rsid w:val="003D1806"/>
    <w:rsid w:val="003D2019"/>
    <w:rsid w:val="003D7474"/>
    <w:rsid w:val="003E06CD"/>
    <w:rsid w:val="003E1FD3"/>
    <w:rsid w:val="003E2798"/>
    <w:rsid w:val="003E399C"/>
    <w:rsid w:val="003E4F56"/>
    <w:rsid w:val="003E58A6"/>
    <w:rsid w:val="003E7487"/>
    <w:rsid w:val="003F20FC"/>
    <w:rsid w:val="003F2D04"/>
    <w:rsid w:val="003F2E64"/>
    <w:rsid w:val="003F516F"/>
    <w:rsid w:val="003F517B"/>
    <w:rsid w:val="003F60E2"/>
    <w:rsid w:val="00401DF5"/>
    <w:rsid w:val="00404648"/>
    <w:rsid w:val="004049B1"/>
    <w:rsid w:val="004061EB"/>
    <w:rsid w:val="00407C82"/>
    <w:rsid w:val="00412389"/>
    <w:rsid w:val="004145F9"/>
    <w:rsid w:val="004179CC"/>
    <w:rsid w:val="00420149"/>
    <w:rsid w:val="00421782"/>
    <w:rsid w:val="00422F1C"/>
    <w:rsid w:val="00422F77"/>
    <w:rsid w:val="0042372C"/>
    <w:rsid w:val="004238B0"/>
    <w:rsid w:val="0042399B"/>
    <w:rsid w:val="00424832"/>
    <w:rsid w:val="00425068"/>
    <w:rsid w:val="00427909"/>
    <w:rsid w:val="00427966"/>
    <w:rsid w:val="00433513"/>
    <w:rsid w:val="00433C1C"/>
    <w:rsid w:val="00434112"/>
    <w:rsid w:val="004353F7"/>
    <w:rsid w:val="004356A5"/>
    <w:rsid w:val="00435F1B"/>
    <w:rsid w:val="0044088F"/>
    <w:rsid w:val="0044174A"/>
    <w:rsid w:val="00442B8B"/>
    <w:rsid w:val="0044496F"/>
    <w:rsid w:val="004465D5"/>
    <w:rsid w:val="00446F88"/>
    <w:rsid w:val="00447F42"/>
    <w:rsid w:val="00450DD0"/>
    <w:rsid w:val="0045312F"/>
    <w:rsid w:val="0045611A"/>
    <w:rsid w:val="00461FB0"/>
    <w:rsid w:val="0046316D"/>
    <w:rsid w:val="004641CF"/>
    <w:rsid w:val="0046644D"/>
    <w:rsid w:val="00471D0E"/>
    <w:rsid w:val="00474E1E"/>
    <w:rsid w:val="004759F6"/>
    <w:rsid w:val="00476871"/>
    <w:rsid w:val="00477244"/>
    <w:rsid w:val="004823ED"/>
    <w:rsid w:val="00482518"/>
    <w:rsid w:val="00482607"/>
    <w:rsid w:val="0048331B"/>
    <w:rsid w:val="004853FA"/>
    <w:rsid w:val="00485766"/>
    <w:rsid w:val="00487DB6"/>
    <w:rsid w:val="00491035"/>
    <w:rsid w:val="0049257E"/>
    <w:rsid w:val="00493F15"/>
    <w:rsid w:val="00495EE6"/>
    <w:rsid w:val="004960C0"/>
    <w:rsid w:val="004960E2"/>
    <w:rsid w:val="00496B34"/>
    <w:rsid w:val="004A0382"/>
    <w:rsid w:val="004A1B09"/>
    <w:rsid w:val="004A2BC0"/>
    <w:rsid w:val="004A38F5"/>
    <w:rsid w:val="004A4F21"/>
    <w:rsid w:val="004A4F67"/>
    <w:rsid w:val="004A5A9C"/>
    <w:rsid w:val="004B2668"/>
    <w:rsid w:val="004B2967"/>
    <w:rsid w:val="004B311E"/>
    <w:rsid w:val="004B4639"/>
    <w:rsid w:val="004B53B8"/>
    <w:rsid w:val="004B6E06"/>
    <w:rsid w:val="004C0381"/>
    <w:rsid w:val="004C529E"/>
    <w:rsid w:val="004C53D3"/>
    <w:rsid w:val="004C5586"/>
    <w:rsid w:val="004D18C2"/>
    <w:rsid w:val="004D18C3"/>
    <w:rsid w:val="004D1A90"/>
    <w:rsid w:val="004D4368"/>
    <w:rsid w:val="004D4F77"/>
    <w:rsid w:val="004D527F"/>
    <w:rsid w:val="004D53AC"/>
    <w:rsid w:val="004D62D0"/>
    <w:rsid w:val="004D7267"/>
    <w:rsid w:val="004E321A"/>
    <w:rsid w:val="004E433C"/>
    <w:rsid w:val="004E452C"/>
    <w:rsid w:val="004E5593"/>
    <w:rsid w:val="004E61CD"/>
    <w:rsid w:val="004E677E"/>
    <w:rsid w:val="004E6B2C"/>
    <w:rsid w:val="004F044A"/>
    <w:rsid w:val="004F0496"/>
    <w:rsid w:val="004F0D1D"/>
    <w:rsid w:val="004F1B7B"/>
    <w:rsid w:val="004F21EB"/>
    <w:rsid w:val="004F4B72"/>
    <w:rsid w:val="004F5E95"/>
    <w:rsid w:val="004F70D1"/>
    <w:rsid w:val="00500EF7"/>
    <w:rsid w:val="005015FF"/>
    <w:rsid w:val="00502244"/>
    <w:rsid w:val="00505A0C"/>
    <w:rsid w:val="005060A6"/>
    <w:rsid w:val="00506573"/>
    <w:rsid w:val="00506B9F"/>
    <w:rsid w:val="00507008"/>
    <w:rsid w:val="00510C1D"/>
    <w:rsid w:val="00511B78"/>
    <w:rsid w:val="00512030"/>
    <w:rsid w:val="00514B03"/>
    <w:rsid w:val="00516224"/>
    <w:rsid w:val="00516651"/>
    <w:rsid w:val="00517F66"/>
    <w:rsid w:val="00517FD0"/>
    <w:rsid w:val="005212B7"/>
    <w:rsid w:val="00521A4E"/>
    <w:rsid w:val="00522604"/>
    <w:rsid w:val="0052574E"/>
    <w:rsid w:val="005302AF"/>
    <w:rsid w:val="005314CB"/>
    <w:rsid w:val="005321B2"/>
    <w:rsid w:val="00533FE1"/>
    <w:rsid w:val="00534649"/>
    <w:rsid w:val="0053492B"/>
    <w:rsid w:val="00535FAA"/>
    <w:rsid w:val="005361FC"/>
    <w:rsid w:val="0053660F"/>
    <w:rsid w:val="00537000"/>
    <w:rsid w:val="00537AB3"/>
    <w:rsid w:val="00540898"/>
    <w:rsid w:val="005408C9"/>
    <w:rsid w:val="005413EA"/>
    <w:rsid w:val="00541484"/>
    <w:rsid w:val="00542743"/>
    <w:rsid w:val="00543826"/>
    <w:rsid w:val="00543B52"/>
    <w:rsid w:val="00544A12"/>
    <w:rsid w:val="00544CFC"/>
    <w:rsid w:val="00545F0C"/>
    <w:rsid w:val="00547CAF"/>
    <w:rsid w:val="00547F26"/>
    <w:rsid w:val="00550DF7"/>
    <w:rsid w:val="005521EF"/>
    <w:rsid w:val="005559C2"/>
    <w:rsid w:val="005559E3"/>
    <w:rsid w:val="00556289"/>
    <w:rsid w:val="00556D17"/>
    <w:rsid w:val="005612EB"/>
    <w:rsid w:val="00561581"/>
    <w:rsid w:val="00562CD2"/>
    <w:rsid w:val="005651D4"/>
    <w:rsid w:val="00567D91"/>
    <w:rsid w:val="00567F77"/>
    <w:rsid w:val="0057182E"/>
    <w:rsid w:val="00580B28"/>
    <w:rsid w:val="0058156F"/>
    <w:rsid w:val="0058167F"/>
    <w:rsid w:val="005818F1"/>
    <w:rsid w:val="00582AB4"/>
    <w:rsid w:val="005837B6"/>
    <w:rsid w:val="00585DE2"/>
    <w:rsid w:val="00590B05"/>
    <w:rsid w:val="00592413"/>
    <w:rsid w:val="00595377"/>
    <w:rsid w:val="00595573"/>
    <w:rsid w:val="005962D1"/>
    <w:rsid w:val="005965E7"/>
    <w:rsid w:val="005A037C"/>
    <w:rsid w:val="005A0701"/>
    <w:rsid w:val="005A11E2"/>
    <w:rsid w:val="005A14E6"/>
    <w:rsid w:val="005A46C6"/>
    <w:rsid w:val="005A5203"/>
    <w:rsid w:val="005A6602"/>
    <w:rsid w:val="005A6D9C"/>
    <w:rsid w:val="005B0075"/>
    <w:rsid w:val="005B00FF"/>
    <w:rsid w:val="005B0B01"/>
    <w:rsid w:val="005B6C97"/>
    <w:rsid w:val="005B781B"/>
    <w:rsid w:val="005C0ADA"/>
    <w:rsid w:val="005C1CFB"/>
    <w:rsid w:val="005C41CD"/>
    <w:rsid w:val="005C4554"/>
    <w:rsid w:val="005D087F"/>
    <w:rsid w:val="005D1CC0"/>
    <w:rsid w:val="005D2466"/>
    <w:rsid w:val="005D298C"/>
    <w:rsid w:val="005D2C6D"/>
    <w:rsid w:val="005D31BF"/>
    <w:rsid w:val="005D69B8"/>
    <w:rsid w:val="005E05C6"/>
    <w:rsid w:val="005E2A57"/>
    <w:rsid w:val="005E411B"/>
    <w:rsid w:val="005E4A34"/>
    <w:rsid w:val="005E53BD"/>
    <w:rsid w:val="005E5E45"/>
    <w:rsid w:val="005E7A9E"/>
    <w:rsid w:val="005F0A63"/>
    <w:rsid w:val="005F0BFC"/>
    <w:rsid w:val="005F0DDE"/>
    <w:rsid w:val="005F1B43"/>
    <w:rsid w:val="005F2776"/>
    <w:rsid w:val="005F279C"/>
    <w:rsid w:val="005F36FE"/>
    <w:rsid w:val="005F5356"/>
    <w:rsid w:val="005F7713"/>
    <w:rsid w:val="00601E51"/>
    <w:rsid w:val="006024D6"/>
    <w:rsid w:val="00604168"/>
    <w:rsid w:val="006058CC"/>
    <w:rsid w:val="00606611"/>
    <w:rsid w:val="006107BB"/>
    <w:rsid w:val="00610BC9"/>
    <w:rsid w:val="00611C24"/>
    <w:rsid w:val="006124B4"/>
    <w:rsid w:val="00616C80"/>
    <w:rsid w:val="00620713"/>
    <w:rsid w:val="00620974"/>
    <w:rsid w:val="00622492"/>
    <w:rsid w:val="00622F51"/>
    <w:rsid w:val="00623035"/>
    <w:rsid w:val="006231AF"/>
    <w:rsid w:val="00624A4A"/>
    <w:rsid w:val="00626AAA"/>
    <w:rsid w:val="00626B4F"/>
    <w:rsid w:val="0062740A"/>
    <w:rsid w:val="006279E5"/>
    <w:rsid w:val="00627D70"/>
    <w:rsid w:val="00632A80"/>
    <w:rsid w:val="00633C3B"/>
    <w:rsid w:val="00634E6D"/>
    <w:rsid w:val="00635722"/>
    <w:rsid w:val="00635846"/>
    <w:rsid w:val="00635B3A"/>
    <w:rsid w:val="00636312"/>
    <w:rsid w:val="00636F99"/>
    <w:rsid w:val="0064036C"/>
    <w:rsid w:val="00640796"/>
    <w:rsid w:val="0064095A"/>
    <w:rsid w:val="0064167B"/>
    <w:rsid w:val="006422B3"/>
    <w:rsid w:val="006459DB"/>
    <w:rsid w:val="006471B6"/>
    <w:rsid w:val="00647E4A"/>
    <w:rsid w:val="00650494"/>
    <w:rsid w:val="00651F60"/>
    <w:rsid w:val="0065280D"/>
    <w:rsid w:val="00652D16"/>
    <w:rsid w:val="0065309F"/>
    <w:rsid w:val="00656ED0"/>
    <w:rsid w:val="00662F6C"/>
    <w:rsid w:val="00663EE0"/>
    <w:rsid w:val="006648F5"/>
    <w:rsid w:val="00666F49"/>
    <w:rsid w:val="00667D67"/>
    <w:rsid w:val="00670B0E"/>
    <w:rsid w:val="00670D7C"/>
    <w:rsid w:val="006725D4"/>
    <w:rsid w:val="00672F4A"/>
    <w:rsid w:val="0067369F"/>
    <w:rsid w:val="0067689D"/>
    <w:rsid w:val="00676944"/>
    <w:rsid w:val="00677B69"/>
    <w:rsid w:val="006813DD"/>
    <w:rsid w:val="00681B6D"/>
    <w:rsid w:val="00682310"/>
    <w:rsid w:val="00683386"/>
    <w:rsid w:val="006843C1"/>
    <w:rsid w:val="00691A24"/>
    <w:rsid w:val="006924F0"/>
    <w:rsid w:val="006930E5"/>
    <w:rsid w:val="00693292"/>
    <w:rsid w:val="00694400"/>
    <w:rsid w:val="00694D45"/>
    <w:rsid w:val="00696729"/>
    <w:rsid w:val="00697320"/>
    <w:rsid w:val="00697F6B"/>
    <w:rsid w:val="006A2ACA"/>
    <w:rsid w:val="006A2D5A"/>
    <w:rsid w:val="006A5F7C"/>
    <w:rsid w:val="006A6396"/>
    <w:rsid w:val="006A7CA3"/>
    <w:rsid w:val="006B023D"/>
    <w:rsid w:val="006B05CB"/>
    <w:rsid w:val="006B0F25"/>
    <w:rsid w:val="006B45E5"/>
    <w:rsid w:val="006B5390"/>
    <w:rsid w:val="006B57C1"/>
    <w:rsid w:val="006B5BE1"/>
    <w:rsid w:val="006C0971"/>
    <w:rsid w:val="006C54C2"/>
    <w:rsid w:val="006D2290"/>
    <w:rsid w:val="006D2EBD"/>
    <w:rsid w:val="006D3BE4"/>
    <w:rsid w:val="006D3DDC"/>
    <w:rsid w:val="006D3F63"/>
    <w:rsid w:val="006D444A"/>
    <w:rsid w:val="006D4D01"/>
    <w:rsid w:val="006D4EBD"/>
    <w:rsid w:val="006D57CC"/>
    <w:rsid w:val="006D76B4"/>
    <w:rsid w:val="006E0449"/>
    <w:rsid w:val="006E1095"/>
    <w:rsid w:val="006E23C2"/>
    <w:rsid w:val="006E3A80"/>
    <w:rsid w:val="006E3EE9"/>
    <w:rsid w:val="006E406F"/>
    <w:rsid w:val="006E4158"/>
    <w:rsid w:val="006E72B1"/>
    <w:rsid w:val="006F2D9A"/>
    <w:rsid w:val="006F2DAF"/>
    <w:rsid w:val="006F728C"/>
    <w:rsid w:val="00701AFE"/>
    <w:rsid w:val="0070246E"/>
    <w:rsid w:val="00705E9D"/>
    <w:rsid w:val="00705F61"/>
    <w:rsid w:val="007063C7"/>
    <w:rsid w:val="00706601"/>
    <w:rsid w:val="00706A2E"/>
    <w:rsid w:val="00707D72"/>
    <w:rsid w:val="00707E07"/>
    <w:rsid w:val="00710535"/>
    <w:rsid w:val="00710D8C"/>
    <w:rsid w:val="0071133E"/>
    <w:rsid w:val="00712251"/>
    <w:rsid w:val="007153FC"/>
    <w:rsid w:val="00715C3A"/>
    <w:rsid w:val="007160B3"/>
    <w:rsid w:val="007170AC"/>
    <w:rsid w:val="00717C98"/>
    <w:rsid w:val="00723755"/>
    <w:rsid w:val="0072433A"/>
    <w:rsid w:val="00727D6F"/>
    <w:rsid w:val="0073062D"/>
    <w:rsid w:val="00731533"/>
    <w:rsid w:val="00731DFD"/>
    <w:rsid w:val="00732438"/>
    <w:rsid w:val="00733A16"/>
    <w:rsid w:val="0073441C"/>
    <w:rsid w:val="007369A4"/>
    <w:rsid w:val="00740710"/>
    <w:rsid w:val="00740B6D"/>
    <w:rsid w:val="00741C63"/>
    <w:rsid w:val="00742064"/>
    <w:rsid w:val="00743A1B"/>
    <w:rsid w:val="00743D33"/>
    <w:rsid w:val="00743D9E"/>
    <w:rsid w:val="007441ED"/>
    <w:rsid w:val="00745E03"/>
    <w:rsid w:val="00750DB5"/>
    <w:rsid w:val="007510A0"/>
    <w:rsid w:val="00753AF5"/>
    <w:rsid w:val="007540AD"/>
    <w:rsid w:val="00754B92"/>
    <w:rsid w:val="007557FE"/>
    <w:rsid w:val="00756824"/>
    <w:rsid w:val="00757A3C"/>
    <w:rsid w:val="00757F32"/>
    <w:rsid w:val="00760F81"/>
    <w:rsid w:val="007617D4"/>
    <w:rsid w:val="00763B0D"/>
    <w:rsid w:val="00763F75"/>
    <w:rsid w:val="00764029"/>
    <w:rsid w:val="00764747"/>
    <w:rsid w:val="007650A7"/>
    <w:rsid w:val="00765BBF"/>
    <w:rsid w:val="00766FC6"/>
    <w:rsid w:val="0076716B"/>
    <w:rsid w:val="00770E5D"/>
    <w:rsid w:val="007714A8"/>
    <w:rsid w:val="00776298"/>
    <w:rsid w:val="007763AC"/>
    <w:rsid w:val="00780193"/>
    <w:rsid w:val="007801B0"/>
    <w:rsid w:val="00780498"/>
    <w:rsid w:val="007808AD"/>
    <w:rsid w:val="007809CD"/>
    <w:rsid w:val="00781C67"/>
    <w:rsid w:val="00782955"/>
    <w:rsid w:val="007845B2"/>
    <w:rsid w:val="007877AA"/>
    <w:rsid w:val="00787828"/>
    <w:rsid w:val="00790FBA"/>
    <w:rsid w:val="00791A2C"/>
    <w:rsid w:val="007925F8"/>
    <w:rsid w:val="00792B01"/>
    <w:rsid w:val="00792F6D"/>
    <w:rsid w:val="0079416D"/>
    <w:rsid w:val="00794421"/>
    <w:rsid w:val="00796857"/>
    <w:rsid w:val="007A1376"/>
    <w:rsid w:val="007A51E1"/>
    <w:rsid w:val="007A6AA2"/>
    <w:rsid w:val="007A7D59"/>
    <w:rsid w:val="007B1A72"/>
    <w:rsid w:val="007B52B0"/>
    <w:rsid w:val="007B59A9"/>
    <w:rsid w:val="007C1345"/>
    <w:rsid w:val="007C2A23"/>
    <w:rsid w:val="007C54A0"/>
    <w:rsid w:val="007C598E"/>
    <w:rsid w:val="007C5F02"/>
    <w:rsid w:val="007D2C64"/>
    <w:rsid w:val="007D3013"/>
    <w:rsid w:val="007D3CEE"/>
    <w:rsid w:val="007D3DC4"/>
    <w:rsid w:val="007D3EE0"/>
    <w:rsid w:val="007D400D"/>
    <w:rsid w:val="007D5896"/>
    <w:rsid w:val="007D79AF"/>
    <w:rsid w:val="007E025D"/>
    <w:rsid w:val="007E1D07"/>
    <w:rsid w:val="007E1E31"/>
    <w:rsid w:val="007E36BA"/>
    <w:rsid w:val="007E3FA3"/>
    <w:rsid w:val="007E46BC"/>
    <w:rsid w:val="007E5019"/>
    <w:rsid w:val="007E5957"/>
    <w:rsid w:val="007E64D8"/>
    <w:rsid w:val="007E6D91"/>
    <w:rsid w:val="007F2CE6"/>
    <w:rsid w:val="007F39E3"/>
    <w:rsid w:val="007F6138"/>
    <w:rsid w:val="007F6524"/>
    <w:rsid w:val="008006C9"/>
    <w:rsid w:val="008010DE"/>
    <w:rsid w:val="00801AA6"/>
    <w:rsid w:val="00801C3D"/>
    <w:rsid w:val="00803B11"/>
    <w:rsid w:val="00803F6C"/>
    <w:rsid w:val="00807B8F"/>
    <w:rsid w:val="00807BD4"/>
    <w:rsid w:val="00810016"/>
    <w:rsid w:val="00811746"/>
    <w:rsid w:val="00813617"/>
    <w:rsid w:val="00814E2C"/>
    <w:rsid w:val="00815686"/>
    <w:rsid w:val="008159FC"/>
    <w:rsid w:val="008213E6"/>
    <w:rsid w:val="008225F2"/>
    <w:rsid w:val="00822B30"/>
    <w:rsid w:val="00823AA8"/>
    <w:rsid w:val="00824568"/>
    <w:rsid w:val="00826FCD"/>
    <w:rsid w:val="00827BC6"/>
    <w:rsid w:val="00827FC1"/>
    <w:rsid w:val="00831116"/>
    <w:rsid w:val="00831E98"/>
    <w:rsid w:val="00832F84"/>
    <w:rsid w:val="008330D1"/>
    <w:rsid w:val="00836D56"/>
    <w:rsid w:val="0084085B"/>
    <w:rsid w:val="00841657"/>
    <w:rsid w:val="00841838"/>
    <w:rsid w:val="00842975"/>
    <w:rsid w:val="00843F0A"/>
    <w:rsid w:val="00845F00"/>
    <w:rsid w:val="008461D1"/>
    <w:rsid w:val="00846405"/>
    <w:rsid w:val="00846E58"/>
    <w:rsid w:val="008518F4"/>
    <w:rsid w:val="008533D9"/>
    <w:rsid w:val="008560FC"/>
    <w:rsid w:val="00856216"/>
    <w:rsid w:val="00856259"/>
    <w:rsid w:val="008565EE"/>
    <w:rsid w:val="008567FE"/>
    <w:rsid w:val="00856815"/>
    <w:rsid w:val="00856D35"/>
    <w:rsid w:val="0086054E"/>
    <w:rsid w:val="00861863"/>
    <w:rsid w:val="00861AC4"/>
    <w:rsid w:val="00863531"/>
    <w:rsid w:val="0086438C"/>
    <w:rsid w:val="008649FF"/>
    <w:rsid w:val="00867049"/>
    <w:rsid w:val="00870E80"/>
    <w:rsid w:val="00871E3B"/>
    <w:rsid w:val="00874559"/>
    <w:rsid w:val="008828B9"/>
    <w:rsid w:val="008832D4"/>
    <w:rsid w:val="0088351C"/>
    <w:rsid w:val="00886D95"/>
    <w:rsid w:val="00886DA2"/>
    <w:rsid w:val="0089083B"/>
    <w:rsid w:val="00890FE6"/>
    <w:rsid w:val="0089160B"/>
    <w:rsid w:val="0089528A"/>
    <w:rsid w:val="0089587B"/>
    <w:rsid w:val="00896482"/>
    <w:rsid w:val="008A17BC"/>
    <w:rsid w:val="008A3238"/>
    <w:rsid w:val="008A63B2"/>
    <w:rsid w:val="008A6634"/>
    <w:rsid w:val="008B07A7"/>
    <w:rsid w:val="008B17AA"/>
    <w:rsid w:val="008B392B"/>
    <w:rsid w:val="008B4423"/>
    <w:rsid w:val="008B4720"/>
    <w:rsid w:val="008B5523"/>
    <w:rsid w:val="008C218E"/>
    <w:rsid w:val="008C56DD"/>
    <w:rsid w:val="008C633E"/>
    <w:rsid w:val="008C76C9"/>
    <w:rsid w:val="008D1DEF"/>
    <w:rsid w:val="008D4428"/>
    <w:rsid w:val="008D5DA0"/>
    <w:rsid w:val="008D6393"/>
    <w:rsid w:val="008E0AD8"/>
    <w:rsid w:val="008E2149"/>
    <w:rsid w:val="008E2ADB"/>
    <w:rsid w:val="008E3247"/>
    <w:rsid w:val="008F00C3"/>
    <w:rsid w:val="008F1837"/>
    <w:rsid w:val="008F19F7"/>
    <w:rsid w:val="008F2B72"/>
    <w:rsid w:val="008F6570"/>
    <w:rsid w:val="008F7BF8"/>
    <w:rsid w:val="009002E9"/>
    <w:rsid w:val="00902DFB"/>
    <w:rsid w:val="0090342D"/>
    <w:rsid w:val="009070A4"/>
    <w:rsid w:val="00907431"/>
    <w:rsid w:val="00907A80"/>
    <w:rsid w:val="0091149B"/>
    <w:rsid w:val="00911DDB"/>
    <w:rsid w:val="00914048"/>
    <w:rsid w:val="00914AF2"/>
    <w:rsid w:val="00916F0F"/>
    <w:rsid w:val="00917D73"/>
    <w:rsid w:val="00917F04"/>
    <w:rsid w:val="00920742"/>
    <w:rsid w:val="00924560"/>
    <w:rsid w:val="00926B25"/>
    <w:rsid w:val="009270F4"/>
    <w:rsid w:val="00931553"/>
    <w:rsid w:val="00933624"/>
    <w:rsid w:val="00935B74"/>
    <w:rsid w:val="009368DF"/>
    <w:rsid w:val="00936F72"/>
    <w:rsid w:val="00937220"/>
    <w:rsid w:val="009407BB"/>
    <w:rsid w:val="009415A8"/>
    <w:rsid w:val="0094318B"/>
    <w:rsid w:val="00943230"/>
    <w:rsid w:val="009434F2"/>
    <w:rsid w:val="00944183"/>
    <w:rsid w:val="00944760"/>
    <w:rsid w:val="009448DE"/>
    <w:rsid w:val="00945DEE"/>
    <w:rsid w:val="009509EB"/>
    <w:rsid w:val="009516DF"/>
    <w:rsid w:val="009526E7"/>
    <w:rsid w:val="009540B7"/>
    <w:rsid w:val="0095438B"/>
    <w:rsid w:val="0095676F"/>
    <w:rsid w:val="0095684E"/>
    <w:rsid w:val="009576AC"/>
    <w:rsid w:val="009610AC"/>
    <w:rsid w:val="009632B4"/>
    <w:rsid w:val="009640A9"/>
    <w:rsid w:val="00964422"/>
    <w:rsid w:val="00965548"/>
    <w:rsid w:val="00966EEA"/>
    <w:rsid w:val="00970008"/>
    <w:rsid w:val="0097092C"/>
    <w:rsid w:val="009733C0"/>
    <w:rsid w:val="0097632A"/>
    <w:rsid w:val="00976811"/>
    <w:rsid w:val="00983BBA"/>
    <w:rsid w:val="009850F2"/>
    <w:rsid w:val="0098590B"/>
    <w:rsid w:val="00985A59"/>
    <w:rsid w:val="00985D91"/>
    <w:rsid w:val="00985E72"/>
    <w:rsid w:val="00986EC7"/>
    <w:rsid w:val="00991426"/>
    <w:rsid w:val="009917C1"/>
    <w:rsid w:val="009924D6"/>
    <w:rsid w:val="00993C54"/>
    <w:rsid w:val="00993FA2"/>
    <w:rsid w:val="009952A0"/>
    <w:rsid w:val="00995FE5"/>
    <w:rsid w:val="009A13BC"/>
    <w:rsid w:val="009A144E"/>
    <w:rsid w:val="009A28D7"/>
    <w:rsid w:val="009A4C9B"/>
    <w:rsid w:val="009A7117"/>
    <w:rsid w:val="009A7DF9"/>
    <w:rsid w:val="009B2948"/>
    <w:rsid w:val="009B497A"/>
    <w:rsid w:val="009B5F27"/>
    <w:rsid w:val="009B68BD"/>
    <w:rsid w:val="009B772E"/>
    <w:rsid w:val="009C0DB2"/>
    <w:rsid w:val="009C1ED9"/>
    <w:rsid w:val="009C4D18"/>
    <w:rsid w:val="009C5280"/>
    <w:rsid w:val="009C54C1"/>
    <w:rsid w:val="009C5870"/>
    <w:rsid w:val="009C6AC4"/>
    <w:rsid w:val="009D0AA8"/>
    <w:rsid w:val="009D0B5E"/>
    <w:rsid w:val="009D1A11"/>
    <w:rsid w:val="009D2178"/>
    <w:rsid w:val="009D27FA"/>
    <w:rsid w:val="009D2CF5"/>
    <w:rsid w:val="009D4B47"/>
    <w:rsid w:val="009D5D31"/>
    <w:rsid w:val="009D5D3F"/>
    <w:rsid w:val="009D5F38"/>
    <w:rsid w:val="009D617A"/>
    <w:rsid w:val="009D7A28"/>
    <w:rsid w:val="009D7E46"/>
    <w:rsid w:val="009E018B"/>
    <w:rsid w:val="009E1DAA"/>
    <w:rsid w:val="009E269F"/>
    <w:rsid w:val="009E3008"/>
    <w:rsid w:val="009E419F"/>
    <w:rsid w:val="009F0486"/>
    <w:rsid w:val="009F1734"/>
    <w:rsid w:val="009F1833"/>
    <w:rsid w:val="009F1E39"/>
    <w:rsid w:val="009F38A3"/>
    <w:rsid w:val="009F3983"/>
    <w:rsid w:val="009F4A7C"/>
    <w:rsid w:val="00A041E5"/>
    <w:rsid w:val="00A04D28"/>
    <w:rsid w:val="00A068F0"/>
    <w:rsid w:val="00A06E6B"/>
    <w:rsid w:val="00A07B27"/>
    <w:rsid w:val="00A1056B"/>
    <w:rsid w:val="00A105C9"/>
    <w:rsid w:val="00A1430A"/>
    <w:rsid w:val="00A14652"/>
    <w:rsid w:val="00A14AF2"/>
    <w:rsid w:val="00A1552D"/>
    <w:rsid w:val="00A16319"/>
    <w:rsid w:val="00A16716"/>
    <w:rsid w:val="00A17902"/>
    <w:rsid w:val="00A20D6E"/>
    <w:rsid w:val="00A21F30"/>
    <w:rsid w:val="00A23F8D"/>
    <w:rsid w:val="00A31AE6"/>
    <w:rsid w:val="00A32CBF"/>
    <w:rsid w:val="00A33853"/>
    <w:rsid w:val="00A36450"/>
    <w:rsid w:val="00A4010E"/>
    <w:rsid w:val="00A40162"/>
    <w:rsid w:val="00A40E51"/>
    <w:rsid w:val="00A4168A"/>
    <w:rsid w:val="00A44D93"/>
    <w:rsid w:val="00A45477"/>
    <w:rsid w:val="00A51050"/>
    <w:rsid w:val="00A53CF4"/>
    <w:rsid w:val="00A6034C"/>
    <w:rsid w:val="00A6264E"/>
    <w:rsid w:val="00A62C0F"/>
    <w:rsid w:val="00A64DDA"/>
    <w:rsid w:val="00A650EF"/>
    <w:rsid w:val="00A6520D"/>
    <w:rsid w:val="00A6526C"/>
    <w:rsid w:val="00A66413"/>
    <w:rsid w:val="00A67F6B"/>
    <w:rsid w:val="00A72302"/>
    <w:rsid w:val="00A7510B"/>
    <w:rsid w:val="00A773F5"/>
    <w:rsid w:val="00A803D4"/>
    <w:rsid w:val="00A80485"/>
    <w:rsid w:val="00A81484"/>
    <w:rsid w:val="00A81BF0"/>
    <w:rsid w:val="00A8334A"/>
    <w:rsid w:val="00A833ED"/>
    <w:rsid w:val="00A83EE9"/>
    <w:rsid w:val="00A83F1D"/>
    <w:rsid w:val="00A84243"/>
    <w:rsid w:val="00A842D9"/>
    <w:rsid w:val="00A864F4"/>
    <w:rsid w:val="00A8684F"/>
    <w:rsid w:val="00A90BF2"/>
    <w:rsid w:val="00A931E8"/>
    <w:rsid w:val="00A936F1"/>
    <w:rsid w:val="00A9377D"/>
    <w:rsid w:val="00A95161"/>
    <w:rsid w:val="00A9541B"/>
    <w:rsid w:val="00A954CB"/>
    <w:rsid w:val="00A961C2"/>
    <w:rsid w:val="00A97753"/>
    <w:rsid w:val="00A97DD4"/>
    <w:rsid w:val="00AA219B"/>
    <w:rsid w:val="00AA40D1"/>
    <w:rsid w:val="00AA53C9"/>
    <w:rsid w:val="00AA5959"/>
    <w:rsid w:val="00AA6047"/>
    <w:rsid w:val="00AA7647"/>
    <w:rsid w:val="00AB1552"/>
    <w:rsid w:val="00AB1D53"/>
    <w:rsid w:val="00AB228C"/>
    <w:rsid w:val="00AB59DB"/>
    <w:rsid w:val="00AB5B2B"/>
    <w:rsid w:val="00AC0405"/>
    <w:rsid w:val="00AC2C3F"/>
    <w:rsid w:val="00AC353B"/>
    <w:rsid w:val="00AC6022"/>
    <w:rsid w:val="00AC6AF7"/>
    <w:rsid w:val="00AD10A0"/>
    <w:rsid w:val="00AD38F0"/>
    <w:rsid w:val="00AD470A"/>
    <w:rsid w:val="00AD5DEE"/>
    <w:rsid w:val="00AE0EED"/>
    <w:rsid w:val="00AE0FB3"/>
    <w:rsid w:val="00AE3162"/>
    <w:rsid w:val="00AE3971"/>
    <w:rsid w:val="00AE3A85"/>
    <w:rsid w:val="00AE4FC2"/>
    <w:rsid w:val="00AE54DC"/>
    <w:rsid w:val="00AE6BE6"/>
    <w:rsid w:val="00AF0E3E"/>
    <w:rsid w:val="00AF0E51"/>
    <w:rsid w:val="00AF44D7"/>
    <w:rsid w:val="00AF5770"/>
    <w:rsid w:val="00AF5816"/>
    <w:rsid w:val="00AF7375"/>
    <w:rsid w:val="00AF7965"/>
    <w:rsid w:val="00B007B9"/>
    <w:rsid w:val="00B00DD5"/>
    <w:rsid w:val="00B0243E"/>
    <w:rsid w:val="00B03920"/>
    <w:rsid w:val="00B04C14"/>
    <w:rsid w:val="00B10A9A"/>
    <w:rsid w:val="00B13F0A"/>
    <w:rsid w:val="00B1607F"/>
    <w:rsid w:val="00B16FA5"/>
    <w:rsid w:val="00B175CA"/>
    <w:rsid w:val="00B17A42"/>
    <w:rsid w:val="00B20C52"/>
    <w:rsid w:val="00B225DB"/>
    <w:rsid w:val="00B22D7B"/>
    <w:rsid w:val="00B24BB4"/>
    <w:rsid w:val="00B259AC"/>
    <w:rsid w:val="00B2631B"/>
    <w:rsid w:val="00B26EB4"/>
    <w:rsid w:val="00B272AD"/>
    <w:rsid w:val="00B3154F"/>
    <w:rsid w:val="00B318B2"/>
    <w:rsid w:val="00B31FBE"/>
    <w:rsid w:val="00B34865"/>
    <w:rsid w:val="00B35EE1"/>
    <w:rsid w:val="00B3627B"/>
    <w:rsid w:val="00B40D98"/>
    <w:rsid w:val="00B40FE3"/>
    <w:rsid w:val="00B4163B"/>
    <w:rsid w:val="00B417CB"/>
    <w:rsid w:val="00B41EA8"/>
    <w:rsid w:val="00B43EC5"/>
    <w:rsid w:val="00B441E1"/>
    <w:rsid w:val="00B46306"/>
    <w:rsid w:val="00B46CCE"/>
    <w:rsid w:val="00B51298"/>
    <w:rsid w:val="00B53939"/>
    <w:rsid w:val="00B53FF1"/>
    <w:rsid w:val="00B5464A"/>
    <w:rsid w:val="00B54833"/>
    <w:rsid w:val="00B54EB0"/>
    <w:rsid w:val="00B55B76"/>
    <w:rsid w:val="00B55C63"/>
    <w:rsid w:val="00B55E8D"/>
    <w:rsid w:val="00B55EC7"/>
    <w:rsid w:val="00B57B7E"/>
    <w:rsid w:val="00B6254C"/>
    <w:rsid w:val="00B66E90"/>
    <w:rsid w:val="00B7066F"/>
    <w:rsid w:val="00B728D6"/>
    <w:rsid w:val="00B75225"/>
    <w:rsid w:val="00B75CCC"/>
    <w:rsid w:val="00B808D8"/>
    <w:rsid w:val="00B81DA4"/>
    <w:rsid w:val="00B822F3"/>
    <w:rsid w:val="00B82634"/>
    <w:rsid w:val="00B837BD"/>
    <w:rsid w:val="00B83B76"/>
    <w:rsid w:val="00B85D0B"/>
    <w:rsid w:val="00B862BA"/>
    <w:rsid w:val="00B86EF7"/>
    <w:rsid w:val="00B90E80"/>
    <w:rsid w:val="00B93A43"/>
    <w:rsid w:val="00B9519A"/>
    <w:rsid w:val="00B95B58"/>
    <w:rsid w:val="00BA264F"/>
    <w:rsid w:val="00BA6D81"/>
    <w:rsid w:val="00BA6FED"/>
    <w:rsid w:val="00BA72C7"/>
    <w:rsid w:val="00BA7853"/>
    <w:rsid w:val="00BB0FF2"/>
    <w:rsid w:val="00BC005C"/>
    <w:rsid w:val="00BC3A6A"/>
    <w:rsid w:val="00BC3A71"/>
    <w:rsid w:val="00BC4AC1"/>
    <w:rsid w:val="00BC7549"/>
    <w:rsid w:val="00BC7E04"/>
    <w:rsid w:val="00BD1C01"/>
    <w:rsid w:val="00BD38EE"/>
    <w:rsid w:val="00BD39AD"/>
    <w:rsid w:val="00BD3D77"/>
    <w:rsid w:val="00BD4E33"/>
    <w:rsid w:val="00BD4F46"/>
    <w:rsid w:val="00BD5527"/>
    <w:rsid w:val="00BD6198"/>
    <w:rsid w:val="00BD6768"/>
    <w:rsid w:val="00BE0D9C"/>
    <w:rsid w:val="00BE12F4"/>
    <w:rsid w:val="00BE40D2"/>
    <w:rsid w:val="00BF04A0"/>
    <w:rsid w:val="00BF16D6"/>
    <w:rsid w:val="00BF418E"/>
    <w:rsid w:val="00BF4977"/>
    <w:rsid w:val="00BF4C12"/>
    <w:rsid w:val="00BF73DC"/>
    <w:rsid w:val="00BF7DB8"/>
    <w:rsid w:val="00BF7FA5"/>
    <w:rsid w:val="00C0001F"/>
    <w:rsid w:val="00C00F21"/>
    <w:rsid w:val="00C03145"/>
    <w:rsid w:val="00C039BB"/>
    <w:rsid w:val="00C04C75"/>
    <w:rsid w:val="00C04C82"/>
    <w:rsid w:val="00C05393"/>
    <w:rsid w:val="00C0682F"/>
    <w:rsid w:val="00C07101"/>
    <w:rsid w:val="00C076B6"/>
    <w:rsid w:val="00C10C09"/>
    <w:rsid w:val="00C11009"/>
    <w:rsid w:val="00C12CB9"/>
    <w:rsid w:val="00C1307A"/>
    <w:rsid w:val="00C13995"/>
    <w:rsid w:val="00C177DF"/>
    <w:rsid w:val="00C21DC6"/>
    <w:rsid w:val="00C222A7"/>
    <w:rsid w:val="00C23B64"/>
    <w:rsid w:val="00C25061"/>
    <w:rsid w:val="00C25286"/>
    <w:rsid w:val="00C263BA"/>
    <w:rsid w:val="00C276F7"/>
    <w:rsid w:val="00C311D9"/>
    <w:rsid w:val="00C32394"/>
    <w:rsid w:val="00C32B59"/>
    <w:rsid w:val="00C3504F"/>
    <w:rsid w:val="00C35DC6"/>
    <w:rsid w:val="00C36B9C"/>
    <w:rsid w:val="00C40B9C"/>
    <w:rsid w:val="00C41DDD"/>
    <w:rsid w:val="00C421F6"/>
    <w:rsid w:val="00C42E51"/>
    <w:rsid w:val="00C45063"/>
    <w:rsid w:val="00C459E1"/>
    <w:rsid w:val="00C465B4"/>
    <w:rsid w:val="00C51AF1"/>
    <w:rsid w:val="00C52238"/>
    <w:rsid w:val="00C53502"/>
    <w:rsid w:val="00C544AD"/>
    <w:rsid w:val="00C553CB"/>
    <w:rsid w:val="00C554FB"/>
    <w:rsid w:val="00C5651B"/>
    <w:rsid w:val="00C56724"/>
    <w:rsid w:val="00C5796C"/>
    <w:rsid w:val="00C602B6"/>
    <w:rsid w:val="00C6461E"/>
    <w:rsid w:val="00C73F6C"/>
    <w:rsid w:val="00C74378"/>
    <w:rsid w:val="00C7554C"/>
    <w:rsid w:val="00C75BFF"/>
    <w:rsid w:val="00C82269"/>
    <w:rsid w:val="00C83ADA"/>
    <w:rsid w:val="00C83F41"/>
    <w:rsid w:val="00C9022F"/>
    <w:rsid w:val="00C90951"/>
    <w:rsid w:val="00C90B01"/>
    <w:rsid w:val="00C928C2"/>
    <w:rsid w:val="00C93642"/>
    <w:rsid w:val="00C94862"/>
    <w:rsid w:val="00C94BAF"/>
    <w:rsid w:val="00C9553E"/>
    <w:rsid w:val="00CA289E"/>
    <w:rsid w:val="00CA309C"/>
    <w:rsid w:val="00CA54A2"/>
    <w:rsid w:val="00CA564A"/>
    <w:rsid w:val="00CA5732"/>
    <w:rsid w:val="00CA6636"/>
    <w:rsid w:val="00CA705D"/>
    <w:rsid w:val="00CA7670"/>
    <w:rsid w:val="00CB0592"/>
    <w:rsid w:val="00CB1DF6"/>
    <w:rsid w:val="00CB29F7"/>
    <w:rsid w:val="00CB2D08"/>
    <w:rsid w:val="00CB344B"/>
    <w:rsid w:val="00CB6A4B"/>
    <w:rsid w:val="00CC4CD1"/>
    <w:rsid w:val="00CC60B1"/>
    <w:rsid w:val="00CD35B2"/>
    <w:rsid w:val="00CD62F6"/>
    <w:rsid w:val="00CD638D"/>
    <w:rsid w:val="00CE4F5E"/>
    <w:rsid w:val="00CE6C83"/>
    <w:rsid w:val="00CF2931"/>
    <w:rsid w:val="00CF2A52"/>
    <w:rsid w:val="00CF2D3B"/>
    <w:rsid w:val="00CF5E5E"/>
    <w:rsid w:val="00CF6A76"/>
    <w:rsid w:val="00CF78BF"/>
    <w:rsid w:val="00D00354"/>
    <w:rsid w:val="00D024F2"/>
    <w:rsid w:val="00D02E78"/>
    <w:rsid w:val="00D03A9C"/>
    <w:rsid w:val="00D03AB8"/>
    <w:rsid w:val="00D03C35"/>
    <w:rsid w:val="00D04983"/>
    <w:rsid w:val="00D054D6"/>
    <w:rsid w:val="00D06A11"/>
    <w:rsid w:val="00D124A8"/>
    <w:rsid w:val="00D13614"/>
    <w:rsid w:val="00D1541D"/>
    <w:rsid w:val="00D15798"/>
    <w:rsid w:val="00D21B3B"/>
    <w:rsid w:val="00D21BDF"/>
    <w:rsid w:val="00D21CD5"/>
    <w:rsid w:val="00D21F55"/>
    <w:rsid w:val="00D22ED6"/>
    <w:rsid w:val="00D24D75"/>
    <w:rsid w:val="00D25B06"/>
    <w:rsid w:val="00D26E13"/>
    <w:rsid w:val="00D277FB"/>
    <w:rsid w:val="00D27900"/>
    <w:rsid w:val="00D31B74"/>
    <w:rsid w:val="00D31D5D"/>
    <w:rsid w:val="00D32257"/>
    <w:rsid w:val="00D32651"/>
    <w:rsid w:val="00D3291A"/>
    <w:rsid w:val="00D32B10"/>
    <w:rsid w:val="00D348BF"/>
    <w:rsid w:val="00D34A2C"/>
    <w:rsid w:val="00D35C43"/>
    <w:rsid w:val="00D40EEC"/>
    <w:rsid w:val="00D418DE"/>
    <w:rsid w:val="00D4419A"/>
    <w:rsid w:val="00D462DE"/>
    <w:rsid w:val="00D46891"/>
    <w:rsid w:val="00D46B1E"/>
    <w:rsid w:val="00D51CAF"/>
    <w:rsid w:val="00D53648"/>
    <w:rsid w:val="00D53ED0"/>
    <w:rsid w:val="00D55177"/>
    <w:rsid w:val="00D55B2E"/>
    <w:rsid w:val="00D55C3C"/>
    <w:rsid w:val="00D609D4"/>
    <w:rsid w:val="00D60A08"/>
    <w:rsid w:val="00D61437"/>
    <w:rsid w:val="00D619E4"/>
    <w:rsid w:val="00D62229"/>
    <w:rsid w:val="00D62A2F"/>
    <w:rsid w:val="00D63CE7"/>
    <w:rsid w:val="00D658B6"/>
    <w:rsid w:val="00D65F68"/>
    <w:rsid w:val="00D673AE"/>
    <w:rsid w:val="00D67B93"/>
    <w:rsid w:val="00D70B15"/>
    <w:rsid w:val="00D70D86"/>
    <w:rsid w:val="00D7107F"/>
    <w:rsid w:val="00D722FD"/>
    <w:rsid w:val="00D7315C"/>
    <w:rsid w:val="00D73F61"/>
    <w:rsid w:val="00D743E0"/>
    <w:rsid w:val="00D74E90"/>
    <w:rsid w:val="00D76754"/>
    <w:rsid w:val="00D76FFD"/>
    <w:rsid w:val="00D77A4C"/>
    <w:rsid w:val="00D801CF"/>
    <w:rsid w:val="00D81967"/>
    <w:rsid w:val="00D83B9E"/>
    <w:rsid w:val="00D90260"/>
    <w:rsid w:val="00D90446"/>
    <w:rsid w:val="00D918F7"/>
    <w:rsid w:val="00D926C7"/>
    <w:rsid w:val="00D92A3D"/>
    <w:rsid w:val="00D92DFC"/>
    <w:rsid w:val="00D93469"/>
    <w:rsid w:val="00D942C2"/>
    <w:rsid w:val="00D94FDA"/>
    <w:rsid w:val="00D97AB9"/>
    <w:rsid w:val="00DA1B8F"/>
    <w:rsid w:val="00DA3021"/>
    <w:rsid w:val="00DA5A4C"/>
    <w:rsid w:val="00DB12AD"/>
    <w:rsid w:val="00DB26DD"/>
    <w:rsid w:val="00DB2B0A"/>
    <w:rsid w:val="00DB38B6"/>
    <w:rsid w:val="00DB49B1"/>
    <w:rsid w:val="00DB49D4"/>
    <w:rsid w:val="00DB4EB0"/>
    <w:rsid w:val="00DB50A3"/>
    <w:rsid w:val="00DB7736"/>
    <w:rsid w:val="00DB7CC3"/>
    <w:rsid w:val="00DB7EF1"/>
    <w:rsid w:val="00DC0745"/>
    <w:rsid w:val="00DC22C3"/>
    <w:rsid w:val="00DC2885"/>
    <w:rsid w:val="00DC2A28"/>
    <w:rsid w:val="00DC2B4D"/>
    <w:rsid w:val="00DC2F75"/>
    <w:rsid w:val="00DC2FC5"/>
    <w:rsid w:val="00DC3251"/>
    <w:rsid w:val="00DC328F"/>
    <w:rsid w:val="00DC6722"/>
    <w:rsid w:val="00DC68A3"/>
    <w:rsid w:val="00DD0849"/>
    <w:rsid w:val="00DD25E5"/>
    <w:rsid w:val="00DD296F"/>
    <w:rsid w:val="00DD3AF2"/>
    <w:rsid w:val="00DD4A92"/>
    <w:rsid w:val="00DD60F0"/>
    <w:rsid w:val="00DD6403"/>
    <w:rsid w:val="00DE1939"/>
    <w:rsid w:val="00DE2109"/>
    <w:rsid w:val="00DE49C8"/>
    <w:rsid w:val="00DE7683"/>
    <w:rsid w:val="00DE7A5A"/>
    <w:rsid w:val="00DF192B"/>
    <w:rsid w:val="00DF385D"/>
    <w:rsid w:val="00DF5C2C"/>
    <w:rsid w:val="00DF7F75"/>
    <w:rsid w:val="00E01458"/>
    <w:rsid w:val="00E016DF"/>
    <w:rsid w:val="00E022A3"/>
    <w:rsid w:val="00E0334B"/>
    <w:rsid w:val="00E04296"/>
    <w:rsid w:val="00E052A2"/>
    <w:rsid w:val="00E07A87"/>
    <w:rsid w:val="00E07D47"/>
    <w:rsid w:val="00E104D4"/>
    <w:rsid w:val="00E11CDD"/>
    <w:rsid w:val="00E130DD"/>
    <w:rsid w:val="00E147BC"/>
    <w:rsid w:val="00E1635C"/>
    <w:rsid w:val="00E16D19"/>
    <w:rsid w:val="00E16FCF"/>
    <w:rsid w:val="00E17F7E"/>
    <w:rsid w:val="00E22E23"/>
    <w:rsid w:val="00E242AD"/>
    <w:rsid w:val="00E25083"/>
    <w:rsid w:val="00E27B15"/>
    <w:rsid w:val="00E27CE2"/>
    <w:rsid w:val="00E3096F"/>
    <w:rsid w:val="00E31004"/>
    <w:rsid w:val="00E3102E"/>
    <w:rsid w:val="00E32322"/>
    <w:rsid w:val="00E32B89"/>
    <w:rsid w:val="00E33936"/>
    <w:rsid w:val="00E347AB"/>
    <w:rsid w:val="00E35548"/>
    <w:rsid w:val="00E35B5D"/>
    <w:rsid w:val="00E36208"/>
    <w:rsid w:val="00E3751D"/>
    <w:rsid w:val="00E402A7"/>
    <w:rsid w:val="00E4102F"/>
    <w:rsid w:val="00E414DA"/>
    <w:rsid w:val="00E41C61"/>
    <w:rsid w:val="00E421E9"/>
    <w:rsid w:val="00E43100"/>
    <w:rsid w:val="00E44381"/>
    <w:rsid w:val="00E446ED"/>
    <w:rsid w:val="00E4553E"/>
    <w:rsid w:val="00E51C51"/>
    <w:rsid w:val="00E5617A"/>
    <w:rsid w:val="00E56AA7"/>
    <w:rsid w:val="00E57D9A"/>
    <w:rsid w:val="00E607D5"/>
    <w:rsid w:val="00E60BC0"/>
    <w:rsid w:val="00E62F1A"/>
    <w:rsid w:val="00E65A1D"/>
    <w:rsid w:val="00E66183"/>
    <w:rsid w:val="00E70A31"/>
    <w:rsid w:val="00E71345"/>
    <w:rsid w:val="00E739D1"/>
    <w:rsid w:val="00E755A0"/>
    <w:rsid w:val="00E764BA"/>
    <w:rsid w:val="00E807F9"/>
    <w:rsid w:val="00E80E16"/>
    <w:rsid w:val="00E80E73"/>
    <w:rsid w:val="00E85D74"/>
    <w:rsid w:val="00E85DC7"/>
    <w:rsid w:val="00E87001"/>
    <w:rsid w:val="00E90BC8"/>
    <w:rsid w:val="00E917CF"/>
    <w:rsid w:val="00E92AD7"/>
    <w:rsid w:val="00E95911"/>
    <w:rsid w:val="00E961AE"/>
    <w:rsid w:val="00E96B9C"/>
    <w:rsid w:val="00EA000A"/>
    <w:rsid w:val="00EA16DD"/>
    <w:rsid w:val="00EA1804"/>
    <w:rsid w:val="00EA6432"/>
    <w:rsid w:val="00EA72A5"/>
    <w:rsid w:val="00EB03EB"/>
    <w:rsid w:val="00EB1F01"/>
    <w:rsid w:val="00EB38DC"/>
    <w:rsid w:val="00EB5F93"/>
    <w:rsid w:val="00EC0B1E"/>
    <w:rsid w:val="00EC0CD8"/>
    <w:rsid w:val="00EC1B55"/>
    <w:rsid w:val="00EC3A00"/>
    <w:rsid w:val="00EC409D"/>
    <w:rsid w:val="00EC4B18"/>
    <w:rsid w:val="00EC7501"/>
    <w:rsid w:val="00EC7622"/>
    <w:rsid w:val="00EC771B"/>
    <w:rsid w:val="00ED19A1"/>
    <w:rsid w:val="00ED464B"/>
    <w:rsid w:val="00ED6E99"/>
    <w:rsid w:val="00EE0795"/>
    <w:rsid w:val="00EF1D10"/>
    <w:rsid w:val="00EF2AD9"/>
    <w:rsid w:val="00EF380A"/>
    <w:rsid w:val="00EF392E"/>
    <w:rsid w:val="00EF5E3E"/>
    <w:rsid w:val="00EF76A4"/>
    <w:rsid w:val="00F00247"/>
    <w:rsid w:val="00F01C9A"/>
    <w:rsid w:val="00F0244B"/>
    <w:rsid w:val="00F030BA"/>
    <w:rsid w:val="00F0330C"/>
    <w:rsid w:val="00F04040"/>
    <w:rsid w:val="00F0474A"/>
    <w:rsid w:val="00F05F16"/>
    <w:rsid w:val="00F06CFF"/>
    <w:rsid w:val="00F06FE3"/>
    <w:rsid w:val="00F10252"/>
    <w:rsid w:val="00F119D0"/>
    <w:rsid w:val="00F122E7"/>
    <w:rsid w:val="00F132D6"/>
    <w:rsid w:val="00F164E1"/>
    <w:rsid w:val="00F20E3E"/>
    <w:rsid w:val="00F216CE"/>
    <w:rsid w:val="00F21D9B"/>
    <w:rsid w:val="00F2457A"/>
    <w:rsid w:val="00F25A3B"/>
    <w:rsid w:val="00F26000"/>
    <w:rsid w:val="00F27C0E"/>
    <w:rsid w:val="00F3033B"/>
    <w:rsid w:val="00F3168D"/>
    <w:rsid w:val="00F319AA"/>
    <w:rsid w:val="00F34F5C"/>
    <w:rsid w:val="00F35CD8"/>
    <w:rsid w:val="00F3705E"/>
    <w:rsid w:val="00F40E61"/>
    <w:rsid w:val="00F4266C"/>
    <w:rsid w:val="00F44D6B"/>
    <w:rsid w:val="00F4743F"/>
    <w:rsid w:val="00F47661"/>
    <w:rsid w:val="00F50464"/>
    <w:rsid w:val="00F51D8D"/>
    <w:rsid w:val="00F53429"/>
    <w:rsid w:val="00F53468"/>
    <w:rsid w:val="00F54A4C"/>
    <w:rsid w:val="00F611A6"/>
    <w:rsid w:val="00F671B2"/>
    <w:rsid w:val="00F675BD"/>
    <w:rsid w:val="00F67619"/>
    <w:rsid w:val="00F67DA7"/>
    <w:rsid w:val="00F70571"/>
    <w:rsid w:val="00F707FA"/>
    <w:rsid w:val="00F71A11"/>
    <w:rsid w:val="00F72C15"/>
    <w:rsid w:val="00F73934"/>
    <w:rsid w:val="00F74DA7"/>
    <w:rsid w:val="00F74EF1"/>
    <w:rsid w:val="00F75EA0"/>
    <w:rsid w:val="00F76978"/>
    <w:rsid w:val="00F76E7A"/>
    <w:rsid w:val="00F77599"/>
    <w:rsid w:val="00F775F2"/>
    <w:rsid w:val="00F7774E"/>
    <w:rsid w:val="00F80135"/>
    <w:rsid w:val="00F817FA"/>
    <w:rsid w:val="00F8247F"/>
    <w:rsid w:val="00F82A52"/>
    <w:rsid w:val="00F82E19"/>
    <w:rsid w:val="00F8572D"/>
    <w:rsid w:val="00F9166C"/>
    <w:rsid w:val="00F930FA"/>
    <w:rsid w:val="00F940BB"/>
    <w:rsid w:val="00F96721"/>
    <w:rsid w:val="00F974F0"/>
    <w:rsid w:val="00FA0B3E"/>
    <w:rsid w:val="00FA1326"/>
    <w:rsid w:val="00FA268D"/>
    <w:rsid w:val="00FA4C82"/>
    <w:rsid w:val="00FA6147"/>
    <w:rsid w:val="00FA6795"/>
    <w:rsid w:val="00FB28CB"/>
    <w:rsid w:val="00FB4007"/>
    <w:rsid w:val="00FB407A"/>
    <w:rsid w:val="00FB4F1D"/>
    <w:rsid w:val="00FB50D2"/>
    <w:rsid w:val="00FC00D7"/>
    <w:rsid w:val="00FC081A"/>
    <w:rsid w:val="00FC0A83"/>
    <w:rsid w:val="00FC3CC9"/>
    <w:rsid w:val="00FC3F61"/>
    <w:rsid w:val="00FC47D1"/>
    <w:rsid w:val="00FC5CDB"/>
    <w:rsid w:val="00FC67A6"/>
    <w:rsid w:val="00FC6814"/>
    <w:rsid w:val="00FC6FBB"/>
    <w:rsid w:val="00FC794A"/>
    <w:rsid w:val="00FD0088"/>
    <w:rsid w:val="00FD0499"/>
    <w:rsid w:val="00FD04FA"/>
    <w:rsid w:val="00FD14CE"/>
    <w:rsid w:val="00FD19D0"/>
    <w:rsid w:val="00FD2A5A"/>
    <w:rsid w:val="00FD3180"/>
    <w:rsid w:val="00FD454A"/>
    <w:rsid w:val="00FD5166"/>
    <w:rsid w:val="00FD56AD"/>
    <w:rsid w:val="00FD729C"/>
    <w:rsid w:val="00FE05BB"/>
    <w:rsid w:val="00FE21D1"/>
    <w:rsid w:val="00FE5235"/>
    <w:rsid w:val="00FE69F1"/>
    <w:rsid w:val="00FF0CAD"/>
    <w:rsid w:val="00FF1872"/>
    <w:rsid w:val="00FF2F10"/>
    <w:rsid w:val="00FF31F5"/>
    <w:rsid w:val="00FF3605"/>
    <w:rsid w:val="00FF414B"/>
    <w:rsid w:val="00FF702C"/>
    <w:rsid w:val="057F0522"/>
    <w:rsid w:val="2F84BC24"/>
    <w:rsid w:val="30445E58"/>
    <w:rsid w:val="42DA6E36"/>
    <w:rsid w:val="5FCD8171"/>
    <w:rsid w:val="612801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4DE4"/>
  <w15:chartTrackingRefBased/>
  <w15:docId w15:val="{C45388E3-187F-4E09-91EF-B240D19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394"/>
    <w:pPr>
      <w:spacing w:line="360" w:lineRule="auto"/>
    </w:pPr>
    <w:rPr>
      <w:rFonts w:ascii="Times New Roman" w:hAnsi="Times New Roman"/>
    </w:rPr>
  </w:style>
  <w:style w:type="paragraph" w:styleId="Heading1">
    <w:name w:val="heading 1"/>
    <w:basedOn w:val="Normal"/>
    <w:next w:val="Normal"/>
    <w:link w:val="Heading1Char"/>
    <w:uiPriority w:val="9"/>
    <w:qFormat/>
    <w:rsid w:val="00662F6C"/>
    <w:pPr>
      <w:keepNext/>
      <w:keepLines/>
      <w:numPr>
        <w:numId w:val="1"/>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6BE6"/>
    <w:pPr>
      <w:keepNext/>
      <w:keepLines/>
      <w:numPr>
        <w:ilvl w:val="1"/>
        <w:numId w:val="1"/>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007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07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07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07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07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07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07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ar"/>
    <w:rsid w:val="00FD3180"/>
    <w:pPr>
      <w:spacing w:after="0"/>
      <w:jc w:val="center"/>
    </w:pPr>
    <w:rPr>
      <w:rFonts w:cs="Times New Roman"/>
      <w:noProof/>
      <w:lang w:val="en-US"/>
    </w:rPr>
  </w:style>
  <w:style w:type="character" w:customStyle="1" w:styleId="EndNoteBibliographyTitleCar">
    <w:name w:val="EndNote Bibliography Title Car"/>
    <w:basedOn w:val="DefaultParagraphFont"/>
    <w:link w:val="EndNoteBibliographyTitle"/>
    <w:rsid w:val="00FD3180"/>
    <w:rPr>
      <w:rFonts w:ascii="Times New Roman" w:hAnsi="Times New Roman" w:cs="Times New Roman"/>
      <w:noProof/>
      <w:lang w:val="en-US"/>
    </w:rPr>
  </w:style>
  <w:style w:type="paragraph" w:customStyle="1" w:styleId="EndNoteBibliography">
    <w:name w:val="EndNote Bibliography"/>
    <w:basedOn w:val="Normal"/>
    <w:link w:val="EndNoteBibliographyCar"/>
    <w:rsid w:val="00FD3180"/>
    <w:rPr>
      <w:rFonts w:cs="Times New Roman"/>
      <w:noProof/>
      <w:lang w:val="en-US"/>
    </w:rPr>
  </w:style>
  <w:style w:type="character" w:customStyle="1" w:styleId="EndNoteBibliographyCar">
    <w:name w:val="EndNote Bibliography Car"/>
    <w:basedOn w:val="DefaultParagraphFont"/>
    <w:link w:val="EndNoteBibliography"/>
    <w:rsid w:val="00FD3180"/>
    <w:rPr>
      <w:rFonts w:ascii="Times New Roman" w:hAnsi="Times New Roman" w:cs="Times New Roman"/>
      <w:noProof/>
      <w:lang w:val="en-US"/>
    </w:rPr>
  </w:style>
  <w:style w:type="character" w:styleId="Hyperlink">
    <w:name w:val="Hyperlink"/>
    <w:basedOn w:val="DefaultParagraphFont"/>
    <w:uiPriority w:val="99"/>
    <w:unhideWhenUsed/>
    <w:rsid w:val="00FD3180"/>
    <w:rPr>
      <w:color w:val="0563C1" w:themeColor="hyperlink"/>
      <w:u w:val="single"/>
    </w:rPr>
  </w:style>
  <w:style w:type="character" w:styleId="UnresolvedMention">
    <w:name w:val="Unresolved Mention"/>
    <w:basedOn w:val="DefaultParagraphFont"/>
    <w:uiPriority w:val="99"/>
    <w:semiHidden/>
    <w:unhideWhenUsed/>
    <w:rsid w:val="00FD3180"/>
    <w:rPr>
      <w:color w:val="605E5C"/>
      <w:shd w:val="clear" w:color="auto" w:fill="E1DFDD"/>
    </w:rPr>
  </w:style>
  <w:style w:type="paragraph" w:styleId="Revision">
    <w:name w:val="Revision"/>
    <w:hidden/>
    <w:uiPriority w:val="99"/>
    <w:semiHidden/>
    <w:rsid w:val="001452CF"/>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354EAA"/>
    <w:rPr>
      <w:color w:val="954F72" w:themeColor="followedHyperlink"/>
      <w:u w:val="single"/>
    </w:rPr>
  </w:style>
  <w:style w:type="character" w:styleId="LineNumber">
    <w:name w:val="line number"/>
    <w:basedOn w:val="DefaultParagraphFont"/>
    <w:uiPriority w:val="99"/>
    <w:semiHidden/>
    <w:unhideWhenUsed/>
    <w:rsid w:val="00B75CCC"/>
  </w:style>
  <w:style w:type="character" w:customStyle="1" w:styleId="Heading1Char">
    <w:name w:val="Heading 1 Char"/>
    <w:basedOn w:val="DefaultParagraphFont"/>
    <w:link w:val="Heading1"/>
    <w:uiPriority w:val="9"/>
    <w:rsid w:val="00662F6C"/>
    <w:rPr>
      <w:rFonts w:ascii="Times New Roman" w:eastAsiaTheme="majorEastAsia" w:hAnsi="Times New Roman" w:cstheme="majorBidi"/>
      <w:b/>
      <w:szCs w:val="32"/>
    </w:rPr>
  </w:style>
  <w:style w:type="character" w:customStyle="1" w:styleId="Heading2Char">
    <w:name w:val="Heading 2 Char"/>
    <w:basedOn w:val="DefaultParagraphFont"/>
    <w:link w:val="Heading2"/>
    <w:uiPriority w:val="9"/>
    <w:rsid w:val="00AE6BE6"/>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semiHidden/>
    <w:rsid w:val="001007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07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07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07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07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07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07E0"/>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E41C61"/>
    <w:rPr>
      <w:sz w:val="16"/>
      <w:szCs w:val="16"/>
    </w:rPr>
  </w:style>
  <w:style w:type="paragraph" w:styleId="CommentText">
    <w:name w:val="annotation text"/>
    <w:basedOn w:val="Normal"/>
    <w:link w:val="CommentTextChar"/>
    <w:uiPriority w:val="99"/>
    <w:unhideWhenUsed/>
    <w:rsid w:val="00E41C61"/>
    <w:pPr>
      <w:spacing w:line="240" w:lineRule="auto"/>
    </w:pPr>
    <w:rPr>
      <w:sz w:val="20"/>
      <w:szCs w:val="20"/>
    </w:rPr>
  </w:style>
  <w:style w:type="character" w:customStyle="1" w:styleId="CommentTextChar">
    <w:name w:val="Comment Text Char"/>
    <w:basedOn w:val="DefaultParagraphFont"/>
    <w:link w:val="CommentText"/>
    <w:uiPriority w:val="99"/>
    <w:rsid w:val="00E41C6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1C61"/>
    <w:rPr>
      <w:b/>
      <w:bCs/>
    </w:rPr>
  </w:style>
  <w:style w:type="character" w:customStyle="1" w:styleId="CommentSubjectChar">
    <w:name w:val="Comment Subject Char"/>
    <w:basedOn w:val="CommentTextChar"/>
    <w:link w:val="CommentSubject"/>
    <w:uiPriority w:val="99"/>
    <w:semiHidden/>
    <w:rsid w:val="00E41C6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30</Pages>
  <Words>14808</Words>
  <Characters>84406</Characters>
  <Application>Microsoft Office Word</Application>
  <DocSecurity>0</DocSecurity>
  <Lines>703</Lines>
  <Paragraphs>198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Rincón Rueda</dc:creator>
  <cp:keywords/>
  <dc:description/>
  <cp:lastModifiedBy>Clark, Robert Emerson</cp:lastModifiedBy>
  <cp:revision>157</cp:revision>
  <dcterms:created xsi:type="dcterms:W3CDTF">2023-06-11T01:38:00Z</dcterms:created>
  <dcterms:modified xsi:type="dcterms:W3CDTF">2023-06-14T18:58:00Z</dcterms:modified>
</cp:coreProperties>
</file>